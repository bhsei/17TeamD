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6756F9" w14:paraId="6510CF6D" w14:textId="77777777">
            <w:trPr>
              <w:trHeight w:val="2880"/>
              <w:jc w:val="center"/>
            </w:trPr>
            <w:tc>
              <w:tcPr>
                <w:tcW w:w="5000" w:type="pct"/>
              </w:tcPr>
              <w:p w14:paraId="0459BE20" w14:textId="77777777" w:rsidR="002358C1" w:rsidRDefault="002358C1" w:rsidP="002358C1">
                <w:pPr>
                  <w:pStyle w:val="a5"/>
                  <w:jc w:val="center"/>
                  <w:rPr>
                    <w:sz w:val="72"/>
                  </w:rPr>
                </w:pPr>
              </w:p>
              <w:p w14:paraId="01DF8195" w14:textId="77777777" w:rsidR="002358C1" w:rsidRDefault="002358C1" w:rsidP="006756F9">
                <w:pPr>
                  <w:pStyle w:val="a5"/>
                  <w:jc w:val="center"/>
                  <w:rPr>
                    <w:sz w:val="72"/>
                  </w:rPr>
                </w:pPr>
                <w:r>
                  <w:rPr>
                    <w:sz w:val="72"/>
                  </w:rPr>
                  <w:fldChar w:fldCharType="begin"/>
                </w:r>
                <w:r>
                  <w:rPr>
                    <w:sz w:val="72"/>
                  </w:rPr>
                  <w:instrText xml:space="preserve"> INCLUDEPICTURE "http://www.buaa.edu.cn/images/buaa_1.gif" \* MERGEFORMATINET </w:instrText>
                </w:r>
                <w:r>
                  <w:rPr>
                    <w:sz w:val="72"/>
                  </w:rPr>
                  <w:fldChar w:fldCharType="separate"/>
                </w:r>
                <w:r w:rsidR="003F15C1">
                  <w:rPr>
                    <w:sz w:val="72"/>
                  </w:rPr>
                  <w:fldChar w:fldCharType="begin"/>
                </w:r>
                <w:r w:rsidR="003F15C1">
                  <w:rPr>
                    <w:sz w:val="72"/>
                  </w:rPr>
                  <w:instrText xml:space="preserve"> INCLUDEPICTURE  "http://www.buaa.edu.cn/images/buaa_1.gif" \* MERGEFORMATINET </w:instrText>
                </w:r>
                <w:r w:rsidR="003F15C1">
                  <w:rPr>
                    <w:sz w:val="72"/>
                  </w:rPr>
                  <w:fldChar w:fldCharType="separate"/>
                </w:r>
                <w:r w:rsidR="001548BA">
                  <w:rPr>
                    <w:sz w:val="72"/>
                  </w:rPr>
                  <w:fldChar w:fldCharType="begin"/>
                </w:r>
                <w:r w:rsidR="001548BA">
                  <w:rPr>
                    <w:sz w:val="72"/>
                  </w:rPr>
                  <w:instrText xml:space="preserve"> </w:instrText>
                </w:r>
                <w:r w:rsidR="001548BA">
                  <w:rPr>
                    <w:sz w:val="72"/>
                  </w:rPr>
                  <w:instrText>INCLUDEPICTURE  "http://www.buaa.edu.cn/images/buaa_1.gif" \* MERGEFORMATINET</w:instrText>
                </w:r>
                <w:r w:rsidR="001548BA">
                  <w:rPr>
                    <w:sz w:val="72"/>
                  </w:rPr>
                  <w:instrText xml:space="preserve"> </w:instrText>
                </w:r>
                <w:r w:rsidR="001548BA">
                  <w:rPr>
                    <w:sz w:val="72"/>
                  </w:rPr>
                  <w:fldChar w:fldCharType="separate"/>
                </w:r>
                <w:r w:rsidR="001548BA">
                  <w:rPr>
                    <w:sz w:val="72"/>
                  </w:rPr>
                  <w:pict w14:anchorId="17F92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9" r:href="rId10"/>
                    </v:shape>
                  </w:pict>
                </w:r>
                <w:r w:rsidR="001548BA">
                  <w:rPr>
                    <w:sz w:val="72"/>
                  </w:rPr>
                  <w:fldChar w:fldCharType="end"/>
                </w:r>
                <w:r w:rsidR="003F15C1">
                  <w:rPr>
                    <w:sz w:val="72"/>
                  </w:rPr>
                  <w:fldChar w:fldCharType="end"/>
                </w:r>
                <w:r>
                  <w:rPr>
                    <w:sz w:val="72"/>
                  </w:rPr>
                  <w:fldChar w:fldCharType="end"/>
                </w:r>
              </w:p>
              <w:p w14:paraId="767AEE31" w14:textId="77777777" w:rsidR="002358C1" w:rsidRDefault="002358C1" w:rsidP="006756F9">
                <w:pPr>
                  <w:pStyle w:val="a5"/>
                  <w:jc w:val="center"/>
                  <w:rPr>
                    <w:rFonts w:asciiTheme="majorHAnsi" w:eastAsiaTheme="majorEastAsia" w:hAnsiTheme="majorHAnsi" w:cstheme="majorBidi"/>
                    <w:caps/>
                  </w:rPr>
                </w:pPr>
              </w:p>
            </w:tc>
          </w:tr>
          <w:tr w:rsidR="002358C1" w14:paraId="028B3CC1" w14:textId="77777777">
            <w:trPr>
              <w:trHeight w:val="2880"/>
              <w:jc w:val="center"/>
            </w:trPr>
            <w:tc>
              <w:tcPr>
                <w:tcW w:w="5000" w:type="pct"/>
              </w:tcPr>
              <w:p w14:paraId="50F282A8" w14:textId="77777777" w:rsidR="002358C1" w:rsidRDefault="002358C1" w:rsidP="002358C1">
                <w:pPr>
                  <w:pStyle w:val="a5"/>
                  <w:rPr>
                    <w:rFonts w:asciiTheme="majorHAnsi" w:eastAsiaTheme="majorEastAsia" w:hAnsiTheme="majorHAnsi" w:cstheme="majorBidi"/>
                    <w:caps/>
                    <w:kern w:val="2"/>
                    <w:sz w:val="21"/>
                  </w:rPr>
                </w:pPr>
              </w:p>
            </w:tc>
          </w:tr>
          <w:tr w:rsidR="006756F9" w14:paraId="344F5EFB" w14:textId="77777777">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2A663CC" w14:textId="77777777" w:rsidR="006756F9" w:rsidRDefault="006756F9">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14:paraId="456230C2" w14:textId="77777777">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3FB93CE" w14:textId="77777777" w:rsidR="006756F9" w:rsidRDefault="006756F9">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14:paraId="174A852F" w14:textId="77777777">
            <w:trPr>
              <w:trHeight w:val="360"/>
              <w:jc w:val="center"/>
            </w:trPr>
            <w:tc>
              <w:tcPr>
                <w:tcW w:w="5000" w:type="pct"/>
                <w:vAlign w:val="center"/>
              </w:tcPr>
              <w:p w14:paraId="62F56408" w14:textId="77777777" w:rsidR="006756F9" w:rsidRDefault="006756F9">
                <w:pPr>
                  <w:pStyle w:val="a5"/>
                  <w:jc w:val="center"/>
                </w:pPr>
              </w:p>
              <w:p w14:paraId="7B0B73C6" w14:textId="77777777" w:rsidR="00865CE9" w:rsidRDefault="00865CE9">
                <w:pPr>
                  <w:pStyle w:val="a5"/>
                  <w:jc w:val="center"/>
                </w:pPr>
              </w:p>
              <w:p w14:paraId="01657037" w14:textId="77777777" w:rsidR="00865CE9" w:rsidRDefault="00865CE9">
                <w:pPr>
                  <w:pStyle w:val="a5"/>
                  <w:jc w:val="center"/>
                </w:pPr>
              </w:p>
              <w:p w14:paraId="2B8E9612" w14:textId="77777777" w:rsidR="00865CE9" w:rsidRDefault="00865CE9">
                <w:pPr>
                  <w:pStyle w:val="a5"/>
                  <w:jc w:val="center"/>
                </w:pPr>
              </w:p>
              <w:p w14:paraId="181FEAD6" w14:textId="77777777" w:rsidR="00865CE9" w:rsidRDefault="00865CE9">
                <w:pPr>
                  <w:pStyle w:val="a5"/>
                  <w:jc w:val="center"/>
                </w:pPr>
              </w:p>
              <w:p w14:paraId="1B80DEDC" w14:textId="77777777" w:rsidR="00865CE9" w:rsidRDefault="00865CE9">
                <w:pPr>
                  <w:pStyle w:val="a5"/>
                  <w:jc w:val="center"/>
                </w:pPr>
              </w:p>
              <w:p w14:paraId="39F26837" w14:textId="77777777" w:rsidR="00865CE9" w:rsidRDefault="00865CE9">
                <w:pPr>
                  <w:pStyle w:val="a5"/>
                  <w:jc w:val="center"/>
                </w:pPr>
              </w:p>
              <w:p w14:paraId="2394D059" w14:textId="77777777" w:rsidR="00865CE9" w:rsidRDefault="00865CE9">
                <w:pPr>
                  <w:pStyle w:val="a5"/>
                  <w:jc w:val="center"/>
                </w:pPr>
              </w:p>
              <w:p w14:paraId="1F09B7B5" w14:textId="77777777" w:rsidR="00865CE9" w:rsidRDefault="00865CE9">
                <w:pPr>
                  <w:pStyle w:val="a5"/>
                  <w:jc w:val="center"/>
                </w:pPr>
              </w:p>
              <w:p w14:paraId="52D95845" w14:textId="77777777" w:rsidR="00865CE9" w:rsidRDefault="00865CE9">
                <w:pPr>
                  <w:pStyle w:val="a5"/>
                  <w:jc w:val="center"/>
                </w:pPr>
              </w:p>
              <w:p w14:paraId="771C2DC6" w14:textId="77777777" w:rsidR="00865CE9" w:rsidRDefault="00865CE9">
                <w:pPr>
                  <w:pStyle w:val="a5"/>
                  <w:jc w:val="center"/>
                </w:pPr>
              </w:p>
              <w:p w14:paraId="0F14F58D" w14:textId="77777777" w:rsidR="00865CE9" w:rsidRDefault="00865CE9" w:rsidP="002358C1">
                <w:pPr>
                  <w:pStyle w:val="a5"/>
                </w:pPr>
              </w:p>
              <w:p w14:paraId="321CD600" w14:textId="77777777" w:rsidR="00865CE9" w:rsidRDefault="00865CE9" w:rsidP="002358C1">
                <w:pPr>
                  <w:pStyle w:val="a5"/>
                </w:pPr>
              </w:p>
            </w:tc>
          </w:tr>
          <w:tr w:rsidR="006756F9" w14:paraId="6B6B80E8" w14:textId="77777777">
            <w:trPr>
              <w:trHeight w:val="360"/>
              <w:jc w:val="center"/>
            </w:trPr>
            <w:tc>
              <w:tcPr>
                <w:tcW w:w="5000" w:type="pct"/>
                <w:vAlign w:val="center"/>
              </w:tcPr>
              <w:p w14:paraId="20E424FB" w14:textId="77777777" w:rsidR="006756F9" w:rsidRDefault="006756F9" w:rsidP="00865CE9">
                <w:pPr>
                  <w:pStyle w:val="a5"/>
                  <w:rPr>
                    <w:b/>
                    <w:bCs/>
                  </w:rPr>
                </w:pPr>
              </w:p>
            </w:tc>
          </w:tr>
          <w:tr w:rsidR="006756F9" w14:paraId="7B450FAB" w14:textId="77777777">
            <w:trPr>
              <w:trHeight w:val="360"/>
              <w:jc w:val="center"/>
            </w:trPr>
            <w:tc>
              <w:tcPr>
                <w:tcW w:w="5000" w:type="pct"/>
                <w:vAlign w:val="center"/>
              </w:tcPr>
              <w:p w14:paraId="163D2850" w14:textId="77777777" w:rsidR="00865CE9" w:rsidRDefault="00865CE9" w:rsidP="00865CE9">
                <w:pPr>
                  <w:jc w:val="center"/>
                  <w:rPr>
                    <w:rFonts w:eastAsia="黑体"/>
                    <w:sz w:val="30"/>
                    <w:szCs w:val="30"/>
                  </w:rPr>
                </w:pPr>
                <w:r w:rsidRPr="002211C1">
                  <w:rPr>
                    <w:rFonts w:eastAsia="黑体" w:hint="eastAsia"/>
                    <w:sz w:val="30"/>
                    <w:szCs w:val="30"/>
                  </w:rPr>
                  <w:t>北京航空航天大学</w:t>
                </w:r>
              </w:p>
              <w:p w14:paraId="43404B6C" w14:textId="77777777" w:rsidR="00865CE9" w:rsidRDefault="00865CE9" w:rsidP="00865CE9">
                <w:pPr>
                  <w:jc w:val="center"/>
                </w:pPr>
                <w:r>
                  <w:rPr>
                    <w:rFonts w:eastAsia="黑体" w:hint="eastAsia"/>
                    <w:sz w:val="30"/>
                    <w:szCs w:val="30"/>
                  </w:rPr>
                  <w:t>2016-03-27</w:t>
                </w:r>
              </w:p>
              <w:p w14:paraId="149A3738" w14:textId="77777777" w:rsidR="006756F9" w:rsidRDefault="006756F9" w:rsidP="00865CE9">
                <w:pPr>
                  <w:pStyle w:val="a5"/>
                  <w:jc w:val="center"/>
                  <w:rPr>
                    <w:b/>
                    <w:bCs/>
                  </w:rPr>
                </w:pPr>
              </w:p>
            </w:tc>
          </w:tr>
        </w:tbl>
        <w:p w14:paraId="23771965" w14:textId="77777777" w:rsidR="006756F9" w:rsidRDefault="001548BA">
          <w:pPr>
            <w:widowControl/>
            <w:jc w:val="left"/>
          </w:pPr>
        </w:p>
      </w:sdtContent>
    </w:sdt>
    <w:p w14:paraId="2B15FE5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t>版本变更历史</w:t>
      </w:r>
    </w:p>
    <w:tbl>
      <w:tblPr>
        <w:tblStyle w:val="a7"/>
        <w:tblW w:w="0" w:type="auto"/>
        <w:tblLook w:val="04A0" w:firstRow="1" w:lastRow="0" w:firstColumn="1" w:lastColumn="0" w:noHBand="0" w:noVBand="1"/>
      </w:tblPr>
      <w:tblGrid>
        <w:gridCol w:w="1704"/>
        <w:gridCol w:w="1704"/>
        <w:gridCol w:w="1704"/>
        <w:gridCol w:w="1705"/>
        <w:gridCol w:w="1705"/>
      </w:tblGrid>
      <w:tr w:rsidR="00400766" w:rsidRPr="00400766" w14:paraId="3623F6DB" w14:textId="77777777" w:rsidTr="00400766">
        <w:trPr>
          <w:trHeight w:val="354"/>
        </w:trPr>
        <w:tc>
          <w:tcPr>
            <w:tcW w:w="1704" w:type="dxa"/>
          </w:tcPr>
          <w:p w14:paraId="05CB8130"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14:paraId="6B27D4A5"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704" w:type="dxa"/>
          </w:tcPr>
          <w:p w14:paraId="72159F58"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705" w:type="dxa"/>
          </w:tcPr>
          <w:p w14:paraId="428EF844"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705" w:type="dxa"/>
          </w:tcPr>
          <w:p w14:paraId="01D727F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400766" w:rsidRPr="00400766" w14:paraId="7C09D08D" w14:textId="77777777" w:rsidTr="00400766">
        <w:trPr>
          <w:trHeight w:val="354"/>
        </w:trPr>
        <w:tc>
          <w:tcPr>
            <w:tcW w:w="1704" w:type="dxa"/>
          </w:tcPr>
          <w:p w14:paraId="1CC21325" w14:textId="77777777"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704" w:type="dxa"/>
          </w:tcPr>
          <w:p w14:paraId="5C6525EA" w14:textId="77777777"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704" w:type="dxa"/>
          </w:tcPr>
          <w:p w14:paraId="2F6C7A0B" w14:textId="77777777"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705" w:type="dxa"/>
          </w:tcPr>
          <w:p w14:paraId="6F92D162" w14:textId="77777777" w:rsidR="00400766" w:rsidRPr="00400766" w:rsidRDefault="00400766" w:rsidP="009C50D1">
            <w:pPr>
              <w:spacing w:line="360" w:lineRule="auto"/>
              <w:jc w:val="center"/>
              <w:rPr>
                <w:rFonts w:asciiTheme="minorEastAsia" w:hAnsiTheme="minorEastAsia"/>
                <w:sz w:val="24"/>
                <w:szCs w:val="24"/>
              </w:rPr>
            </w:pPr>
          </w:p>
        </w:tc>
        <w:tc>
          <w:tcPr>
            <w:tcW w:w="1705" w:type="dxa"/>
          </w:tcPr>
          <w:p w14:paraId="6E779130" w14:textId="77777777"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9C50D1" w:rsidRPr="00400766" w14:paraId="14AD0380" w14:textId="77777777" w:rsidTr="00400766">
        <w:trPr>
          <w:trHeight w:val="354"/>
        </w:trPr>
        <w:tc>
          <w:tcPr>
            <w:tcW w:w="1704" w:type="dxa"/>
          </w:tcPr>
          <w:p w14:paraId="1F92A3A4" w14:textId="77777777"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V1.</w:t>
            </w:r>
            <w:r w:rsidR="00865CE9">
              <w:rPr>
                <w:rFonts w:asciiTheme="minorEastAsia" w:hAnsiTheme="minorEastAsia" w:hint="eastAsia"/>
                <w:sz w:val="24"/>
                <w:szCs w:val="24"/>
              </w:rPr>
              <w:t>1</w:t>
            </w:r>
          </w:p>
        </w:tc>
        <w:tc>
          <w:tcPr>
            <w:tcW w:w="1704" w:type="dxa"/>
          </w:tcPr>
          <w:p w14:paraId="579C8C24" w14:textId="77777777" w:rsidR="009C50D1" w:rsidRDefault="00AD395F"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704" w:type="dxa"/>
          </w:tcPr>
          <w:p w14:paraId="2BB91872" w14:textId="77777777"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705" w:type="dxa"/>
          </w:tcPr>
          <w:p w14:paraId="76EB9F4F" w14:textId="77777777" w:rsidR="009C50D1" w:rsidRPr="00400766" w:rsidRDefault="00F31D88"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705" w:type="dxa"/>
          </w:tcPr>
          <w:p w14:paraId="484B87FE" w14:textId="77777777"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9C50D1" w:rsidRPr="00400766" w14:paraId="7B7FA5E1" w14:textId="77777777" w:rsidTr="00400766">
        <w:trPr>
          <w:trHeight w:val="354"/>
        </w:trPr>
        <w:tc>
          <w:tcPr>
            <w:tcW w:w="1704" w:type="dxa"/>
          </w:tcPr>
          <w:p w14:paraId="4C6C1260" w14:textId="77777777" w:rsidR="009C50D1" w:rsidRDefault="009C50D1" w:rsidP="009C50D1">
            <w:pPr>
              <w:spacing w:line="360" w:lineRule="auto"/>
              <w:jc w:val="center"/>
              <w:rPr>
                <w:rFonts w:asciiTheme="minorEastAsia" w:hAnsiTheme="minorEastAsia"/>
                <w:sz w:val="24"/>
                <w:szCs w:val="24"/>
              </w:rPr>
            </w:pPr>
          </w:p>
        </w:tc>
        <w:tc>
          <w:tcPr>
            <w:tcW w:w="1704" w:type="dxa"/>
          </w:tcPr>
          <w:p w14:paraId="6909D4A6" w14:textId="77777777" w:rsidR="009C50D1" w:rsidRDefault="009C50D1" w:rsidP="009C50D1">
            <w:pPr>
              <w:spacing w:line="360" w:lineRule="auto"/>
              <w:jc w:val="center"/>
              <w:rPr>
                <w:rFonts w:asciiTheme="minorEastAsia" w:hAnsiTheme="minorEastAsia"/>
                <w:sz w:val="24"/>
                <w:szCs w:val="24"/>
              </w:rPr>
            </w:pPr>
          </w:p>
        </w:tc>
        <w:tc>
          <w:tcPr>
            <w:tcW w:w="1704" w:type="dxa"/>
          </w:tcPr>
          <w:p w14:paraId="392FD419" w14:textId="77777777" w:rsidR="009C50D1" w:rsidRDefault="009C50D1" w:rsidP="009C50D1">
            <w:pPr>
              <w:spacing w:line="360" w:lineRule="auto"/>
              <w:jc w:val="center"/>
              <w:rPr>
                <w:rFonts w:asciiTheme="minorEastAsia" w:hAnsiTheme="minorEastAsia"/>
                <w:sz w:val="24"/>
                <w:szCs w:val="24"/>
              </w:rPr>
            </w:pPr>
          </w:p>
        </w:tc>
        <w:tc>
          <w:tcPr>
            <w:tcW w:w="1705" w:type="dxa"/>
          </w:tcPr>
          <w:p w14:paraId="7AE89D38"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48E45AE4" w14:textId="77777777" w:rsidR="009C50D1" w:rsidRDefault="009C50D1" w:rsidP="009C50D1">
            <w:pPr>
              <w:spacing w:line="360" w:lineRule="auto"/>
              <w:jc w:val="center"/>
              <w:rPr>
                <w:rFonts w:asciiTheme="minorEastAsia" w:hAnsiTheme="minorEastAsia"/>
                <w:sz w:val="24"/>
                <w:szCs w:val="24"/>
              </w:rPr>
            </w:pPr>
          </w:p>
        </w:tc>
      </w:tr>
      <w:tr w:rsidR="009C50D1" w:rsidRPr="00400766" w14:paraId="08F3AB4A" w14:textId="77777777" w:rsidTr="00400766">
        <w:trPr>
          <w:trHeight w:val="354"/>
        </w:trPr>
        <w:tc>
          <w:tcPr>
            <w:tcW w:w="1704" w:type="dxa"/>
          </w:tcPr>
          <w:p w14:paraId="6B0BACC2" w14:textId="77777777" w:rsidR="009C50D1" w:rsidRDefault="009C50D1" w:rsidP="009C50D1">
            <w:pPr>
              <w:spacing w:line="360" w:lineRule="auto"/>
              <w:jc w:val="center"/>
              <w:rPr>
                <w:rFonts w:asciiTheme="minorEastAsia" w:hAnsiTheme="minorEastAsia"/>
                <w:sz w:val="24"/>
                <w:szCs w:val="24"/>
              </w:rPr>
            </w:pPr>
          </w:p>
        </w:tc>
        <w:tc>
          <w:tcPr>
            <w:tcW w:w="1704" w:type="dxa"/>
          </w:tcPr>
          <w:p w14:paraId="39EF90C7" w14:textId="77777777" w:rsidR="009C50D1" w:rsidRDefault="009C50D1" w:rsidP="009C50D1">
            <w:pPr>
              <w:spacing w:line="360" w:lineRule="auto"/>
              <w:jc w:val="center"/>
              <w:rPr>
                <w:rFonts w:asciiTheme="minorEastAsia" w:hAnsiTheme="minorEastAsia"/>
                <w:sz w:val="24"/>
                <w:szCs w:val="24"/>
              </w:rPr>
            </w:pPr>
          </w:p>
        </w:tc>
        <w:tc>
          <w:tcPr>
            <w:tcW w:w="1704" w:type="dxa"/>
          </w:tcPr>
          <w:p w14:paraId="3691F756" w14:textId="77777777" w:rsidR="009C50D1" w:rsidRDefault="009C50D1" w:rsidP="009C50D1">
            <w:pPr>
              <w:spacing w:line="360" w:lineRule="auto"/>
              <w:jc w:val="center"/>
              <w:rPr>
                <w:rFonts w:asciiTheme="minorEastAsia" w:hAnsiTheme="minorEastAsia"/>
                <w:sz w:val="24"/>
                <w:szCs w:val="24"/>
              </w:rPr>
            </w:pPr>
          </w:p>
        </w:tc>
        <w:tc>
          <w:tcPr>
            <w:tcW w:w="1705" w:type="dxa"/>
          </w:tcPr>
          <w:p w14:paraId="18CA7E4E"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2B5C2491" w14:textId="77777777" w:rsidR="009C50D1" w:rsidRDefault="009C50D1" w:rsidP="009C50D1">
            <w:pPr>
              <w:spacing w:line="360" w:lineRule="auto"/>
              <w:jc w:val="center"/>
              <w:rPr>
                <w:rFonts w:asciiTheme="minorEastAsia" w:hAnsiTheme="minorEastAsia"/>
                <w:sz w:val="24"/>
                <w:szCs w:val="24"/>
              </w:rPr>
            </w:pPr>
          </w:p>
        </w:tc>
      </w:tr>
      <w:tr w:rsidR="009C50D1" w:rsidRPr="00400766" w14:paraId="7966CC9C" w14:textId="77777777" w:rsidTr="00400766">
        <w:trPr>
          <w:trHeight w:val="354"/>
        </w:trPr>
        <w:tc>
          <w:tcPr>
            <w:tcW w:w="1704" w:type="dxa"/>
          </w:tcPr>
          <w:p w14:paraId="06FEFCD8" w14:textId="77777777" w:rsidR="009C50D1" w:rsidRDefault="009C50D1" w:rsidP="009C50D1">
            <w:pPr>
              <w:spacing w:line="360" w:lineRule="auto"/>
              <w:jc w:val="center"/>
              <w:rPr>
                <w:rFonts w:asciiTheme="minorEastAsia" w:hAnsiTheme="minorEastAsia"/>
                <w:sz w:val="24"/>
                <w:szCs w:val="24"/>
              </w:rPr>
            </w:pPr>
          </w:p>
        </w:tc>
        <w:tc>
          <w:tcPr>
            <w:tcW w:w="1704" w:type="dxa"/>
          </w:tcPr>
          <w:p w14:paraId="7F369E77" w14:textId="77777777" w:rsidR="009C50D1" w:rsidRDefault="009C50D1" w:rsidP="009C50D1">
            <w:pPr>
              <w:spacing w:line="360" w:lineRule="auto"/>
              <w:jc w:val="center"/>
              <w:rPr>
                <w:rFonts w:asciiTheme="minorEastAsia" w:hAnsiTheme="minorEastAsia"/>
                <w:sz w:val="24"/>
                <w:szCs w:val="24"/>
              </w:rPr>
            </w:pPr>
          </w:p>
        </w:tc>
        <w:tc>
          <w:tcPr>
            <w:tcW w:w="1704" w:type="dxa"/>
          </w:tcPr>
          <w:p w14:paraId="6D6A3DAE" w14:textId="77777777" w:rsidR="009C50D1" w:rsidRDefault="009C50D1" w:rsidP="009C50D1">
            <w:pPr>
              <w:spacing w:line="360" w:lineRule="auto"/>
              <w:jc w:val="center"/>
              <w:rPr>
                <w:rFonts w:asciiTheme="minorEastAsia" w:hAnsiTheme="minorEastAsia"/>
                <w:sz w:val="24"/>
                <w:szCs w:val="24"/>
              </w:rPr>
            </w:pPr>
          </w:p>
        </w:tc>
        <w:tc>
          <w:tcPr>
            <w:tcW w:w="1705" w:type="dxa"/>
          </w:tcPr>
          <w:p w14:paraId="1FCD1F32"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B3272B2" w14:textId="77777777" w:rsidR="009C50D1" w:rsidRDefault="009C50D1" w:rsidP="009C50D1">
            <w:pPr>
              <w:spacing w:line="360" w:lineRule="auto"/>
              <w:jc w:val="center"/>
              <w:rPr>
                <w:rFonts w:asciiTheme="minorEastAsia" w:hAnsiTheme="minorEastAsia"/>
                <w:sz w:val="24"/>
                <w:szCs w:val="24"/>
              </w:rPr>
            </w:pPr>
          </w:p>
        </w:tc>
      </w:tr>
      <w:tr w:rsidR="009C50D1" w:rsidRPr="00400766" w14:paraId="2767F26F" w14:textId="77777777" w:rsidTr="00400766">
        <w:trPr>
          <w:trHeight w:val="354"/>
        </w:trPr>
        <w:tc>
          <w:tcPr>
            <w:tcW w:w="1704" w:type="dxa"/>
          </w:tcPr>
          <w:p w14:paraId="77C4747B" w14:textId="77777777" w:rsidR="009C50D1" w:rsidRDefault="009C50D1" w:rsidP="009C50D1">
            <w:pPr>
              <w:spacing w:line="360" w:lineRule="auto"/>
              <w:jc w:val="center"/>
              <w:rPr>
                <w:rFonts w:asciiTheme="minorEastAsia" w:hAnsiTheme="minorEastAsia"/>
                <w:sz w:val="24"/>
                <w:szCs w:val="24"/>
              </w:rPr>
            </w:pPr>
          </w:p>
        </w:tc>
        <w:tc>
          <w:tcPr>
            <w:tcW w:w="1704" w:type="dxa"/>
          </w:tcPr>
          <w:p w14:paraId="46B57D9B" w14:textId="77777777" w:rsidR="009C50D1" w:rsidRDefault="009C50D1" w:rsidP="009C50D1">
            <w:pPr>
              <w:spacing w:line="360" w:lineRule="auto"/>
              <w:jc w:val="center"/>
              <w:rPr>
                <w:rFonts w:asciiTheme="minorEastAsia" w:hAnsiTheme="minorEastAsia"/>
                <w:sz w:val="24"/>
                <w:szCs w:val="24"/>
              </w:rPr>
            </w:pPr>
          </w:p>
        </w:tc>
        <w:tc>
          <w:tcPr>
            <w:tcW w:w="1704" w:type="dxa"/>
          </w:tcPr>
          <w:p w14:paraId="3BA084F1" w14:textId="77777777" w:rsidR="009C50D1" w:rsidRDefault="009C50D1" w:rsidP="009C50D1">
            <w:pPr>
              <w:spacing w:line="360" w:lineRule="auto"/>
              <w:jc w:val="center"/>
              <w:rPr>
                <w:rFonts w:asciiTheme="minorEastAsia" w:hAnsiTheme="minorEastAsia"/>
                <w:sz w:val="24"/>
                <w:szCs w:val="24"/>
              </w:rPr>
            </w:pPr>
          </w:p>
        </w:tc>
        <w:tc>
          <w:tcPr>
            <w:tcW w:w="1705" w:type="dxa"/>
          </w:tcPr>
          <w:p w14:paraId="1818DF08"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0D30E258" w14:textId="77777777" w:rsidR="009C50D1" w:rsidRDefault="009C50D1" w:rsidP="009C50D1">
            <w:pPr>
              <w:spacing w:line="360" w:lineRule="auto"/>
              <w:jc w:val="center"/>
              <w:rPr>
                <w:rFonts w:asciiTheme="minorEastAsia" w:hAnsiTheme="minorEastAsia"/>
                <w:sz w:val="24"/>
                <w:szCs w:val="24"/>
              </w:rPr>
            </w:pPr>
          </w:p>
        </w:tc>
      </w:tr>
      <w:tr w:rsidR="009C50D1" w:rsidRPr="00400766" w14:paraId="5A3711BF" w14:textId="77777777" w:rsidTr="00400766">
        <w:trPr>
          <w:trHeight w:val="354"/>
        </w:trPr>
        <w:tc>
          <w:tcPr>
            <w:tcW w:w="1704" w:type="dxa"/>
          </w:tcPr>
          <w:p w14:paraId="59CC4318" w14:textId="77777777" w:rsidR="009C50D1" w:rsidRDefault="009C50D1" w:rsidP="009C50D1">
            <w:pPr>
              <w:spacing w:line="360" w:lineRule="auto"/>
              <w:jc w:val="center"/>
              <w:rPr>
                <w:rFonts w:asciiTheme="minorEastAsia" w:hAnsiTheme="minorEastAsia"/>
                <w:sz w:val="24"/>
                <w:szCs w:val="24"/>
              </w:rPr>
            </w:pPr>
          </w:p>
        </w:tc>
        <w:tc>
          <w:tcPr>
            <w:tcW w:w="1704" w:type="dxa"/>
          </w:tcPr>
          <w:p w14:paraId="0C36E775" w14:textId="77777777" w:rsidR="009C50D1" w:rsidRDefault="009C50D1" w:rsidP="009C50D1">
            <w:pPr>
              <w:spacing w:line="360" w:lineRule="auto"/>
              <w:jc w:val="center"/>
              <w:rPr>
                <w:rFonts w:asciiTheme="minorEastAsia" w:hAnsiTheme="minorEastAsia"/>
                <w:sz w:val="24"/>
                <w:szCs w:val="24"/>
              </w:rPr>
            </w:pPr>
          </w:p>
        </w:tc>
        <w:tc>
          <w:tcPr>
            <w:tcW w:w="1704" w:type="dxa"/>
          </w:tcPr>
          <w:p w14:paraId="315A3105" w14:textId="77777777" w:rsidR="009C50D1" w:rsidRDefault="009C50D1" w:rsidP="009C50D1">
            <w:pPr>
              <w:spacing w:line="360" w:lineRule="auto"/>
              <w:jc w:val="center"/>
              <w:rPr>
                <w:rFonts w:asciiTheme="minorEastAsia" w:hAnsiTheme="minorEastAsia"/>
                <w:sz w:val="24"/>
                <w:szCs w:val="24"/>
              </w:rPr>
            </w:pPr>
          </w:p>
        </w:tc>
        <w:tc>
          <w:tcPr>
            <w:tcW w:w="1705" w:type="dxa"/>
          </w:tcPr>
          <w:p w14:paraId="6C176B86"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5984E44C" w14:textId="77777777" w:rsidR="009C50D1" w:rsidRDefault="009C50D1" w:rsidP="009C50D1">
            <w:pPr>
              <w:spacing w:line="360" w:lineRule="auto"/>
              <w:jc w:val="center"/>
              <w:rPr>
                <w:rFonts w:asciiTheme="minorEastAsia" w:hAnsiTheme="minorEastAsia"/>
                <w:sz w:val="24"/>
                <w:szCs w:val="24"/>
              </w:rPr>
            </w:pPr>
          </w:p>
        </w:tc>
      </w:tr>
      <w:tr w:rsidR="009C50D1" w:rsidRPr="00400766" w14:paraId="5A760CF7" w14:textId="77777777" w:rsidTr="00400766">
        <w:trPr>
          <w:trHeight w:val="354"/>
        </w:trPr>
        <w:tc>
          <w:tcPr>
            <w:tcW w:w="1704" w:type="dxa"/>
          </w:tcPr>
          <w:p w14:paraId="0DB0B9EF" w14:textId="77777777" w:rsidR="009C50D1" w:rsidRDefault="009C50D1" w:rsidP="009C50D1">
            <w:pPr>
              <w:spacing w:line="360" w:lineRule="auto"/>
              <w:jc w:val="center"/>
              <w:rPr>
                <w:rFonts w:asciiTheme="minorEastAsia" w:hAnsiTheme="minorEastAsia"/>
                <w:sz w:val="24"/>
                <w:szCs w:val="24"/>
              </w:rPr>
            </w:pPr>
          </w:p>
        </w:tc>
        <w:tc>
          <w:tcPr>
            <w:tcW w:w="1704" w:type="dxa"/>
          </w:tcPr>
          <w:p w14:paraId="4FD9CEBB" w14:textId="77777777" w:rsidR="009C50D1" w:rsidRDefault="009C50D1" w:rsidP="009C50D1">
            <w:pPr>
              <w:spacing w:line="360" w:lineRule="auto"/>
              <w:jc w:val="center"/>
              <w:rPr>
                <w:rFonts w:asciiTheme="minorEastAsia" w:hAnsiTheme="minorEastAsia"/>
                <w:sz w:val="24"/>
                <w:szCs w:val="24"/>
              </w:rPr>
            </w:pPr>
          </w:p>
        </w:tc>
        <w:tc>
          <w:tcPr>
            <w:tcW w:w="1704" w:type="dxa"/>
          </w:tcPr>
          <w:p w14:paraId="71DCABA8" w14:textId="77777777" w:rsidR="009C50D1" w:rsidRDefault="009C50D1" w:rsidP="009C50D1">
            <w:pPr>
              <w:spacing w:line="360" w:lineRule="auto"/>
              <w:jc w:val="center"/>
              <w:rPr>
                <w:rFonts w:asciiTheme="minorEastAsia" w:hAnsiTheme="minorEastAsia"/>
                <w:sz w:val="24"/>
                <w:szCs w:val="24"/>
              </w:rPr>
            </w:pPr>
          </w:p>
        </w:tc>
        <w:tc>
          <w:tcPr>
            <w:tcW w:w="1705" w:type="dxa"/>
          </w:tcPr>
          <w:p w14:paraId="39B23010"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03EA9C2D" w14:textId="77777777" w:rsidR="009C50D1" w:rsidRDefault="009C50D1" w:rsidP="009C50D1">
            <w:pPr>
              <w:spacing w:line="360" w:lineRule="auto"/>
              <w:jc w:val="center"/>
              <w:rPr>
                <w:rFonts w:asciiTheme="minorEastAsia" w:hAnsiTheme="minorEastAsia"/>
                <w:sz w:val="24"/>
                <w:szCs w:val="24"/>
              </w:rPr>
            </w:pPr>
          </w:p>
        </w:tc>
      </w:tr>
      <w:tr w:rsidR="009C50D1" w:rsidRPr="00400766" w14:paraId="6EFF3ED6" w14:textId="77777777" w:rsidTr="00400766">
        <w:trPr>
          <w:trHeight w:val="354"/>
        </w:trPr>
        <w:tc>
          <w:tcPr>
            <w:tcW w:w="1704" w:type="dxa"/>
          </w:tcPr>
          <w:p w14:paraId="7DDC366B" w14:textId="77777777" w:rsidR="009C50D1" w:rsidRDefault="009C50D1" w:rsidP="009C50D1">
            <w:pPr>
              <w:spacing w:line="360" w:lineRule="auto"/>
              <w:jc w:val="center"/>
              <w:rPr>
                <w:rFonts w:asciiTheme="minorEastAsia" w:hAnsiTheme="minorEastAsia"/>
                <w:sz w:val="24"/>
                <w:szCs w:val="24"/>
              </w:rPr>
            </w:pPr>
          </w:p>
        </w:tc>
        <w:tc>
          <w:tcPr>
            <w:tcW w:w="1704" w:type="dxa"/>
          </w:tcPr>
          <w:p w14:paraId="0420AD26" w14:textId="77777777" w:rsidR="009C50D1" w:rsidRDefault="009C50D1" w:rsidP="009C50D1">
            <w:pPr>
              <w:spacing w:line="360" w:lineRule="auto"/>
              <w:jc w:val="center"/>
              <w:rPr>
                <w:rFonts w:asciiTheme="minorEastAsia" w:hAnsiTheme="minorEastAsia"/>
                <w:sz w:val="24"/>
                <w:szCs w:val="24"/>
              </w:rPr>
            </w:pPr>
          </w:p>
        </w:tc>
        <w:tc>
          <w:tcPr>
            <w:tcW w:w="1704" w:type="dxa"/>
          </w:tcPr>
          <w:p w14:paraId="749F2B19" w14:textId="77777777" w:rsidR="009C50D1" w:rsidRDefault="009C50D1" w:rsidP="009C50D1">
            <w:pPr>
              <w:spacing w:line="360" w:lineRule="auto"/>
              <w:jc w:val="center"/>
              <w:rPr>
                <w:rFonts w:asciiTheme="minorEastAsia" w:hAnsiTheme="minorEastAsia"/>
                <w:sz w:val="24"/>
                <w:szCs w:val="24"/>
              </w:rPr>
            </w:pPr>
          </w:p>
        </w:tc>
        <w:tc>
          <w:tcPr>
            <w:tcW w:w="1705" w:type="dxa"/>
          </w:tcPr>
          <w:p w14:paraId="194542F0"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125B78C" w14:textId="77777777" w:rsidR="009C50D1" w:rsidRDefault="009C50D1" w:rsidP="009C50D1">
            <w:pPr>
              <w:spacing w:line="360" w:lineRule="auto"/>
              <w:jc w:val="center"/>
              <w:rPr>
                <w:rFonts w:asciiTheme="minorEastAsia" w:hAnsiTheme="minorEastAsia"/>
                <w:sz w:val="24"/>
                <w:szCs w:val="24"/>
              </w:rPr>
            </w:pPr>
          </w:p>
        </w:tc>
      </w:tr>
    </w:tbl>
    <w:p w14:paraId="511A94CC" w14:textId="77777777" w:rsidR="009E0F23" w:rsidRDefault="009E0F23" w:rsidP="00400766">
      <w:pPr>
        <w:jc w:val="left"/>
        <w:rPr>
          <w:rFonts w:ascii="黑体" w:eastAsia="黑体" w:hAnsi="黑体"/>
          <w:sz w:val="28"/>
          <w:szCs w:val="28"/>
        </w:rPr>
      </w:pPr>
    </w:p>
    <w:p w14:paraId="03CB3619"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14:paraId="25E70459" w14:textId="77777777" w:rsidR="009E0F23" w:rsidRDefault="009E0F23">
          <w:pPr>
            <w:pStyle w:val="TOC"/>
          </w:pPr>
          <w:r>
            <w:rPr>
              <w:lang w:val="zh-CN"/>
            </w:rPr>
            <w:t>目录</w:t>
          </w:r>
        </w:p>
        <w:p w14:paraId="2A9E84B4" w14:textId="77777777" w:rsidR="002358C1" w:rsidRDefault="009E0F23">
          <w:pPr>
            <w:pStyle w:val="10"/>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8397330" w:history="1">
            <w:r w:rsidR="002358C1" w:rsidRPr="00E70C98">
              <w:rPr>
                <w:rStyle w:val="a9"/>
                <w:rFonts w:asciiTheme="minorEastAsia" w:hAnsiTheme="minorEastAsia"/>
                <w:b/>
                <w:noProof/>
              </w:rPr>
              <w:t>1.</w:t>
            </w:r>
            <w:r w:rsidR="002358C1">
              <w:rPr>
                <w:noProof/>
              </w:rPr>
              <w:tab/>
            </w:r>
            <w:r w:rsidR="002358C1" w:rsidRPr="00E70C98">
              <w:rPr>
                <w:rStyle w:val="a9"/>
                <w:rFonts w:asciiTheme="minorEastAsia" w:hAnsiTheme="minorEastAsia"/>
                <w:b/>
                <w:noProof/>
              </w:rPr>
              <w:t>引言</w:t>
            </w:r>
            <w:r w:rsidR="002358C1">
              <w:rPr>
                <w:noProof/>
                <w:webHidden/>
              </w:rPr>
              <w:tab/>
            </w:r>
            <w:r w:rsidR="002358C1">
              <w:rPr>
                <w:noProof/>
                <w:webHidden/>
              </w:rPr>
              <w:fldChar w:fldCharType="begin"/>
            </w:r>
            <w:r w:rsidR="002358C1">
              <w:rPr>
                <w:noProof/>
                <w:webHidden/>
              </w:rPr>
              <w:instrText xml:space="preserve"> PAGEREF _Toc478397330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14:paraId="1E55B3FA" w14:textId="77777777" w:rsidR="002358C1" w:rsidRDefault="001548BA">
          <w:pPr>
            <w:pStyle w:val="2"/>
            <w:tabs>
              <w:tab w:val="left" w:pos="1050"/>
              <w:tab w:val="right" w:leader="dot" w:pos="8296"/>
            </w:tabs>
            <w:rPr>
              <w:noProof/>
            </w:rPr>
          </w:pPr>
          <w:hyperlink w:anchor="_Toc478397331" w:history="1">
            <w:r w:rsidR="002358C1" w:rsidRPr="00E70C98">
              <w:rPr>
                <w:rStyle w:val="a9"/>
                <w:rFonts w:asciiTheme="minorEastAsia" w:hAnsiTheme="minorEastAsia"/>
                <w:b/>
                <w:noProof/>
              </w:rPr>
              <w:t>1.1</w:t>
            </w:r>
            <w:r w:rsidR="002358C1">
              <w:rPr>
                <w:noProof/>
              </w:rPr>
              <w:tab/>
            </w:r>
            <w:r w:rsidR="002358C1" w:rsidRPr="00E70C98">
              <w:rPr>
                <w:rStyle w:val="a9"/>
                <w:rFonts w:asciiTheme="minorEastAsia" w:hAnsiTheme="minorEastAsia"/>
                <w:b/>
                <w:noProof/>
              </w:rPr>
              <w:t>目的</w:t>
            </w:r>
            <w:r w:rsidR="002358C1">
              <w:rPr>
                <w:noProof/>
                <w:webHidden/>
              </w:rPr>
              <w:tab/>
            </w:r>
            <w:r w:rsidR="002358C1">
              <w:rPr>
                <w:noProof/>
                <w:webHidden/>
              </w:rPr>
              <w:fldChar w:fldCharType="begin"/>
            </w:r>
            <w:r w:rsidR="002358C1">
              <w:rPr>
                <w:noProof/>
                <w:webHidden/>
              </w:rPr>
              <w:instrText xml:space="preserve"> PAGEREF _Toc478397331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14:paraId="58E63557" w14:textId="77777777" w:rsidR="002358C1" w:rsidRDefault="001548BA">
          <w:pPr>
            <w:pStyle w:val="2"/>
            <w:tabs>
              <w:tab w:val="left" w:pos="1050"/>
              <w:tab w:val="right" w:leader="dot" w:pos="8296"/>
            </w:tabs>
            <w:rPr>
              <w:noProof/>
            </w:rPr>
          </w:pPr>
          <w:hyperlink w:anchor="_Toc478397332" w:history="1">
            <w:r w:rsidR="002358C1" w:rsidRPr="00E70C98">
              <w:rPr>
                <w:rStyle w:val="a9"/>
                <w:rFonts w:asciiTheme="minorEastAsia" w:hAnsiTheme="minorEastAsia"/>
                <w:b/>
                <w:noProof/>
              </w:rPr>
              <w:t>1.2</w:t>
            </w:r>
            <w:r w:rsidR="002358C1">
              <w:rPr>
                <w:noProof/>
              </w:rPr>
              <w:tab/>
            </w:r>
            <w:r w:rsidR="002358C1" w:rsidRPr="00E70C98">
              <w:rPr>
                <w:rStyle w:val="a9"/>
                <w:rFonts w:asciiTheme="minorEastAsia" w:hAnsiTheme="minorEastAsia"/>
                <w:b/>
                <w:noProof/>
              </w:rPr>
              <w:t>标识</w:t>
            </w:r>
            <w:r w:rsidR="002358C1">
              <w:rPr>
                <w:noProof/>
                <w:webHidden/>
              </w:rPr>
              <w:tab/>
            </w:r>
            <w:r w:rsidR="002358C1">
              <w:rPr>
                <w:noProof/>
                <w:webHidden/>
              </w:rPr>
              <w:fldChar w:fldCharType="begin"/>
            </w:r>
            <w:r w:rsidR="002358C1">
              <w:rPr>
                <w:noProof/>
                <w:webHidden/>
              </w:rPr>
              <w:instrText xml:space="preserve"> PAGEREF _Toc478397332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14:paraId="12993B4D" w14:textId="77777777" w:rsidR="002358C1" w:rsidRDefault="001548BA">
          <w:pPr>
            <w:pStyle w:val="2"/>
            <w:tabs>
              <w:tab w:val="left" w:pos="1050"/>
              <w:tab w:val="right" w:leader="dot" w:pos="8296"/>
            </w:tabs>
            <w:rPr>
              <w:noProof/>
            </w:rPr>
          </w:pPr>
          <w:hyperlink w:anchor="_Toc478397333" w:history="1">
            <w:r w:rsidR="002358C1" w:rsidRPr="00E70C98">
              <w:rPr>
                <w:rStyle w:val="a9"/>
                <w:rFonts w:asciiTheme="minorEastAsia" w:hAnsiTheme="minorEastAsia"/>
                <w:b/>
                <w:noProof/>
              </w:rPr>
              <w:t>1.3</w:t>
            </w:r>
            <w:r w:rsidR="002358C1">
              <w:rPr>
                <w:noProof/>
              </w:rPr>
              <w:tab/>
            </w:r>
            <w:r w:rsidR="002358C1" w:rsidRPr="00E70C98">
              <w:rPr>
                <w:rStyle w:val="a9"/>
                <w:rFonts w:asciiTheme="minorEastAsia" w:hAnsiTheme="minorEastAsia"/>
                <w:b/>
                <w:noProof/>
              </w:rPr>
              <w:t>系统概述</w:t>
            </w:r>
            <w:r w:rsidR="002358C1">
              <w:rPr>
                <w:noProof/>
                <w:webHidden/>
              </w:rPr>
              <w:tab/>
            </w:r>
            <w:r w:rsidR="002358C1">
              <w:rPr>
                <w:noProof/>
                <w:webHidden/>
              </w:rPr>
              <w:fldChar w:fldCharType="begin"/>
            </w:r>
            <w:r w:rsidR="002358C1">
              <w:rPr>
                <w:noProof/>
                <w:webHidden/>
              </w:rPr>
              <w:instrText xml:space="preserve"> PAGEREF _Toc478397333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14:paraId="1B84B3A5" w14:textId="77777777" w:rsidR="002358C1" w:rsidRDefault="001548BA">
          <w:pPr>
            <w:pStyle w:val="2"/>
            <w:tabs>
              <w:tab w:val="left" w:pos="1050"/>
              <w:tab w:val="right" w:leader="dot" w:pos="8296"/>
            </w:tabs>
            <w:rPr>
              <w:noProof/>
            </w:rPr>
          </w:pPr>
          <w:hyperlink w:anchor="_Toc478397334" w:history="1">
            <w:r w:rsidR="002358C1" w:rsidRPr="00E70C98">
              <w:rPr>
                <w:rStyle w:val="a9"/>
                <w:rFonts w:asciiTheme="minorEastAsia" w:hAnsiTheme="minorEastAsia"/>
                <w:b/>
                <w:noProof/>
              </w:rPr>
              <w:t>1.4</w:t>
            </w:r>
            <w:r w:rsidR="002358C1">
              <w:rPr>
                <w:noProof/>
              </w:rPr>
              <w:tab/>
            </w:r>
            <w:r w:rsidR="002358C1" w:rsidRPr="00E70C98">
              <w:rPr>
                <w:rStyle w:val="a9"/>
                <w:rFonts w:asciiTheme="minorEastAsia" w:hAnsiTheme="minorEastAsia"/>
                <w:b/>
                <w:noProof/>
              </w:rPr>
              <w:t>文档概述</w:t>
            </w:r>
            <w:r w:rsidR="002358C1">
              <w:rPr>
                <w:noProof/>
                <w:webHidden/>
              </w:rPr>
              <w:tab/>
            </w:r>
            <w:r w:rsidR="002358C1">
              <w:rPr>
                <w:noProof/>
                <w:webHidden/>
              </w:rPr>
              <w:fldChar w:fldCharType="begin"/>
            </w:r>
            <w:r w:rsidR="002358C1">
              <w:rPr>
                <w:noProof/>
                <w:webHidden/>
              </w:rPr>
              <w:instrText xml:space="preserve"> PAGEREF _Toc478397334 \h </w:instrText>
            </w:r>
            <w:r w:rsidR="002358C1">
              <w:rPr>
                <w:noProof/>
                <w:webHidden/>
              </w:rPr>
            </w:r>
            <w:r w:rsidR="002358C1">
              <w:rPr>
                <w:noProof/>
                <w:webHidden/>
              </w:rPr>
              <w:fldChar w:fldCharType="separate"/>
            </w:r>
            <w:r w:rsidR="002358C1">
              <w:rPr>
                <w:noProof/>
                <w:webHidden/>
              </w:rPr>
              <w:t>4</w:t>
            </w:r>
            <w:r w:rsidR="002358C1">
              <w:rPr>
                <w:noProof/>
                <w:webHidden/>
              </w:rPr>
              <w:fldChar w:fldCharType="end"/>
            </w:r>
          </w:hyperlink>
        </w:p>
        <w:p w14:paraId="4CEC7D09" w14:textId="77777777" w:rsidR="002358C1" w:rsidRDefault="001548BA">
          <w:pPr>
            <w:pStyle w:val="2"/>
            <w:tabs>
              <w:tab w:val="left" w:pos="1050"/>
              <w:tab w:val="right" w:leader="dot" w:pos="8296"/>
            </w:tabs>
            <w:rPr>
              <w:noProof/>
            </w:rPr>
          </w:pPr>
          <w:hyperlink w:anchor="_Toc478397335" w:history="1">
            <w:r w:rsidR="002358C1" w:rsidRPr="00E70C98">
              <w:rPr>
                <w:rStyle w:val="a9"/>
                <w:rFonts w:asciiTheme="minorEastAsia" w:hAnsiTheme="minorEastAsia"/>
                <w:b/>
                <w:noProof/>
              </w:rPr>
              <w:t>1.5</w:t>
            </w:r>
            <w:r w:rsidR="002358C1">
              <w:rPr>
                <w:noProof/>
              </w:rPr>
              <w:tab/>
            </w:r>
            <w:r w:rsidR="002358C1" w:rsidRPr="00E70C98">
              <w:rPr>
                <w:rStyle w:val="a9"/>
                <w:rFonts w:asciiTheme="minorEastAsia" w:hAnsiTheme="minorEastAsia"/>
                <w:b/>
                <w:noProof/>
              </w:rPr>
              <w:t>术语和缩略词</w:t>
            </w:r>
            <w:r w:rsidR="002358C1">
              <w:rPr>
                <w:noProof/>
                <w:webHidden/>
              </w:rPr>
              <w:tab/>
            </w:r>
            <w:r w:rsidR="002358C1">
              <w:rPr>
                <w:noProof/>
                <w:webHidden/>
              </w:rPr>
              <w:fldChar w:fldCharType="begin"/>
            </w:r>
            <w:r w:rsidR="002358C1">
              <w:rPr>
                <w:noProof/>
                <w:webHidden/>
              </w:rPr>
              <w:instrText xml:space="preserve"> PAGEREF _Toc478397335 \h </w:instrText>
            </w:r>
            <w:r w:rsidR="002358C1">
              <w:rPr>
                <w:noProof/>
                <w:webHidden/>
              </w:rPr>
            </w:r>
            <w:r w:rsidR="002358C1">
              <w:rPr>
                <w:noProof/>
                <w:webHidden/>
              </w:rPr>
              <w:fldChar w:fldCharType="separate"/>
            </w:r>
            <w:r w:rsidR="002358C1">
              <w:rPr>
                <w:noProof/>
                <w:webHidden/>
              </w:rPr>
              <w:t>4</w:t>
            </w:r>
            <w:r w:rsidR="002358C1">
              <w:rPr>
                <w:noProof/>
                <w:webHidden/>
              </w:rPr>
              <w:fldChar w:fldCharType="end"/>
            </w:r>
          </w:hyperlink>
        </w:p>
        <w:p w14:paraId="27858FAC" w14:textId="77777777" w:rsidR="002358C1" w:rsidRDefault="001548BA">
          <w:pPr>
            <w:pStyle w:val="10"/>
            <w:tabs>
              <w:tab w:val="left" w:pos="420"/>
              <w:tab w:val="right" w:leader="dot" w:pos="8296"/>
            </w:tabs>
            <w:rPr>
              <w:noProof/>
            </w:rPr>
          </w:pPr>
          <w:hyperlink w:anchor="_Toc478397336" w:history="1">
            <w:r w:rsidR="002358C1" w:rsidRPr="00E70C98">
              <w:rPr>
                <w:rStyle w:val="a9"/>
                <w:rFonts w:asciiTheme="minorEastAsia" w:hAnsiTheme="minorEastAsia"/>
                <w:b/>
                <w:noProof/>
              </w:rPr>
              <w:t>2.</w:t>
            </w:r>
            <w:r w:rsidR="002358C1">
              <w:rPr>
                <w:noProof/>
              </w:rPr>
              <w:tab/>
            </w:r>
            <w:r w:rsidR="002358C1" w:rsidRPr="00E70C98">
              <w:rPr>
                <w:rStyle w:val="a9"/>
                <w:rFonts w:asciiTheme="minorEastAsia" w:hAnsiTheme="minorEastAsia"/>
                <w:b/>
                <w:noProof/>
              </w:rPr>
              <w:t>引用文档</w:t>
            </w:r>
            <w:r w:rsidR="002358C1">
              <w:rPr>
                <w:noProof/>
                <w:webHidden/>
              </w:rPr>
              <w:tab/>
            </w:r>
            <w:r w:rsidR="002358C1">
              <w:rPr>
                <w:noProof/>
                <w:webHidden/>
              </w:rPr>
              <w:fldChar w:fldCharType="begin"/>
            </w:r>
            <w:r w:rsidR="002358C1">
              <w:rPr>
                <w:noProof/>
                <w:webHidden/>
              </w:rPr>
              <w:instrText xml:space="preserve"> PAGEREF _Toc478397336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14:paraId="49E58550" w14:textId="77777777" w:rsidR="002358C1" w:rsidRDefault="001548BA">
          <w:pPr>
            <w:pStyle w:val="10"/>
            <w:tabs>
              <w:tab w:val="left" w:pos="420"/>
              <w:tab w:val="right" w:leader="dot" w:pos="8296"/>
            </w:tabs>
            <w:rPr>
              <w:noProof/>
            </w:rPr>
          </w:pPr>
          <w:hyperlink w:anchor="_Toc478397337" w:history="1">
            <w:r w:rsidR="002358C1" w:rsidRPr="00E70C98">
              <w:rPr>
                <w:rStyle w:val="a9"/>
                <w:rFonts w:asciiTheme="minorEastAsia" w:hAnsiTheme="minorEastAsia"/>
                <w:b/>
                <w:noProof/>
              </w:rPr>
              <w:t>3.</w:t>
            </w:r>
            <w:r w:rsidR="002358C1">
              <w:rPr>
                <w:noProof/>
              </w:rPr>
              <w:tab/>
            </w:r>
            <w:r w:rsidR="002358C1" w:rsidRPr="00E70C98">
              <w:rPr>
                <w:rStyle w:val="a9"/>
                <w:rFonts w:asciiTheme="minorEastAsia" w:hAnsiTheme="minorEastAsia"/>
                <w:b/>
                <w:noProof/>
              </w:rPr>
              <w:t>功能需求</w:t>
            </w:r>
            <w:r w:rsidR="002358C1">
              <w:rPr>
                <w:noProof/>
                <w:webHidden/>
              </w:rPr>
              <w:tab/>
            </w:r>
            <w:r w:rsidR="002358C1">
              <w:rPr>
                <w:noProof/>
                <w:webHidden/>
              </w:rPr>
              <w:fldChar w:fldCharType="begin"/>
            </w:r>
            <w:r w:rsidR="002358C1">
              <w:rPr>
                <w:noProof/>
                <w:webHidden/>
              </w:rPr>
              <w:instrText xml:space="preserve"> PAGEREF _Toc478397337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14:paraId="05382103" w14:textId="77777777" w:rsidR="002358C1" w:rsidRDefault="001548BA">
          <w:pPr>
            <w:pStyle w:val="2"/>
            <w:tabs>
              <w:tab w:val="left" w:pos="1050"/>
              <w:tab w:val="right" w:leader="dot" w:pos="8296"/>
            </w:tabs>
            <w:rPr>
              <w:noProof/>
            </w:rPr>
          </w:pPr>
          <w:hyperlink w:anchor="_Toc478397338" w:history="1">
            <w:r w:rsidR="002358C1" w:rsidRPr="00E70C98">
              <w:rPr>
                <w:rStyle w:val="a9"/>
                <w:rFonts w:asciiTheme="minorEastAsia" w:hAnsiTheme="minorEastAsia"/>
                <w:b/>
                <w:noProof/>
              </w:rPr>
              <w:t>3.1</w:t>
            </w:r>
            <w:r w:rsidR="002358C1">
              <w:rPr>
                <w:noProof/>
              </w:rPr>
              <w:tab/>
            </w:r>
            <w:r w:rsidR="002358C1" w:rsidRPr="00E70C98">
              <w:rPr>
                <w:rStyle w:val="a9"/>
                <w:rFonts w:asciiTheme="minorEastAsia" w:hAnsiTheme="minorEastAsia"/>
                <w:b/>
                <w:noProof/>
              </w:rPr>
              <w:t>模块和包</w:t>
            </w:r>
            <w:r w:rsidR="002358C1">
              <w:rPr>
                <w:noProof/>
                <w:webHidden/>
              </w:rPr>
              <w:tab/>
            </w:r>
            <w:r w:rsidR="002358C1">
              <w:rPr>
                <w:noProof/>
                <w:webHidden/>
              </w:rPr>
              <w:fldChar w:fldCharType="begin"/>
            </w:r>
            <w:r w:rsidR="002358C1">
              <w:rPr>
                <w:noProof/>
                <w:webHidden/>
              </w:rPr>
              <w:instrText xml:space="preserve"> PAGEREF _Toc478397338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14:paraId="5557267D" w14:textId="77777777" w:rsidR="002358C1" w:rsidRDefault="001548BA">
          <w:pPr>
            <w:pStyle w:val="3"/>
            <w:tabs>
              <w:tab w:val="left" w:pos="1680"/>
              <w:tab w:val="right" w:leader="dot" w:pos="8296"/>
            </w:tabs>
            <w:rPr>
              <w:noProof/>
            </w:rPr>
          </w:pPr>
          <w:hyperlink w:anchor="_Toc478397339" w:history="1">
            <w:r w:rsidR="002358C1" w:rsidRPr="00E70C98">
              <w:rPr>
                <w:rStyle w:val="a9"/>
                <w:rFonts w:asciiTheme="minorEastAsia" w:hAnsiTheme="minorEastAsia"/>
                <w:b/>
                <w:noProof/>
              </w:rPr>
              <w:t>3.1.1</w:t>
            </w:r>
            <w:r w:rsidR="002358C1">
              <w:rPr>
                <w:noProof/>
              </w:rPr>
              <w:tab/>
            </w:r>
            <w:r w:rsidR="002358C1" w:rsidRPr="00E70C98">
              <w:rPr>
                <w:rStyle w:val="a9"/>
                <w:rFonts w:asciiTheme="minorEastAsia" w:hAnsiTheme="minorEastAsia"/>
                <w:b/>
                <w:noProof/>
              </w:rPr>
              <w:t>创建和加载模块</w:t>
            </w:r>
            <w:r w:rsidR="002358C1">
              <w:rPr>
                <w:noProof/>
                <w:webHidden/>
              </w:rPr>
              <w:tab/>
            </w:r>
            <w:r w:rsidR="002358C1">
              <w:rPr>
                <w:noProof/>
                <w:webHidden/>
              </w:rPr>
              <w:fldChar w:fldCharType="begin"/>
            </w:r>
            <w:r w:rsidR="002358C1">
              <w:rPr>
                <w:noProof/>
                <w:webHidden/>
              </w:rPr>
              <w:instrText xml:space="preserve"> PAGEREF _Toc478397339 \h </w:instrText>
            </w:r>
            <w:r w:rsidR="002358C1">
              <w:rPr>
                <w:noProof/>
                <w:webHidden/>
              </w:rPr>
            </w:r>
            <w:r w:rsidR="002358C1">
              <w:rPr>
                <w:noProof/>
                <w:webHidden/>
              </w:rPr>
              <w:fldChar w:fldCharType="separate"/>
            </w:r>
            <w:r w:rsidR="002358C1">
              <w:rPr>
                <w:noProof/>
                <w:webHidden/>
              </w:rPr>
              <w:t>6</w:t>
            </w:r>
            <w:r w:rsidR="002358C1">
              <w:rPr>
                <w:noProof/>
                <w:webHidden/>
              </w:rPr>
              <w:fldChar w:fldCharType="end"/>
            </w:r>
          </w:hyperlink>
        </w:p>
        <w:p w14:paraId="0B6C5E4F" w14:textId="77777777" w:rsidR="002358C1" w:rsidRDefault="001548BA">
          <w:pPr>
            <w:pStyle w:val="3"/>
            <w:tabs>
              <w:tab w:val="left" w:pos="1680"/>
              <w:tab w:val="right" w:leader="dot" w:pos="8296"/>
            </w:tabs>
            <w:rPr>
              <w:noProof/>
            </w:rPr>
          </w:pPr>
          <w:hyperlink w:anchor="_Toc478397340" w:history="1">
            <w:r w:rsidR="002358C1" w:rsidRPr="00E70C98">
              <w:rPr>
                <w:rStyle w:val="a9"/>
                <w:rFonts w:asciiTheme="minorEastAsia" w:hAnsiTheme="minorEastAsia"/>
                <w:b/>
                <w:noProof/>
              </w:rPr>
              <w:t>3.1.2</w:t>
            </w:r>
            <w:r w:rsidR="002358C1">
              <w:rPr>
                <w:noProof/>
              </w:rPr>
              <w:tab/>
            </w:r>
            <w:r w:rsidR="002358C1" w:rsidRPr="00E70C98">
              <w:rPr>
                <w:rStyle w:val="a9"/>
                <w:rFonts w:asciiTheme="minorEastAsia" w:hAnsiTheme="minorEastAsia"/>
                <w:b/>
                <w:noProof/>
              </w:rPr>
              <w:t>创建和调用包</w:t>
            </w:r>
            <w:r w:rsidR="002358C1">
              <w:rPr>
                <w:noProof/>
                <w:webHidden/>
              </w:rPr>
              <w:tab/>
            </w:r>
            <w:r w:rsidR="002358C1">
              <w:rPr>
                <w:noProof/>
                <w:webHidden/>
              </w:rPr>
              <w:fldChar w:fldCharType="begin"/>
            </w:r>
            <w:r w:rsidR="002358C1">
              <w:rPr>
                <w:noProof/>
                <w:webHidden/>
              </w:rPr>
              <w:instrText xml:space="preserve"> PAGEREF _Toc478397340 \h </w:instrText>
            </w:r>
            <w:r w:rsidR="002358C1">
              <w:rPr>
                <w:noProof/>
                <w:webHidden/>
              </w:rPr>
            </w:r>
            <w:r w:rsidR="002358C1">
              <w:rPr>
                <w:noProof/>
                <w:webHidden/>
              </w:rPr>
              <w:fldChar w:fldCharType="separate"/>
            </w:r>
            <w:r w:rsidR="002358C1">
              <w:rPr>
                <w:noProof/>
                <w:webHidden/>
              </w:rPr>
              <w:t>7</w:t>
            </w:r>
            <w:r w:rsidR="002358C1">
              <w:rPr>
                <w:noProof/>
                <w:webHidden/>
              </w:rPr>
              <w:fldChar w:fldCharType="end"/>
            </w:r>
          </w:hyperlink>
        </w:p>
        <w:p w14:paraId="576AA875" w14:textId="77777777" w:rsidR="002358C1" w:rsidRDefault="001548BA">
          <w:pPr>
            <w:pStyle w:val="3"/>
            <w:tabs>
              <w:tab w:val="left" w:pos="1680"/>
              <w:tab w:val="right" w:leader="dot" w:pos="8296"/>
            </w:tabs>
            <w:rPr>
              <w:noProof/>
            </w:rPr>
          </w:pPr>
          <w:hyperlink w:anchor="_Toc478397341" w:history="1">
            <w:r w:rsidR="002358C1" w:rsidRPr="00E70C98">
              <w:rPr>
                <w:rStyle w:val="a9"/>
                <w:rFonts w:asciiTheme="minorEastAsia" w:hAnsiTheme="minorEastAsia"/>
                <w:b/>
                <w:noProof/>
              </w:rPr>
              <w:t>3.1.3</w:t>
            </w:r>
            <w:r w:rsidR="002358C1">
              <w:rPr>
                <w:noProof/>
              </w:rPr>
              <w:tab/>
            </w:r>
            <w:r w:rsidR="002358C1" w:rsidRPr="00E70C98">
              <w:rPr>
                <w:rStyle w:val="a9"/>
                <w:rFonts w:asciiTheme="minorEastAsia" w:hAnsiTheme="minorEastAsia"/>
                <w:b/>
                <w:noProof/>
              </w:rPr>
              <w:t>管理包</w:t>
            </w:r>
            <w:r w:rsidR="002358C1">
              <w:rPr>
                <w:noProof/>
                <w:webHidden/>
              </w:rPr>
              <w:tab/>
            </w:r>
            <w:r w:rsidR="002358C1">
              <w:rPr>
                <w:noProof/>
                <w:webHidden/>
              </w:rPr>
              <w:fldChar w:fldCharType="begin"/>
            </w:r>
            <w:r w:rsidR="002358C1">
              <w:rPr>
                <w:noProof/>
                <w:webHidden/>
              </w:rPr>
              <w:instrText xml:space="preserve"> PAGEREF _Toc478397341 \h </w:instrText>
            </w:r>
            <w:r w:rsidR="002358C1">
              <w:rPr>
                <w:noProof/>
                <w:webHidden/>
              </w:rPr>
            </w:r>
            <w:r w:rsidR="002358C1">
              <w:rPr>
                <w:noProof/>
                <w:webHidden/>
              </w:rPr>
              <w:fldChar w:fldCharType="separate"/>
            </w:r>
            <w:r w:rsidR="002358C1">
              <w:rPr>
                <w:noProof/>
                <w:webHidden/>
              </w:rPr>
              <w:t>8</w:t>
            </w:r>
            <w:r w:rsidR="002358C1">
              <w:rPr>
                <w:noProof/>
                <w:webHidden/>
              </w:rPr>
              <w:fldChar w:fldCharType="end"/>
            </w:r>
          </w:hyperlink>
        </w:p>
        <w:p w14:paraId="31CD6D57" w14:textId="77777777" w:rsidR="002358C1" w:rsidRDefault="001548BA">
          <w:pPr>
            <w:pStyle w:val="2"/>
            <w:tabs>
              <w:tab w:val="left" w:pos="1050"/>
              <w:tab w:val="right" w:leader="dot" w:pos="8296"/>
            </w:tabs>
            <w:rPr>
              <w:noProof/>
            </w:rPr>
          </w:pPr>
          <w:hyperlink w:anchor="_Toc478397342" w:history="1">
            <w:r w:rsidR="002358C1" w:rsidRPr="00E70C98">
              <w:rPr>
                <w:rStyle w:val="a9"/>
                <w:rFonts w:asciiTheme="minorEastAsia" w:hAnsiTheme="minorEastAsia"/>
                <w:b/>
                <w:noProof/>
              </w:rPr>
              <w:t>3.2</w:t>
            </w:r>
            <w:r w:rsidR="002358C1">
              <w:rPr>
                <w:noProof/>
              </w:rPr>
              <w:tab/>
            </w:r>
            <w:r w:rsidR="002358C1" w:rsidRPr="00E70C98">
              <w:rPr>
                <w:rStyle w:val="a9"/>
                <w:rFonts w:asciiTheme="minorEastAsia" w:hAnsiTheme="minorEastAsia"/>
                <w:b/>
                <w:noProof/>
              </w:rPr>
              <w:t>网络通信</w:t>
            </w:r>
            <w:r w:rsidR="002358C1">
              <w:rPr>
                <w:noProof/>
                <w:webHidden/>
              </w:rPr>
              <w:tab/>
            </w:r>
            <w:r w:rsidR="002358C1">
              <w:rPr>
                <w:noProof/>
                <w:webHidden/>
              </w:rPr>
              <w:fldChar w:fldCharType="begin"/>
            </w:r>
            <w:r w:rsidR="002358C1">
              <w:rPr>
                <w:noProof/>
                <w:webHidden/>
              </w:rPr>
              <w:instrText xml:space="preserve"> PAGEREF _Toc478397342 \h </w:instrText>
            </w:r>
            <w:r w:rsidR="002358C1">
              <w:rPr>
                <w:noProof/>
                <w:webHidden/>
              </w:rPr>
            </w:r>
            <w:r w:rsidR="002358C1">
              <w:rPr>
                <w:noProof/>
                <w:webHidden/>
              </w:rPr>
              <w:fldChar w:fldCharType="separate"/>
            </w:r>
            <w:r w:rsidR="002358C1">
              <w:rPr>
                <w:noProof/>
                <w:webHidden/>
              </w:rPr>
              <w:t>8</w:t>
            </w:r>
            <w:r w:rsidR="002358C1">
              <w:rPr>
                <w:noProof/>
                <w:webHidden/>
              </w:rPr>
              <w:fldChar w:fldCharType="end"/>
            </w:r>
          </w:hyperlink>
        </w:p>
        <w:p w14:paraId="30E87E78" w14:textId="77777777" w:rsidR="002358C1" w:rsidRDefault="001548BA">
          <w:pPr>
            <w:pStyle w:val="3"/>
            <w:tabs>
              <w:tab w:val="left" w:pos="1680"/>
              <w:tab w:val="right" w:leader="dot" w:pos="8296"/>
            </w:tabs>
            <w:rPr>
              <w:noProof/>
            </w:rPr>
          </w:pPr>
          <w:hyperlink w:anchor="_Toc478397343" w:history="1">
            <w:r w:rsidR="002358C1" w:rsidRPr="00E70C98">
              <w:rPr>
                <w:rStyle w:val="a9"/>
                <w:rFonts w:asciiTheme="minorEastAsia" w:hAnsiTheme="minorEastAsia"/>
                <w:b/>
                <w:noProof/>
              </w:rPr>
              <w:t>3.2.1</w:t>
            </w:r>
            <w:r w:rsidR="002358C1">
              <w:rPr>
                <w:noProof/>
              </w:rPr>
              <w:tab/>
            </w:r>
            <w:r w:rsidR="002358C1" w:rsidRPr="00E70C98">
              <w:rPr>
                <w:rStyle w:val="a9"/>
                <w:rFonts w:asciiTheme="minorEastAsia" w:hAnsiTheme="minorEastAsia"/>
                <w:b/>
                <w:noProof/>
              </w:rPr>
              <w:t>构建TCP服务</w:t>
            </w:r>
            <w:r w:rsidR="002358C1">
              <w:rPr>
                <w:noProof/>
                <w:webHidden/>
              </w:rPr>
              <w:tab/>
            </w:r>
            <w:r w:rsidR="002358C1">
              <w:rPr>
                <w:noProof/>
                <w:webHidden/>
              </w:rPr>
              <w:fldChar w:fldCharType="begin"/>
            </w:r>
            <w:r w:rsidR="002358C1">
              <w:rPr>
                <w:noProof/>
                <w:webHidden/>
              </w:rPr>
              <w:instrText xml:space="preserve"> PAGEREF _Toc478397343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14:paraId="62488F98" w14:textId="77777777" w:rsidR="002358C1" w:rsidRDefault="001548BA">
          <w:pPr>
            <w:pStyle w:val="3"/>
            <w:tabs>
              <w:tab w:val="left" w:pos="1680"/>
              <w:tab w:val="right" w:leader="dot" w:pos="8296"/>
            </w:tabs>
            <w:rPr>
              <w:noProof/>
            </w:rPr>
          </w:pPr>
          <w:hyperlink w:anchor="_Toc478397344" w:history="1">
            <w:r w:rsidR="002358C1" w:rsidRPr="00E70C98">
              <w:rPr>
                <w:rStyle w:val="a9"/>
                <w:rFonts w:asciiTheme="minorEastAsia" w:hAnsiTheme="minorEastAsia"/>
                <w:b/>
                <w:noProof/>
              </w:rPr>
              <w:t>3.2.2</w:t>
            </w:r>
            <w:r w:rsidR="002358C1">
              <w:rPr>
                <w:noProof/>
              </w:rPr>
              <w:tab/>
            </w:r>
            <w:r w:rsidR="002358C1" w:rsidRPr="00E70C98">
              <w:rPr>
                <w:rStyle w:val="a9"/>
                <w:rFonts w:asciiTheme="minorEastAsia" w:hAnsiTheme="minorEastAsia"/>
                <w:b/>
                <w:noProof/>
              </w:rPr>
              <w:t>构建UDP服务</w:t>
            </w:r>
            <w:r w:rsidR="002358C1">
              <w:rPr>
                <w:noProof/>
                <w:webHidden/>
              </w:rPr>
              <w:tab/>
            </w:r>
            <w:r w:rsidR="002358C1">
              <w:rPr>
                <w:noProof/>
                <w:webHidden/>
              </w:rPr>
              <w:fldChar w:fldCharType="begin"/>
            </w:r>
            <w:r w:rsidR="002358C1">
              <w:rPr>
                <w:noProof/>
                <w:webHidden/>
              </w:rPr>
              <w:instrText xml:space="preserve"> PAGEREF _Toc478397344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14:paraId="14B9976F" w14:textId="77777777" w:rsidR="002358C1" w:rsidRDefault="001548BA">
          <w:pPr>
            <w:pStyle w:val="3"/>
            <w:tabs>
              <w:tab w:val="left" w:pos="1680"/>
              <w:tab w:val="right" w:leader="dot" w:pos="8296"/>
            </w:tabs>
            <w:rPr>
              <w:noProof/>
            </w:rPr>
          </w:pPr>
          <w:hyperlink w:anchor="_Toc478397345" w:history="1">
            <w:r w:rsidR="002358C1" w:rsidRPr="00E70C98">
              <w:rPr>
                <w:rStyle w:val="a9"/>
                <w:rFonts w:asciiTheme="minorEastAsia" w:hAnsiTheme="minorEastAsia"/>
                <w:b/>
                <w:noProof/>
              </w:rPr>
              <w:t>3.2.3</w:t>
            </w:r>
            <w:r w:rsidR="002358C1">
              <w:rPr>
                <w:noProof/>
              </w:rPr>
              <w:tab/>
            </w:r>
            <w:r w:rsidR="002358C1" w:rsidRPr="00E70C98">
              <w:rPr>
                <w:rStyle w:val="a9"/>
                <w:rFonts w:asciiTheme="minorEastAsia" w:hAnsiTheme="minorEastAsia"/>
                <w:b/>
                <w:noProof/>
              </w:rPr>
              <w:t>构建HTTP服务</w:t>
            </w:r>
            <w:r w:rsidR="002358C1">
              <w:rPr>
                <w:noProof/>
                <w:webHidden/>
              </w:rPr>
              <w:tab/>
            </w:r>
            <w:r w:rsidR="002358C1">
              <w:rPr>
                <w:noProof/>
                <w:webHidden/>
              </w:rPr>
              <w:fldChar w:fldCharType="begin"/>
            </w:r>
            <w:r w:rsidR="002358C1">
              <w:rPr>
                <w:noProof/>
                <w:webHidden/>
              </w:rPr>
              <w:instrText xml:space="preserve"> PAGEREF _Toc478397345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14:paraId="2EF32F4E" w14:textId="77777777" w:rsidR="002358C1" w:rsidRDefault="001548BA">
          <w:pPr>
            <w:pStyle w:val="3"/>
            <w:tabs>
              <w:tab w:val="left" w:pos="1680"/>
              <w:tab w:val="right" w:leader="dot" w:pos="8296"/>
            </w:tabs>
            <w:rPr>
              <w:noProof/>
            </w:rPr>
          </w:pPr>
          <w:hyperlink w:anchor="_Toc478397346" w:history="1">
            <w:r w:rsidR="002358C1" w:rsidRPr="00E70C98">
              <w:rPr>
                <w:rStyle w:val="a9"/>
                <w:rFonts w:asciiTheme="minorEastAsia" w:hAnsiTheme="minorEastAsia"/>
                <w:b/>
                <w:noProof/>
              </w:rPr>
              <w:t>3.2.4</w:t>
            </w:r>
            <w:r w:rsidR="002358C1">
              <w:rPr>
                <w:noProof/>
              </w:rPr>
              <w:tab/>
            </w:r>
            <w:r w:rsidR="002358C1" w:rsidRPr="00E70C98">
              <w:rPr>
                <w:rStyle w:val="a9"/>
                <w:rFonts w:asciiTheme="minorEastAsia" w:hAnsiTheme="minorEastAsia"/>
                <w:b/>
                <w:noProof/>
              </w:rPr>
              <w:t>构建WebSocket服务</w:t>
            </w:r>
            <w:r w:rsidR="002358C1">
              <w:rPr>
                <w:noProof/>
                <w:webHidden/>
              </w:rPr>
              <w:tab/>
            </w:r>
            <w:r w:rsidR="002358C1">
              <w:rPr>
                <w:noProof/>
                <w:webHidden/>
              </w:rPr>
              <w:fldChar w:fldCharType="begin"/>
            </w:r>
            <w:r w:rsidR="002358C1">
              <w:rPr>
                <w:noProof/>
                <w:webHidden/>
              </w:rPr>
              <w:instrText xml:space="preserve"> PAGEREF _Toc478397346 \h </w:instrText>
            </w:r>
            <w:r w:rsidR="002358C1">
              <w:rPr>
                <w:noProof/>
                <w:webHidden/>
              </w:rPr>
            </w:r>
            <w:r w:rsidR="002358C1">
              <w:rPr>
                <w:noProof/>
                <w:webHidden/>
              </w:rPr>
              <w:fldChar w:fldCharType="separate"/>
            </w:r>
            <w:r w:rsidR="002358C1">
              <w:rPr>
                <w:noProof/>
                <w:webHidden/>
              </w:rPr>
              <w:t>10</w:t>
            </w:r>
            <w:r w:rsidR="002358C1">
              <w:rPr>
                <w:noProof/>
                <w:webHidden/>
              </w:rPr>
              <w:fldChar w:fldCharType="end"/>
            </w:r>
          </w:hyperlink>
        </w:p>
        <w:p w14:paraId="426A7CBB" w14:textId="77777777" w:rsidR="002358C1" w:rsidRDefault="001548BA">
          <w:pPr>
            <w:pStyle w:val="2"/>
            <w:tabs>
              <w:tab w:val="left" w:pos="1050"/>
              <w:tab w:val="right" w:leader="dot" w:pos="8296"/>
            </w:tabs>
            <w:rPr>
              <w:noProof/>
            </w:rPr>
          </w:pPr>
          <w:hyperlink w:anchor="_Toc478397347" w:history="1">
            <w:r w:rsidR="002358C1" w:rsidRPr="00E70C98">
              <w:rPr>
                <w:rStyle w:val="a9"/>
                <w:rFonts w:asciiTheme="minorEastAsia" w:hAnsiTheme="minorEastAsia"/>
                <w:b/>
                <w:noProof/>
              </w:rPr>
              <w:t>3.3</w:t>
            </w:r>
            <w:r w:rsidR="002358C1">
              <w:rPr>
                <w:noProof/>
              </w:rPr>
              <w:tab/>
            </w:r>
            <w:r w:rsidR="002358C1" w:rsidRPr="00E70C98">
              <w:rPr>
                <w:rStyle w:val="a9"/>
                <w:rFonts w:asciiTheme="minorEastAsia" w:hAnsiTheme="minorEastAsia"/>
                <w:b/>
                <w:noProof/>
              </w:rPr>
              <w:t>文件系统</w:t>
            </w:r>
            <w:r w:rsidR="002358C1">
              <w:rPr>
                <w:noProof/>
                <w:webHidden/>
              </w:rPr>
              <w:tab/>
            </w:r>
            <w:r w:rsidR="002358C1">
              <w:rPr>
                <w:noProof/>
                <w:webHidden/>
              </w:rPr>
              <w:fldChar w:fldCharType="begin"/>
            </w:r>
            <w:r w:rsidR="002358C1">
              <w:rPr>
                <w:noProof/>
                <w:webHidden/>
              </w:rPr>
              <w:instrText xml:space="preserve"> PAGEREF _Toc478397347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14:paraId="0A3FF105" w14:textId="77777777" w:rsidR="002358C1" w:rsidRDefault="001548BA">
          <w:pPr>
            <w:pStyle w:val="3"/>
            <w:tabs>
              <w:tab w:val="left" w:pos="1680"/>
              <w:tab w:val="right" w:leader="dot" w:pos="8296"/>
            </w:tabs>
            <w:rPr>
              <w:noProof/>
            </w:rPr>
          </w:pPr>
          <w:hyperlink w:anchor="_Toc478397348" w:history="1">
            <w:r w:rsidR="002358C1" w:rsidRPr="00E70C98">
              <w:rPr>
                <w:rStyle w:val="a9"/>
                <w:rFonts w:asciiTheme="minorEastAsia" w:hAnsiTheme="minorEastAsia"/>
                <w:b/>
                <w:noProof/>
              </w:rPr>
              <w:t>3.3.1</w:t>
            </w:r>
            <w:r w:rsidR="002358C1">
              <w:rPr>
                <w:noProof/>
              </w:rPr>
              <w:tab/>
            </w:r>
            <w:r w:rsidR="002358C1" w:rsidRPr="00E70C98">
              <w:rPr>
                <w:rStyle w:val="a9"/>
                <w:rFonts w:asciiTheme="minorEastAsia" w:hAnsiTheme="minorEastAsia"/>
                <w:b/>
                <w:noProof/>
              </w:rPr>
              <w:t>文件操作</w:t>
            </w:r>
            <w:r w:rsidR="002358C1">
              <w:rPr>
                <w:noProof/>
                <w:webHidden/>
              </w:rPr>
              <w:tab/>
            </w:r>
            <w:r w:rsidR="002358C1">
              <w:rPr>
                <w:noProof/>
                <w:webHidden/>
              </w:rPr>
              <w:fldChar w:fldCharType="begin"/>
            </w:r>
            <w:r w:rsidR="002358C1">
              <w:rPr>
                <w:noProof/>
                <w:webHidden/>
              </w:rPr>
              <w:instrText xml:space="preserve"> PAGEREF _Toc478397348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14:paraId="520E138C" w14:textId="77777777" w:rsidR="002358C1" w:rsidRDefault="001548BA">
          <w:pPr>
            <w:pStyle w:val="3"/>
            <w:tabs>
              <w:tab w:val="left" w:pos="1680"/>
              <w:tab w:val="right" w:leader="dot" w:pos="8296"/>
            </w:tabs>
            <w:rPr>
              <w:noProof/>
            </w:rPr>
          </w:pPr>
          <w:hyperlink w:anchor="_Toc478397349" w:history="1">
            <w:r w:rsidR="002358C1" w:rsidRPr="00E70C98">
              <w:rPr>
                <w:rStyle w:val="a9"/>
                <w:rFonts w:asciiTheme="minorEastAsia" w:hAnsiTheme="minorEastAsia"/>
                <w:b/>
                <w:noProof/>
              </w:rPr>
              <w:t>3.3.2</w:t>
            </w:r>
            <w:r w:rsidR="002358C1">
              <w:rPr>
                <w:noProof/>
              </w:rPr>
              <w:tab/>
            </w:r>
            <w:r w:rsidR="002358C1" w:rsidRPr="00E70C98">
              <w:rPr>
                <w:rStyle w:val="a9"/>
                <w:rFonts w:asciiTheme="minorEastAsia" w:hAnsiTheme="minorEastAsia"/>
                <w:b/>
                <w:noProof/>
              </w:rPr>
              <w:t>Buffer</w:t>
            </w:r>
            <w:r w:rsidR="002358C1">
              <w:rPr>
                <w:noProof/>
                <w:webHidden/>
              </w:rPr>
              <w:tab/>
            </w:r>
            <w:r w:rsidR="002358C1">
              <w:rPr>
                <w:noProof/>
                <w:webHidden/>
              </w:rPr>
              <w:fldChar w:fldCharType="begin"/>
            </w:r>
            <w:r w:rsidR="002358C1">
              <w:rPr>
                <w:noProof/>
                <w:webHidden/>
              </w:rPr>
              <w:instrText xml:space="preserve"> PAGEREF _Toc478397349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14:paraId="0110CDAF" w14:textId="77777777" w:rsidR="002358C1" w:rsidRDefault="001548BA">
          <w:pPr>
            <w:pStyle w:val="10"/>
            <w:tabs>
              <w:tab w:val="left" w:pos="420"/>
              <w:tab w:val="right" w:leader="dot" w:pos="8296"/>
            </w:tabs>
            <w:rPr>
              <w:noProof/>
            </w:rPr>
          </w:pPr>
          <w:hyperlink w:anchor="_Toc478397350" w:history="1">
            <w:r w:rsidR="002358C1" w:rsidRPr="00E70C98">
              <w:rPr>
                <w:rStyle w:val="a9"/>
                <w:rFonts w:asciiTheme="minorEastAsia" w:hAnsiTheme="minorEastAsia"/>
                <w:b/>
                <w:noProof/>
              </w:rPr>
              <w:t>4.</w:t>
            </w:r>
            <w:r w:rsidR="002358C1">
              <w:rPr>
                <w:noProof/>
              </w:rPr>
              <w:tab/>
            </w:r>
            <w:r w:rsidR="002358C1" w:rsidRPr="00E70C98">
              <w:rPr>
                <w:rStyle w:val="a9"/>
                <w:rFonts w:asciiTheme="minorEastAsia" w:hAnsiTheme="minorEastAsia"/>
                <w:b/>
                <w:noProof/>
              </w:rPr>
              <w:t>数据需求</w:t>
            </w:r>
            <w:r w:rsidR="002358C1">
              <w:rPr>
                <w:noProof/>
                <w:webHidden/>
              </w:rPr>
              <w:tab/>
            </w:r>
            <w:r w:rsidR="002358C1">
              <w:rPr>
                <w:noProof/>
                <w:webHidden/>
              </w:rPr>
              <w:fldChar w:fldCharType="begin"/>
            </w:r>
            <w:r w:rsidR="002358C1">
              <w:rPr>
                <w:noProof/>
                <w:webHidden/>
              </w:rPr>
              <w:instrText xml:space="preserve"> PAGEREF _Toc478397350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7CAF74A8" w14:textId="77777777" w:rsidR="002358C1" w:rsidRDefault="001548BA">
          <w:pPr>
            <w:pStyle w:val="10"/>
            <w:tabs>
              <w:tab w:val="left" w:pos="420"/>
              <w:tab w:val="right" w:leader="dot" w:pos="8296"/>
            </w:tabs>
            <w:rPr>
              <w:noProof/>
            </w:rPr>
          </w:pPr>
          <w:hyperlink w:anchor="_Toc478397351" w:history="1">
            <w:r w:rsidR="002358C1" w:rsidRPr="00E70C98">
              <w:rPr>
                <w:rStyle w:val="a9"/>
                <w:rFonts w:asciiTheme="minorEastAsia" w:hAnsiTheme="minorEastAsia"/>
                <w:b/>
                <w:noProof/>
              </w:rPr>
              <w:t>5.</w:t>
            </w:r>
            <w:r w:rsidR="002358C1">
              <w:rPr>
                <w:noProof/>
              </w:rPr>
              <w:tab/>
            </w:r>
            <w:r w:rsidR="002358C1" w:rsidRPr="00E70C98">
              <w:rPr>
                <w:rStyle w:val="a9"/>
                <w:rFonts w:asciiTheme="minorEastAsia" w:hAnsiTheme="minorEastAsia"/>
                <w:b/>
                <w:noProof/>
              </w:rPr>
              <w:t>非功能需求</w:t>
            </w:r>
            <w:r w:rsidR="002358C1">
              <w:rPr>
                <w:noProof/>
                <w:webHidden/>
              </w:rPr>
              <w:tab/>
            </w:r>
            <w:r w:rsidR="002358C1">
              <w:rPr>
                <w:noProof/>
                <w:webHidden/>
              </w:rPr>
              <w:fldChar w:fldCharType="begin"/>
            </w:r>
            <w:r w:rsidR="002358C1">
              <w:rPr>
                <w:noProof/>
                <w:webHidden/>
              </w:rPr>
              <w:instrText xml:space="preserve"> PAGEREF _Toc478397351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721B592D" w14:textId="77777777" w:rsidR="002358C1" w:rsidRDefault="001548BA">
          <w:pPr>
            <w:pStyle w:val="2"/>
            <w:tabs>
              <w:tab w:val="left" w:pos="1050"/>
              <w:tab w:val="right" w:leader="dot" w:pos="8296"/>
            </w:tabs>
            <w:rPr>
              <w:noProof/>
            </w:rPr>
          </w:pPr>
          <w:hyperlink w:anchor="_Toc478397352" w:history="1">
            <w:r w:rsidR="002358C1" w:rsidRPr="00E70C98">
              <w:rPr>
                <w:rStyle w:val="a9"/>
                <w:rFonts w:asciiTheme="minorEastAsia" w:hAnsiTheme="minorEastAsia"/>
                <w:b/>
                <w:noProof/>
              </w:rPr>
              <w:t>5.1</w:t>
            </w:r>
            <w:r w:rsidR="002358C1">
              <w:rPr>
                <w:noProof/>
              </w:rPr>
              <w:tab/>
            </w:r>
            <w:r w:rsidR="002358C1" w:rsidRPr="00E70C98">
              <w:rPr>
                <w:rStyle w:val="a9"/>
                <w:rFonts w:asciiTheme="minorEastAsia" w:hAnsiTheme="minorEastAsia"/>
                <w:b/>
                <w:noProof/>
              </w:rPr>
              <w:t>兼容性</w:t>
            </w:r>
            <w:r w:rsidR="002358C1">
              <w:rPr>
                <w:noProof/>
                <w:webHidden/>
              </w:rPr>
              <w:tab/>
            </w:r>
            <w:r w:rsidR="002358C1">
              <w:rPr>
                <w:noProof/>
                <w:webHidden/>
              </w:rPr>
              <w:fldChar w:fldCharType="begin"/>
            </w:r>
            <w:r w:rsidR="002358C1">
              <w:rPr>
                <w:noProof/>
                <w:webHidden/>
              </w:rPr>
              <w:instrText xml:space="preserve"> PAGEREF _Toc478397352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1E38FA60" w14:textId="77777777" w:rsidR="002358C1" w:rsidRDefault="001548BA">
          <w:pPr>
            <w:pStyle w:val="3"/>
            <w:tabs>
              <w:tab w:val="left" w:pos="1680"/>
              <w:tab w:val="right" w:leader="dot" w:pos="8296"/>
            </w:tabs>
            <w:rPr>
              <w:noProof/>
            </w:rPr>
          </w:pPr>
          <w:hyperlink w:anchor="_Toc478397353" w:history="1">
            <w:r w:rsidR="002358C1" w:rsidRPr="00E70C98">
              <w:rPr>
                <w:rStyle w:val="a9"/>
                <w:rFonts w:asciiTheme="minorEastAsia" w:hAnsiTheme="minorEastAsia"/>
                <w:b/>
                <w:noProof/>
              </w:rPr>
              <w:t>5.1.1</w:t>
            </w:r>
            <w:r w:rsidR="002358C1">
              <w:rPr>
                <w:noProof/>
              </w:rPr>
              <w:tab/>
            </w:r>
            <w:r w:rsidR="002358C1" w:rsidRPr="00E70C98">
              <w:rPr>
                <w:rStyle w:val="a9"/>
                <w:rFonts w:asciiTheme="minorEastAsia" w:hAnsiTheme="minorEastAsia"/>
                <w:b/>
                <w:noProof/>
              </w:rPr>
              <w:t>浏览器兼容</w:t>
            </w:r>
            <w:r w:rsidR="002358C1">
              <w:rPr>
                <w:noProof/>
                <w:webHidden/>
              </w:rPr>
              <w:tab/>
            </w:r>
            <w:r w:rsidR="002358C1">
              <w:rPr>
                <w:noProof/>
                <w:webHidden/>
              </w:rPr>
              <w:fldChar w:fldCharType="begin"/>
            </w:r>
            <w:r w:rsidR="002358C1">
              <w:rPr>
                <w:noProof/>
                <w:webHidden/>
              </w:rPr>
              <w:instrText xml:space="preserve"> PAGEREF _Toc478397353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0AEA056D" w14:textId="77777777" w:rsidR="002358C1" w:rsidRDefault="001548BA">
          <w:pPr>
            <w:pStyle w:val="3"/>
            <w:tabs>
              <w:tab w:val="left" w:pos="1680"/>
              <w:tab w:val="right" w:leader="dot" w:pos="8296"/>
            </w:tabs>
            <w:rPr>
              <w:noProof/>
            </w:rPr>
          </w:pPr>
          <w:hyperlink w:anchor="_Toc478397354" w:history="1">
            <w:r w:rsidR="002358C1" w:rsidRPr="00E70C98">
              <w:rPr>
                <w:rStyle w:val="a9"/>
                <w:rFonts w:asciiTheme="minorEastAsia" w:hAnsiTheme="minorEastAsia"/>
                <w:b/>
                <w:noProof/>
              </w:rPr>
              <w:t>5.1.2</w:t>
            </w:r>
            <w:r w:rsidR="002358C1">
              <w:rPr>
                <w:noProof/>
              </w:rPr>
              <w:tab/>
            </w:r>
            <w:r w:rsidR="002358C1" w:rsidRPr="00E70C98">
              <w:rPr>
                <w:rStyle w:val="a9"/>
                <w:rFonts w:asciiTheme="minorEastAsia" w:hAnsiTheme="minorEastAsia"/>
                <w:b/>
                <w:noProof/>
              </w:rPr>
              <w:t>操作系统兼容</w:t>
            </w:r>
            <w:r w:rsidR="002358C1">
              <w:rPr>
                <w:noProof/>
                <w:webHidden/>
              </w:rPr>
              <w:tab/>
            </w:r>
            <w:r w:rsidR="002358C1">
              <w:rPr>
                <w:noProof/>
                <w:webHidden/>
              </w:rPr>
              <w:fldChar w:fldCharType="begin"/>
            </w:r>
            <w:r w:rsidR="002358C1">
              <w:rPr>
                <w:noProof/>
                <w:webHidden/>
              </w:rPr>
              <w:instrText xml:space="preserve"> PAGEREF _Toc478397354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4EDEE430" w14:textId="77777777" w:rsidR="002358C1" w:rsidRDefault="001548BA">
          <w:pPr>
            <w:pStyle w:val="2"/>
            <w:tabs>
              <w:tab w:val="left" w:pos="1050"/>
              <w:tab w:val="right" w:leader="dot" w:pos="8296"/>
            </w:tabs>
            <w:rPr>
              <w:noProof/>
            </w:rPr>
          </w:pPr>
          <w:hyperlink w:anchor="_Toc478397355" w:history="1">
            <w:r w:rsidR="002358C1" w:rsidRPr="00E70C98">
              <w:rPr>
                <w:rStyle w:val="a9"/>
                <w:rFonts w:asciiTheme="minorEastAsia" w:hAnsiTheme="minorEastAsia"/>
                <w:b/>
                <w:noProof/>
              </w:rPr>
              <w:t>5.2</w:t>
            </w:r>
            <w:r w:rsidR="002358C1">
              <w:rPr>
                <w:noProof/>
              </w:rPr>
              <w:tab/>
            </w:r>
            <w:r w:rsidR="002358C1" w:rsidRPr="00E70C98">
              <w:rPr>
                <w:rStyle w:val="a9"/>
                <w:rFonts w:asciiTheme="minorEastAsia" w:hAnsiTheme="minorEastAsia"/>
                <w:b/>
                <w:noProof/>
              </w:rPr>
              <w:t>高效性</w:t>
            </w:r>
            <w:r w:rsidR="002358C1">
              <w:rPr>
                <w:noProof/>
                <w:webHidden/>
              </w:rPr>
              <w:tab/>
            </w:r>
            <w:r w:rsidR="002358C1">
              <w:rPr>
                <w:noProof/>
                <w:webHidden/>
              </w:rPr>
              <w:fldChar w:fldCharType="begin"/>
            </w:r>
            <w:r w:rsidR="002358C1">
              <w:rPr>
                <w:noProof/>
                <w:webHidden/>
              </w:rPr>
              <w:instrText xml:space="preserve"> PAGEREF _Toc478397355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57E4EB1D" w14:textId="77777777" w:rsidR="002358C1" w:rsidRDefault="001548BA">
          <w:pPr>
            <w:pStyle w:val="2"/>
            <w:tabs>
              <w:tab w:val="left" w:pos="1050"/>
              <w:tab w:val="right" w:leader="dot" w:pos="8296"/>
            </w:tabs>
            <w:rPr>
              <w:noProof/>
            </w:rPr>
          </w:pPr>
          <w:hyperlink w:anchor="_Toc478397356" w:history="1">
            <w:r w:rsidR="002358C1" w:rsidRPr="00E70C98">
              <w:rPr>
                <w:rStyle w:val="a9"/>
                <w:rFonts w:asciiTheme="minorEastAsia" w:hAnsiTheme="minorEastAsia"/>
                <w:b/>
                <w:noProof/>
              </w:rPr>
              <w:t>5.3</w:t>
            </w:r>
            <w:r w:rsidR="002358C1">
              <w:rPr>
                <w:noProof/>
              </w:rPr>
              <w:tab/>
            </w:r>
            <w:r w:rsidR="002358C1" w:rsidRPr="00E70C98">
              <w:rPr>
                <w:rStyle w:val="a9"/>
                <w:rFonts w:asciiTheme="minorEastAsia" w:hAnsiTheme="minorEastAsia"/>
                <w:b/>
                <w:noProof/>
              </w:rPr>
              <w:t>容错性</w:t>
            </w:r>
            <w:r w:rsidR="002358C1">
              <w:rPr>
                <w:noProof/>
                <w:webHidden/>
              </w:rPr>
              <w:tab/>
            </w:r>
            <w:r w:rsidR="002358C1">
              <w:rPr>
                <w:noProof/>
                <w:webHidden/>
              </w:rPr>
              <w:fldChar w:fldCharType="begin"/>
            </w:r>
            <w:r w:rsidR="002358C1">
              <w:rPr>
                <w:noProof/>
                <w:webHidden/>
              </w:rPr>
              <w:instrText xml:space="preserve"> PAGEREF _Toc478397356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041CA409" w14:textId="77777777" w:rsidR="002358C1" w:rsidRDefault="001548BA">
          <w:pPr>
            <w:pStyle w:val="2"/>
            <w:tabs>
              <w:tab w:val="left" w:pos="1050"/>
              <w:tab w:val="right" w:leader="dot" w:pos="8296"/>
            </w:tabs>
            <w:rPr>
              <w:noProof/>
            </w:rPr>
          </w:pPr>
          <w:hyperlink w:anchor="_Toc478397357" w:history="1">
            <w:r w:rsidR="002358C1" w:rsidRPr="00E70C98">
              <w:rPr>
                <w:rStyle w:val="a9"/>
                <w:rFonts w:asciiTheme="minorEastAsia" w:hAnsiTheme="minorEastAsia"/>
                <w:b/>
                <w:noProof/>
              </w:rPr>
              <w:t>5.4</w:t>
            </w:r>
            <w:r w:rsidR="002358C1">
              <w:rPr>
                <w:noProof/>
              </w:rPr>
              <w:tab/>
            </w:r>
            <w:r w:rsidR="002358C1" w:rsidRPr="00E70C98">
              <w:rPr>
                <w:rStyle w:val="a9"/>
                <w:rFonts w:asciiTheme="minorEastAsia" w:hAnsiTheme="minorEastAsia"/>
                <w:b/>
                <w:noProof/>
              </w:rPr>
              <w:t>可扩展性</w:t>
            </w:r>
            <w:r w:rsidR="002358C1">
              <w:rPr>
                <w:noProof/>
                <w:webHidden/>
              </w:rPr>
              <w:tab/>
            </w:r>
            <w:r w:rsidR="002358C1">
              <w:rPr>
                <w:noProof/>
                <w:webHidden/>
              </w:rPr>
              <w:fldChar w:fldCharType="begin"/>
            </w:r>
            <w:r w:rsidR="002358C1">
              <w:rPr>
                <w:noProof/>
                <w:webHidden/>
              </w:rPr>
              <w:instrText xml:space="preserve"> PAGEREF _Toc478397357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14:paraId="59CDA158" w14:textId="77777777" w:rsidR="002358C1" w:rsidRDefault="001548BA">
          <w:pPr>
            <w:pStyle w:val="10"/>
            <w:tabs>
              <w:tab w:val="left" w:pos="420"/>
              <w:tab w:val="right" w:leader="dot" w:pos="8296"/>
            </w:tabs>
            <w:rPr>
              <w:noProof/>
            </w:rPr>
          </w:pPr>
          <w:hyperlink w:anchor="_Toc478397358" w:history="1">
            <w:r w:rsidR="002358C1" w:rsidRPr="00E70C98">
              <w:rPr>
                <w:rStyle w:val="a9"/>
                <w:rFonts w:asciiTheme="minorEastAsia" w:hAnsiTheme="minorEastAsia"/>
                <w:b/>
                <w:noProof/>
              </w:rPr>
              <w:t>6.</w:t>
            </w:r>
            <w:r w:rsidR="002358C1">
              <w:rPr>
                <w:noProof/>
              </w:rPr>
              <w:tab/>
            </w:r>
            <w:r w:rsidR="002358C1" w:rsidRPr="00E70C98">
              <w:rPr>
                <w:rStyle w:val="a9"/>
                <w:rFonts w:asciiTheme="minorEastAsia" w:hAnsiTheme="minorEastAsia"/>
                <w:b/>
                <w:noProof/>
              </w:rPr>
              <w:t>运行需求</w:t>
            </w:r>
            <w:r w:rsidR="002358C1">
              <w:rPr>
                <w:noProof/>
                <w:webHidden/>
              </w:rPr>
              <w:tab/>
            </w:r>
            <w:r w:rsidR="002358C1">
              <w:rPr>
                <w:noProof/>
                <w:webHidden/>
              </w:rPr>
              <w:fldChar w:fldCharType="begin"/>
            </w:r>
            <w:r w:rsidR="002358C1">
              <w:rPr>
                <w:noProof/>
                <w:webHidden/>
              </w:rPr>
              <w:instrText xml:space="preserve"> PAGEREF _Toc478397358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40B39006" w14:textId="77777777" w:rsidR="002358C1" w:rsidRDefault="001548BA">
          <w:pPr>
            <w:pStyle w:val="2"/>
            <w:tabs>
              <w:tab w:val="left" w:pos="1050"/>
              <w:tab w:val="right" w:leader="dot" w:pos="8296"/>
            </w:tabs>
            <w:rPr>
              <w:noProof/>
            </w:rPr>
          </w:pPr>
          <w:hyperlink w:anchor="_Toc478397359" w:history="1">
            <w:r w:rsidR="002358C1" w:rsidRPr="00E70C98">
              <w:rPr>
                <w:rStyle w:val="a9"/>
                <w:rFonts w:asciiTheme="minorEastAsia" w:hAnsiTheme="minorEastAsia"/>
                <w:b/>
                <w:noProof/>
              </w:rPr>
              <w:t>6.1</w:t>
            </w:r>
            <w:r w:rsidR="002358C1">
              <w:rPr>
                <w:noProof/>
              </w:rPr>
              <w:tab/>
            </w:r>
            <w:r w:rsidR="002358C1" w:rsidRPr="00E70C98">
              <w:rPr>
                <w:rStyle w:val="a9"/>
                <w:rFonts w:asciiTheme="minorEastAsia" w:hAnsiTheme="minorEastAsia"/>
                <w:b/>
                <w:noProof/>
              </w:rPr>
              <w:t>硬件接口</w:t>
            </w:r>
            <w:r w:rsidR="002358C1">
              <w:rPr>
                <w:noProof/>
                <w:webHidden/>
              </w:rPr>
              <w:tab/>
            </w:r>
            <w:r w:rsidR="002358C1">
              <w:rPr>
                <w:noProof/>
                <w:webHidden/>
              </w:rPr>
              <w:fldChar w:fldCharType="begin"/>
            </w:r>
            <w:r w:rsidR="002358C1">
              <w:rPr>
                <w:noProof/>
                <w:webHidden/>
              </w:rPr>
              <w:instrText xml:space="preserve"> PAGEREF _Toc478397359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43A914F7" w14:textId="77777777" w:rsidR="002358C1" w:rsidRDefault="001548BA">
          <w:pPr>
            <w:pStyle w:val="2"/>
            <w:tabs>
              <w:tab w:val="left" w:pos="1050"/>
              <w:tab w:val="right" w:leader="dot" w:pos="8296"/>
            </w:tabs>
            <w:rPr>
              <w:noProof/>
            </w:rPr>
          </w:pPr>
          <w:hyperlink w:anchor="_Toc478397360" w:history="1">
            <w:r w:rsidR="002358C1" w:rsidRPr="00E70C98">
              <w:rPr>
                <w:rStyle w:val="a9"/>
                <w:rFonts w:asciiTheme="minorEastAsia" w:hAnsiTheme="minorEastAsia"/>
                <w:b/>
                <w:noProof/>
              </w:rPr>
              <w:t>6.2</w:t>
            </w:r>
            <w:r w:rsidR="002358C1">
              <w:rPr>
                <w:noProof/>
              </w:rPr>
              <w:tab/>
            </w:r>
            <w:r w:rsidR="002358C1" w:rsidRPr="00E70C98">
              <w:rPr>
                <w:rStyle w:val="a9"/>
                <w:rFonts w:asciiTheme="minorEastAsia" w:hAnsiTheme="minorEastAsia"/>
                <w:b/>
                <w:noProof/>
              </w:rPr>
              <w:t>软件接口</w:t>
            </w:r>
            <w:r w:rsidR="002358C1">
              <w:rPr>
                <w:noProof/>
                <w:webHidden/>
              </w:rPr>
              <w:tab/>
            </w:r>
            <w:r w:rsidR="002358C1">
              <w:rPr>
                <w:noProof/>
                <w:webHidden/>
              </w:rPr>
              <w:fldChar w:fldCharType="begin"/>
            </w:r>
            <w:r w:rsidR="002358C1">
              <w:rPr>
                <w:noProof/>
                <w:webHidden/>
              </w:rPr>
              <w:instrText xml:space="preserve"> PAGEREF _Toc478397360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489618F4" w14:textId="77777777" w:rsidR="002358C1" w:rsidRDefault="001548BA">
          <w:pPr>
            <w:pStyle w:val="10"/>
            <w:tabs>
              <w:tab w:val="left" w:pos="420"/>
              <w:tab w:val="right" w:leader="dot" w:pos="8296"/>
            </w:tabs>
            <w:rPr>
              <w:noProof/>
            </w:rPr>
          </w:pPr>
          <w:hyperlink w:anchor="_Toc478397361" w:history="1">
            <w:r w:rsidR="002358C1" w:rsidRPr="00E70C98">
              <w:rPr>
                <w:rStyle w:val="a9"/>
                <w:rFonts w:asciiTheme="minorEastAsia" w:hAnsiTheme="minorEastAsia"/>
                <w:b/>
                <w:noProof/>
              </w:rPr>
              <w:t>7.</w:t>
            </w:r>
            <w:r w:rsidR="002358C1">
              <w:rPr>
                <w:noProof/>
              </w:rPr>
              <w:tab/>
            </w:r>
            <w:r w:rsidR="002358C1" w:rsidRPr="00E70C98">
              <w:rPr>
                <w:rStyle w:val="a9"/>
                <w:rFonts w:asciiTheme="minorEastAsia" w:hAnsiTheme="minorEastAsia"/>
                <w:b/>
                <w:noProof/>
              </w:rPr>
              <w:t>应用场景</w:t>
            </w:r>
            <w:r w:rsidR="002358C1">
              <w:rPr>
                <w:noProof/>
                <w:webHidden/>
              </w:rPr>
              <w:tab/>
            </w:r>
            <w:r w:rsidR="002358C1">
              <w:rPr>
                <w:noProof/>
                <w:webHidden/>
              </w:rPr>
              <w:fldChar w:fldCharType="begin"/>
            </w:r>
            <w:r w:rsidR="002358C1">
              <w:rPr>
                <w:noProof/>
                <w:webHidden/>
              </w:rPr>
              <w:instrText xml:space="preserve"> PAGEREF _Toc478397361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41481E95" w14:textId="77777777" w:rsidR="002358C1" w:rsidRDefault="001548BA">
          <w:pPr>
            <w:pStyle w:val="2"/>
            <w:tabs>
              <w:tab w:val="left" w:pos="1050"/>
              <w:tab w:val="right" w:leader="dot" w:pos="8296"/>
            </w:tabs>
            <w:rPr>
              <w:noProof/>
            </w:rPr>
          </w:pPr>
          <w:hyperlink w:anchor="_Toc478397362" w:history="1">
            <w:r w:rsidR="002358C1" w:rsidRPr="00E70C98">
              <w:rPr>
                <w:rStyle w:val="a9"/>
                <w:rFonts w:asciiTheme="minorEastAsia" w:hAnsiTheme="minorEastAsia"/>
                <w:b/>
                <w:noProof/>
              </w:rPr>
              <w:t>7.1</w:t>
            </w:r>
            <w:r w:rsidR="002358C1">
              <w:rPr>
                <w:noProof/>
              </w:rPr>
              <w:tab/>
            </w:r>
            <w:r w:rsidR="002358C1" w:rsidRPr="00E70C98">
              <w:rPr>
                <w:rStyle w:val="a9"/>
                <w:rFonts w:asciiTheme="minorEastAsia" w:hAnsiTheme="minorEastAsia"/>
                <w:b/>
                <w:noProof/>
              </w:rPr>
              <w:t>I/O 密集型</w:t>
            </w:r>
            <w:r w:rsidR="002358C1">
              <w:rPr>
                <w:noProof/>
                <w:webHidden/>
              </w:rPr>
              <w:tab/>
            </w:r>
            <w:r w:rsidR="002358C1">
              <w:rPr>
                <w:noProof/>
                <w:webHidden/>
              </w:rPr>
              <w:fldChar w:fldCharType="begin"/>
            </w:r>
            <w:r w:rsidR="002358C1">
              <w:rPr>
                <w:noProof/>
                <w:webHidden/>
              </w:rPr>
              <w:instrText xml:space="preserve"> PAGEREF _Toc478397362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06CA2116" w14:textId="77777777" w:rsidR="002358C1" w:rsidRDefault="001548BA">
          <w:pPr>
            <w:pStyle w:val="2"/>
            <w:tabs>
              <w:tab w:val="left" w:pos="1050"/>
              <w:tab w:val="right" w:leader="dot" w:pos="8296"/>
            </w:tabs>
            <w:rPr>
              <w:noProof/>
            </w:rPr>
          </w:pPr>
          <w:hyperlink w:anchor="_Toc478397363" w:history="1">
            <w:r w:rsidR="002358C1" w:rsidRPr="00E70C98">
              <w:rPr>
                <w:rStyle w:val="a9"/>
                <w:rFonts w:asciiTheme="minorEastAsia" w:hAnsiTheme="minorEastAsia"/>
                <w:b/>
                <w:noProof/>
              </w:rPr>
              <w:t>7.2</w:t>
            </w:r>
            <w:r w:rsidR="002358C1">
              <w:rPr>
                <w:noProof/>
              </w:rPr>
              <w:tab/>
            </w:r>
            <w:r w:rsidR="002358C1" w:rsidRPr="00E70C98">
              <w:rPr>
                <w:rStyle w:val="a9"/>
                <w:rFonts w:asciiTheme="minorEastAsia" w:hAnsiTheme="minorEastAsia"/>
                <w:b/>
                <w:noProof/>
              </w:rPr>
              <w:t>CPU密集型</w:t>
            </w:r>
            <w:r w:rsidR="002358C1">
              <w:rPr>
                <w:noProof/>
                <w:webHidden/>
              </w:rPr>
              <w:tab/>
            </w:r>
            <w:r w:rsidR="002358C1">
              <w:rPr>
                <w:noProof/>
                <w:webHidden/>
              </w:rPr>
              <w:fldChar w:fldCharType="begin"/>
            </w:r>
            <w:r w:rsidR="002358C1">
              <w:rPr>
                <w:noProof/>
                <w:webHidden/>
              </w:rPr>
              <w:instrText xml:space="preserve"> PAGEREF _Toc478397363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1363EC23" w14:textId="77777777" w:rsidR="002358C1" w:rsidRDefault="001548BA">
          <w:pPr>
            <w:pStyle w:val="10"/>
            <w:tabs>
              <w:tab w:val="left" w:pos="420"/>
              <w:tab w:val="right" w:leader="dot" w:pos="8296"/>
            </w:tabs>
            <w:rPr>
              <w:noProof/>
            </w:rPr>
          </w:pPr>
          <w:hyperlink w:anchor="_Toc478397364" w:history="1">
            <w:r w:rsidR="002358C1" w:rsidRPr="00E70C98">
              <w:rPr>
                <w:rStyle w:val="a9"/>
                <w:rFonts w:asciiTheme="minorEastAsia" w:hAnsiTheme="minorEastAsia"/>
                <w:b/>
                <w:noProof/>
              </w:rPr>
              <w:t>8.</w:t>
            </w:r>
            <w:r w:rsidR="002358C1">
              <w:rPr>
                <w:noProof/>
              </w:rPr>
              <w:tab/>
            </w:r>
            <w:r w:rsidR="002358C1" w:rsidRPr="00E70C98">
              <w:rPr>
                <w:rStyle w:val="a9"/>
                <w:rFonts w:asciiTheme="minorEastAsia" w:hAnsiTheme="minorEastAsia"/>
                <w:b/>
                <w:noProof/>
              </w:rPr>
              <w:t>参考文献</w:t>
            </w:r>
            <w:r w:rsidR="002358C1">
              <w:rPr>
                <w:noProof/>
                <w:webHidden/>
              </w:rPr>
              <w:tab/>
            </w:r>
            <w:r w:rsidR="002358C1">
              <w:rPr>
                <w:noProof/>
                <w:webHidden/>
              </w:rPr>
              <w:fldChar w:fldCharType="begin"/>
            </w:r>
            <w:r w:rsidR="002358C1">
              <w:rPr>
                <w:noProof/>
                <w:webHidden/>
              </w:rPr>
              <w:instrText xml:space="preserve"> PAGEREF _Toc478397364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14:paraId="7B66B575" w14:textId="77777777" w:rsidR="009E0F23" w:rsidRDefault="009E0F23">
          <w:r w:rsidRPr="00DD0119">
            <w:rPr>
              <w:bCs/>
              <w:lang w:val="zh-CN"/>
            </w:rPr>
            <w:fldChar w:fldCharType="end"/>
          </w:r>
        </w:p>
      </w:sdtContent>
    </w:sdt>
    <w:p w14:paraId="2E4C32EE" w14:textId="77777777" w:rsidR="009C50D1" w:rsidRDefault="009C50D1" w:rsidP="00400766">
      <w:pPr>
        <w:jc w:val="left"/>
        <w:rPr>
          <w:rFonts w:ascii="黑体" w:eastAsia="黑体" w:hAnsi="黑体"/>
          <w:sz w:val="28"/>
          <w:szCs w:val="28"/>
        </w:rPr>
      </w:pPr>
    </w:p>
    <w:p w14:paraId="3C4A9DD1" w14:textId="77777777" w:rsidR="009C50D1" w:rsidRDefault="009C50D1" w:rsidP="00604DA1">
      <w:pPr>
        <w:pStyle w:val="a8"/>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78397330"/>
      <w:r w:rsidR="00D205E8" w:rsidRPr="00D205E8">
        <w:rPr>
          <w:rFonts w:asciiTheme="minorEastAsia" w:hAnsiTheme="minorEastAsia" w:hint="eastAsia"/>
          <w:b/>
          <w:sz w:val="44"/>
          <w:szCs w:val="44"/>
        </w:rPr>
        <w:lastRenderedPageBreak/>
        <w:t>引言</w:t>
      </w:r>
      <w:bookmarkEnd w:id="0"/>
    </w:p>
    <w:p w14:paraId="15952E19" w14:textId="77777777" w:rsidR="00D205E8"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1" w:name="_Toc478397331"/>
      <w:r w:rsidRPr="00084F03">
        <w:rPr>
          <w:rFonts w:asciiTheme="minorEastAsia" w:hAnsiTheme="minorEastAsia" w:hint="eastAsia"/>
          <w:b/>
          <w:sz w:val="32"/>
          <w:szCs w:val="32"/>
        </w:rPr>
        <w:t>目的</w:t>
      </w:r>
      <w:bookmarkEnd w:id="1"/>
    </w:p>
    <w:p w14:paraId="17164063" w14:textId="77777777" w:rsidR="00711EC0" w:rsidRPr="00711EC0" w:rsidRDefault="00711EC0" w:rsidP="00711EC0">
      <w:pPr>
        <w:widowControl/>
        <w:spacing w:line="360" w:lineRule="auto"/>
        <w:ind w:firstLineChars="200" w:firstLine="480"/>
        <w:jc w:val="left"/>
        <w:rPr>
          <w:rFonts w:asciiTheme="minorEastAsia" w:hAnsiTheme="minorEastAsia"/>
          <w:sz w:val="24"/>
          <w:szCs w:val="24"/>
        </w:rPr>
      </w:pPr>
      <w:r w:rsidRPr="00711EC0">
        <w:rPr>
          <w:rFonts w:asciiTheme="majorEastAsia" w:eastAsiaTheme="majorEastAsia" w:hAnsiTheme="majorEastAsia" w:hint="eastAsia"/>
          <w:sz w:val="24"/>
          <w:szCs w:val="24"/>
        </w:rPr>
        <w:t>本文档的编写目的是为了协调组内成员开展后期的工作，对项目提出需求，以指导后期的开发、测试等工作。</w:t>
      </w:r>
    </w:p>
    <w:p w14:paraId="4BB0DE7F" w14:textId="77777777" w:rsidR="00711EC0" w:rsidRDefault="00711EC0" w:rsidP="00604DA1">
      <w:pPr>
        <w:pStyle w:val="a8"/>
        <w:widowControl/>
        <w:numPr>
          <w:ilvl w:val="1"/>
          <w:numId w:val="1"/>
        </w:numPr>
        <w:ind w:firstLineChars="0"/>
        <w:jc w:val="left"/>
        <w:outlineLvl w:val="1"/>
        <w:rPr>
          <w:rFonts w:asciiTheme="minorEastAsia" w:hAnsiTheme="minorEastAsia"/>
          <w:b/>
          <w:sz w:val="32"/>
          <w:szCs w:val="32"/>
        </w:rPr>
      </w:pPr>
      <w:bookmarkStart w:id="2" w:name="_Toc478397332"/>
      <w:r>
        <w:rPr>
          <w:rFonts w:asciiTheme="minorEastAsia" w:hAnsiTheme="minorEastAsia" w:hint="eastAsia"/>
          <w:b/>
          <w:sz w:val="32"/>
          <w:szCs w:val="32"/>
        </w:rPr>
        <w:t>标识</w:t>
      </w:r>
      <w:bookmarkEnd w:id="2"/>
    </w:p>
    <w:p w14:paraId="5B548161" w14:textId="77777777" w:rsidR="00711EC0" w:rsidRPr="00711EC0" w:rsidRDefault="00711EC0" w:rsidP="00711EC0">
      <w:pPr>
        <w:widowControl/>
        <w:spacing w:line="360" w:lineRule="auto"/>
        <w:ind w:firstLineChars="200" w:firstLine="480"/>
        <w:jc w:val="left"/>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Node.js版本</w:t>
      </w:r>
      <w:r w:rsidRPr="00711EC0">
        <w:rPr>
          <w:rFonts w:asciiTheme="majorEastAsia" w:eastAsiaTheme="majorEastAsia" w:hAnsiTheme="majorEastAsia"/>
          <w:sz w:val="24"/>
          <w:szCs w:val="24"/>
        </w:rPr>
        <w:t>号：</w:t>
      </w:r>
      <w:r w:rsidRPr="00711EC0">
        <w:rPr>
          <w:rFonts w:asciiTheme="majorEastAsia" w:eastAsiaTheme="majorEastAsia" w:hAnsiTheme="majorEastAsia" w:hint="eastAsia"/>
          <w:sz w:val="24"/>
          <w:szCs w:val="24"/>
        </w:rPr>
        <w:t>Node.js6.10.1</w:t>
      </w:r>
    </w:p>
    <w:p w14:paraId="53F45EDF" w14:textId="77777777" w:rsidR="00711EC0" w:rsidRPr="00711EC0" w:rsidRDefault="00711EC0" w:rsidP="00711EC0">
      <w:pPr>
        <w:widowControl/>
        <w:spacing w:line="360" w:lineRule="auto"/>
        <w:ind w:firstLineChars="200" w:firstLine="480"/>
        <w:jc w:val="left"/>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需求报告</w:t>
      </w:r>
      <w:r w:rsidRPr="00711EC0">
        <w:rPr>
          <w:rFonts w:asciiTheme="majorEastAsia" w:eastAsiaTheme="majorEastAsia" w:hAnsiTheme="majorEastAsia"/>
          <w:sz w:val="24"/>
          <w:szCs w:val="24"/>
        </w:rPr>
        <w:t>版本：V</w:t>
      </w:r>
      <w:r w:rsidRPr="00711EC0">
        <w:rPr>
          <w:rFonts w:asciiTheme="majorEastAsia" w:eastAsiaTheme="majorEastAsia" w:hAnsiTheme="majorEastAsia" w:hint="eastAsia"/>
          <w:sz w:val="24"/>
          <w:szCs w:val="24"/>
        </w:rPr>
        <w:t>1.1</w:t>
      </w:r>
    </w:p>
    <w:p w14:paraId="60E87BC8" w14:textId="77777777" w:rsidR="00084F03"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3" w:name="_Toc478397333"/>
      <w:r>
        <w:rPr>
          <w:rFonts w:asciiTheme="minorEastAsia" w:hAnsiTheme="minorEastAsia" w:hint="eastAsia"/>
          <w:b/>
          <w:sz w:val="32"/>
          <w:szCs w:val="32"/>
        </w:rPr>
        <w:t>系统概述</w:t>
      </w:r>
      <w:bookmarkEnd w:id="3"/>
    </w:p>
    <w:p w14:paraId="51E1A1A4" w14:textId="77777777" w:rsidR="00C91804" w:rsidRPr="00711EC0" w:rsidRDefault="00C91804" w:rsidP="00C91804">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Node.js是一个可以让JavaScript运行在服务器端的平台，它可以让JavaScript脱离浏览器的束缚运行在一般的服务器环境下。</w:t>
      </w:r>
    </w:p>
    <w:p w14:paraId="5802DF54" w14:textId="77777777" w:rsidR="00C91804" w:rsidRPr="00711EC0" w:rsidRDefault="00C91804" w:rsidP="00C91804">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14:paraId="013E6FB0" w14:textId="77777777" w:rsidR="00C91804" w:rsidRPr="00711EC0" w:rsidRDefault="00C91804" w:rsidP="00C91804">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w:t>
      </w:r>
      <w:r w:rsidRPr="00711EC0">
        <w:rPr>
          <w:rFonts w:asciiTheme="majorEastAsia" w:eastAsiaTheme="majorEastAsia" w:hAnsiTheme="majorEastAsia"/>
          <w:sz w:val="24"/>
          <w:szCs w:val="24"/>
        </w:rPr>
        <w:t>o</w:t>
      </w:r>
      <w:r w:rsidRPr="00711EC0">
        <w:rPr>
          <w:rFonts w:asciiTheme="majorEastAsia" w:eastAsiaTheme="majorEastAsia" w:hAnsiTheme="majorEastAsia" w:hint="eastAsia"/>
          <w:sz w:val="24"/>
          <w:szCs w:val="24"/>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14:paraId="534F6211" w14:textId="77777777" w:rsidR="00FF32AF" w:rsidRPr="00711EC0" w:rsidRDefault="00FF32AF" w:rsidP="00FF32AF">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Node.js用异步式I/O和事件驱动代替多线程，带来了可观的性能提升。Node.js除了使用V8作为JavaScript引擎之外，还使用了高效的</w:t>
      </w:r>
      <w:proofErr w:type="spellStart"/>
      <w:r w:rsidRPr="00711EC0">
        <w:rPr>
          <w:rFonts w:asciiTheme="majorEastAsia" w:eastAsiaTheme="majorEastAsia" w:hAnsiTheme="majorEastAsia" w:hint="eastAsia"/>
          <w:sz w:val="24"/>
          <w:szCs w:val="24"/>
        </w:rPr>
        <w:t>libev</w:t>
      </w:r>
      <w:proofErr w:type="spellEnd"/>
      <w:r w:rsidRPr="00711EC0">
        <w:rPr>
          <w:rFonts w:asciiTheme="majorEastAsia" w:eastAsiaTheme="majorEastAsia" w:hAnsiTheme="majorEastAsia" w:hint="eastAsia"/>
          <w:sz w:val="24"/>
          <w:szCs w:val="24"/>
        </w:rPr>
        <w:t>和</w:t>
      </w:r>
      <w:proofErr w:type="spellStart"/>
      <w:r w:rsidRPr="00711EC0">
        <w:rPr>
          <w:rFonts w:asciiTheme="majorEastAsia" w:eastAsiaTheme="majorEastAsia" w:hAnsiTheme="majorEastAsia" w:hint="eastAsia"/>
          <w:sz w:val="24"/>
          <w:szCs w:val="24"/>
        </w:rPr>
        <w:t>libeio</w:t>
      </w:r>
      <w:proofErr w:type="spellEnd"/>
      <w:r w:rsidRPr="00711EC0">
        <w:rPr>
          <w:rFonts w:asciiTheme="majorEastAsia" w:eastAsiaTheme="majorEastAsia" w:hAnsiTheme="majorEastAsia" w:hint="eastAsia"/>
          <w:sz w:val="24"/>
          <w:szCs w:val="24"/>
        </w:rPr>
        <w:t>库支持事件驱动和异步式I/O。图1是Node.js架构的示意图。</w:t>
      </w:r>
    </w:p>
    <w:p w14:paraId="277209AF" w14:textId="77777777" w:rsidR="00FF32AF" w:rsidRDefault="00FF32AF" w:rsidP="00FF32AF">
      <w:pPr>
        <w:keepNext/>
        <w:spacing w:line="360" w:lineRule="auto"/>
        <w:jc w:val="center"/>
      </w:pPr>
      <w:r>
        <w:rPr>
          <w:noProof/>
        </w:rPr>
        <w:lastRenderedPageBreak/>
        <w:drawing>
          <wp:inline distT="0" distB="0" distL="0" distR="0" wp14:anchorId="4D400B34" wp14:editId="2CFA9831">
            <wp:extent cx="5274310" cy="3130436"/>
            <wp:effectExtent l="0" t="0" r="2540" b="0"/>
            <wp:docPr id="1" name="图片 1"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14:paraId="5CEA45E8" w14:textId="77777777"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14:paraId="2288AC20" w14:textId="77777777" w:rsidR="00FF32AF" w:rsidRPr="00FF32AF" w:rsidRDefault="00FF32AF" w:rsidP="00FF32AF">
      <w:pPr>
        <w:jc w:val="center"/>
        <w:rPr>
          <w:rFonts w:ascii="黑体" w:eastAsia="黑体" w:hAnsi="黑体"/>
          <w:b/>
          <w:szCs w:val="21"/>
        </w:rPr>
      </w:pPr>
    </w:p>
    <w:p w14:paraId="70400F1B" w14:textId="77777777" w:rsidR="00084F03"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4" w:name="_Toc478397334"/>
      <w:r>
        <w:rPr>
          <w:rFonts w:asciiTheme="minorEastAsia" w:hAnsiTheme="minorEastAsia" w:hint="eastAsia"/>
          <w:b/>
          <w:sz w:val="32"/>
          <w:szCs w:val="32"/>
        </w:rPr>
        <w:t>文档概述</w:t>
      </w:r>
      <w:bookmarkEnd w:id="4"/>
    </w:p>
    <w:p w14:paraId="64906396" w14:textId="77777777" w:rsidR="00C91804" w:rsidRPr="00711EC0" w:rsidRDefault="00611ABC"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本文档是基于Node.js的各模块需求分析和规格说明书，确定Node.js的功能需求</w:t>
      </w:r>
      <w:r w:rsidR="00AC199A" w:rsidRPr="00711EC0">
        <w:rPr>
          <w:rFonts w:asciiTheme="minorEastAsia" w:hAnsiTheme="minorEastAsia" w:hint="eastAsia"/>
          <w:sz w:val="24"/>
          <w:szCs w:val="24"/>
        </w:rPr>
        <w:t>、</w:t>
      </w:r>
      <w:r w:rsidRPr="00711EC0">
        <w:rPr>
          <w:rFonts w:asciiTheme="minorEastAsia" w:hAnsiTheme="minorEastAsia" w:hint="eastAsia"/>
          <w:sz w:val="24"/>
          <w:szCs w:val="24"/>
        </w:rPr>
        <w:t>非功能需求</w:t>
      </w:r>
      <w:r w:rsidR="00AC199A" w:rsidRPr="00711EC0">
        <w:rPr>
          <w:rFonts w:asciiTheme="minorEastAsia" w:hAnsiTheme="minorEastAsia" w:hint="eastAsia"/>
          <w:sz w:val="24"/>
          <w:szCs w:val="24"/>
        </w:rPr>
        <w:t>、数据需求以及运行需求</w:t>
      </w:r>
      <w:r w:rsidRPr="00711EC0">
        <w:rPr>
          <w:rFonts w:asciiTheme="minorEastAsia" w:hAnsiTheme="minorEastAsia" w:hint="eastAsia"/>
          <w:sz w:val="24"/>
          <w:szCs w:val="24"/>
        </w:rPr>
        <w:t>。</w:t>
      </w:r>
    </w:p>
    <w:p w14:paraId="1249572C" w14:textId="77777777" w:rsidR="00611ABC" w:rsidRPr="00711EC0" w:rsidRDefault="00611ABC" w:rsidP="00120819">
      <w:pPr>
        <w:pStyle w:val="a8"/>
        <w:widowControl/>
        <w:numPr>
          <w:ilvl w:val="0"/>
          <w:numId w:val="2"/>
        </w:numPr>
        <w:spacing w:line="360" w:lineRule="auto"/>
        <w:ind w:firstLineChars="0"/>
        <w:jc w:val="left"/>
        <w:rPr>
          <w:color w:val="000000"/>
          <w:sz w:val="24"/>
          <w:szCs w:val="24"/>
        </w:rPr>
      </w:pPr>
      <w:r w:rsidRPr="00711EC0">
        <w:rPr>
          <w:rFonts w:hint="eastAsia"/>
          <w:color w:val="000000"/>
          <w:sz w:val="24"/>
          <w:szCs w:val="24"/>
        </w:rPr>
        <w:t>以用例图的形式给出</w:t>
      </w:r>
      <w:r w:rsidRPr="00711EC0">
        <w:rPr>
          <w:rFonts w:hint="eastAsia"/>
          <w:color w:val="000000"/>
          <w:sz w:val="24"/>
          <w:szCs w:val="24"/>
        </w:rPr>
        <w:t xml:space="preserve"> Node.js</w:t>
      </w:r>
      <w:r w:rsidRPr="00711EC0">
        <w:rPr>
          <w:rFonts w:hint="eastAsia"/>
          <w:color w:val="000000"/>
          <w:sz w:val="24"/>
          <w:szCs w:val="24"/>
        </w:rPr>
        <w:t>功能需求的分解结构，并对用例模型中的参与者和用例进行详细的描述。</w:t>
      </w:r>
    </w:p>
    <w:p w14:paraId="22A1F91F" w14:textId="77777777" w:rsidR="00611ABC" w:rsidRPr="00711EC0" w:rsidRDefault="00611ABC" w:rsidP="00120819">
      <w:pPr>
        <w:pStyle w:val="a8"/>
        <w:widowControl/>
        <w:numPr>
          <w:ilvl w:val="0"/>
          <w:numId w:val="2"/>
        </w:numPr>
        <w:spacing w:line="360" w:lineRule="auto"/>
        <w:ind w:firstLineChars="0"/>
        <w:jc w:val="left"/>
        <w:rPr>
          <w:rFonts w:asciiTheme="minorEastAsia" w:hAnsiTheme="minorEastAsia"/>
          <w:sz w:val="24"/>
          <w:szCs w:val="24"/>
        </w:rPr>
      </w:pPr>
      <w:r w:rsidRPr="00711EC0">
        <w:rPr>
          <w:rFonts w:hint="eastAsia"/>
          <w:color w:val="000000"/>
          <w:sz w:val="24"/>
          <w:szCs w:val="24"/>
        </w:rPr>
        <w:t>描述了与此次系统实施相关的硬件环境的一些要求。</w:t>
      </w:r>
    </w:p>
    <w:p w14:paraId="3ADECE56" w14:textId="77777777" w:rsidR="00611ABC" w:rsidRPr="00711EC0" w:rsidRDefault="00611ABC" w:rsidP="00120819">
      <w:pPr>
        <w:pStyle w:val="a8"/>
        <w:widowControl/>
        <w:numPr>
          <w:ilvl w:val="0"/>
          <w:numId w:val="2"/>
        </w:numPr>
        <w:spacing w:line="360" w:lineRule="auto"/>
        <w:ind w:firstLineChars="0"/>
        <w:jc w:val="left"/>
        <w:rPr>
          <w:rFonts w:asciiTheme="minorEastAsia" w:hAnsiTheme="minorEastAsia"/>
          <w:sz w:val="24"/>
          <w:szCs w:val="24"/>
        </w:rPr>
      </w:pPr>
      <w:r w:rsidRPr="00711EC0">
        <w:rPr>
          <w:rFonts w:hint="eastAsia"/>
          <w:color w:val="000000"/>
          <w:sz w:val="24"/>
          <w:szCs w:val="24"/>
        </w:rPr>
        <w:t>描述了与此系统实施相关的软件环境的要求</w:t>
      </w:r>
    </w:p>
    <w:p w14:paraId="109E9C4D" w14:textId="77777777" w:rsidR="00084F03"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5" w:name="_Toc478397335"/>
      <w:r>
        <w:rPr>
          <w:rFonts w:asciiTheme="minorEastAsia" w:hAnsiTheme="minorEastAsia" w:hint="eastAsia"/>
          <w:b/>
          <w:sz w:val="32"/>
          <w:szCs w:val="32"/>
        </w:rPr>
        <w:t>术语和缩略词</w:t>
      </w:r>
      <w:bookmarkEnd w:id="5"/>
    </w:p>
    <w:p w14:paraId="2FDEEE65" w14:textId="77777777" w:rsidR="00120819" w:rsidRPr="00711EC0" w:rsidRDefault="00120819" w:rsidP="00120819">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关于本文档中出现的一些专业术语、缩略语如表1所示。</w:t>
      </w:r>
    </w:p>
    <w:tbl>
      <w:tblPr>
        <w:tblStyle w:val="a7"/>
        <w:tblW w:w="0" w:type="auto"/>
        <w:tblLook w:val="04A0" w:firstRow="1" w:lastRow="0" w:firstColumn="1" w:lastColumn="0" w:noHBand="0" w:noVBand="1"/>
      </w:tblPr>
      <w:tblGrid>
        <w:gridCol w:w="2093"/>
        <w:gridCol w:w="6429"/>
      </w:tblGrid>
      <w:tr w:rsidR="00120819" w:rsidRPr="00711EC0" w14:paraId="135F503B" w14:textId="77777777" w:rsidTr="00DD0119">
        <w:tc>
          <w:tcPr>
            <w:tcW w:w="2093" w:type="dxa"/>
          </w:tcPr>
          <w:p w14:paraId="166C69EB" w14:textId="77777777"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14:paraId="58280BF3" w14:textId="77777777"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14:paraId="1E5DCEAC" w14:textId="77777777" w:rsidTr="00DD0119">
        <w:tc>
          <w:tcPr>
            <w:tcW w:w="2093" w:type="dxa"/>
          </w:tcPr>
          <w:p w14:paraId="4A95B0F0"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JavaScript</w:t>
            </w:r>
          </w:p>
        </w:tc>
        <w:tc>
          <w:tcPr>
            <w:tcW w:w="6429" w:type="dxa"/>
          </w:tcPr>
          <w:p w14:paraId="6BB1C84B"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JavaScript</w:t>
            </w:r>
            <w:r w:rsidRPr="00711EC0">
              <w:rPr>
                <w:rFonts w:asciiTheme="minorEastAsia" w:hAnsiTheme="minorEastAsia" w:cs="Arial"/>
                <w:color w:val="333333"/>
                <w:sz w:val="24"/>
                <w:szCs w:val="24"/>
                <w:shd w:val="clear" w:color="auto" w:fill="FFFFFF"/>
              </w:rPr>
              <w:t>一种直译式脚本语言</w:t>
            </w:r>
          </w:p>
        </w:tc>
      </w:tr>
      <w:tr w:rsidR="00120819" w:rsidRPr="00711EC0" w14:paraId="4EB4BB18" w14:textId="77777777" w:rsidTr="00DD0119">
        <w:tc>
          <w:tcPr>
            <w:tcW w:w="2093" w:type="dxa"/>
          </w:tcPr>
          <w:p w14:paraId="0FCE65D8"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API</w:t>
            </w:r>
          </w:p>
        </w:tc>
        <w:tc>
          <w:tcPr>
            <w:tcW w:w="6429" w:type="dxa"/>
          </w:tcPr>
          <w:p w14:paraId="7C25BC46"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cs="Arial"/>
                <w:color w:val="333333"/>
                <w:sz w:val="24"/>
                <w:szCs w:val="24"/>
                <w:shd w:val="clear" w:color="auto" w:fill="FFFFFF"/>
              </w:rPr>
              <w:t>Application Programming Interface</w:t>
            </w:r>
            <w:r w:rsidRPr="00711EC0">
              <w:rPr>
                <w:rFonts w:asciiTheme="minorEastAsia" w:hAnsiTheme="minorEastAsia" w:cs="Arial" w:hint="eastAsia"/>
                <w:color w:val="333333"/>
                <w:sz w:val="24"/>
                <w:szCs w:val="24"/>
                <w:shd w:val="clear" w:color="auto" w:fill="FFFFFF"/>
              </w:rPr>
              <w:t>，</w:t>
            </w:r>
            <w:r w:rsidRPr="00711EC0">
              <w:rPr>
                <w:rFonts w:asciiTheme="minorEastAsia" w:hAnsiTheme="minorEastAsia" w:cs="Arial"/>
                <w:color w:val="333333"/>
                <w:sz w:val="24"/>
                <w:szCs w:val="24"/>
                <w:shd w:val="clear" w:color="auto" w:fill="FFFFFF"/>
              </w:rPr>
              <w:t>应用程序编程接口</w:t>
            </w:r>
          </w:p>
        </w:tc>
      </w:tr>
      <w:tr w:rsidR="00120819" w:rsidRPr="00711EC0" w14:paraId="54335E51" w14:textId="77777777" w:rsidTr="00DD0119">
        <w:tc>
          <w:tcPr>
            <w:tcW w:w="2093" w:type="dxa"/>
          </w:tcPr>
          <w:p w14:paraId="067A76B1"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HTTP</w:t>
            </w:r>
          </w:p>
        </w:tc>
        <w:tc>
          <w:tcPr>
            <w:tcW w:w="6429" w:type="dxa"/>
          </w:tcPr>
          <w:p w14:paraId="23281827"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cs="Arial"/>
                <w:color w:val="333333"/>
                <w:sz w:val="24"/>
                <w:szCs w:val="24"/>
                <w:shd w:val="clear" w:color="auto" w:fill="FFFFFF"/>
              </w:rPr>
              <w:t>HyperText</w:t>
            </w:r>
            <w:proofErr w:type="spellEnd"/>
            <w:r w:rsidRPr="00711EC0">
              <w:rPr>
                <w:rFonts w:asciiTheme="minorEastAsia" w:hAnsiTheme="minorEastAsia" w:cs="Arial"/>
                <w:color w:val="333333"/>
                <w:sz w:val="24"/>
                <w:szCs w:val="24"/>
                <w:shd w:val="clear" w:color="auto" w:fill="FFFFFF"/>
              </w:rPr>
              <w:t xml:space="preserve"> Transfer Protocol</w:t>
            </w:r>
            <w:r w:rsidRPr="00711EC0">
              <w:rPr>
                <w:rFonts w:asciiTheme="minorEastAsia" w:hAnsiTheme="minorEastAsia" w:cs="Arial" w:hint="eastAsia"/>
                <w:color w:val="333333"/>
                <w:sz w:val="24"/>
                <w:szCs w:val="24"/>
                <w:shd w:val="clear" w:color="auto" w:fill="FFFFFF"/>
              </w:rPr>
              <w:t>，</w:t>
            </w:r>
            <w:r w:rsidR="003F15C1">
              <w:fldChar w:fldCharType="begin"/>
            </w:r>
            <w:r w:rsidR="003F15C1">
              <w:instrText xml:space="preserve"> HYPERLINK "http://baike.baidu.com/item/%E8%B6%85%E6%96%87%E6%9C%AC%E4%BC%A0%E8%BE%93%E5%8D%8F%E8%AE%AE" \t "_blank" </w:instrText>
            </w:r>
            <w:r w:rsidR="003F15C1">
              <w:fldChar w:fldCharType="separate"/>
            </w:r>
            <w:r w:rsidRPr="00711EC0">
              <w:rPr>
                <w:rStyle w:val="a9"/>
                <w:rFonts w:asciiTheme="minorEastAsia" w:hAnsiTheme="minorEastAsia" w:cs="Arial"/>
                <w:color w:val="auto"/>
                <w:sz w:val="24"/>
                <w:szCs w:val="24"/>
                <w:u w:val="none"/>
                <w:shd w:val="clear" w:color="auto" w:fill="FFFFFF"/>
              </w:rPr>
              <w:t>超文本传输协议</w:t>
            </w:r>
            <w:r w:rsidR="003F15C1">
              <w:rPr>
                <w:rStyle w:val="a9"/>
                <w:rFonts w:asciiTheme="minorEastAsia" w:hAnsiTheme="minorEastAsia" w:cs="Arial"/>
                <w:color w:val="auto"/>
                <w:sz w:val="24"/>
                <w:szCs w:val="24"/>
                <w:u w:val="none"/>
                <w:shd w:val="clear" w:color="auto" w:fill="FFFFFF"/>
              </w:rPr>
              <w:fldChar w:fldCharType="end"/>
            </w:r>
          </w:p>
        </w:tc>
      </w:tr>
      <w:tr w:rsidR="00120819" w:rsidRPr="00711EC0" w14:paraId="1B24FE03" w14:textId="77777777" w:rsidTr="00DD0119">
        <w:tc>
          <w:tcPr>
            <w:tcW w:w="2093" w:type="dxa"/>
          </w:tcPr>
          <w:p w14:paraId="51B63493"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libev</w:t>
            </w:r>
            <w:proofErr w:type="spellEnd"/>
          </w:p>
        </w:tc>
        <w:tc>
          <w:tcPr>
            <w:tcW w:w="6429" w:type="dxa"/>
          </w:tcPr>
          <w:p w14:paraId="560BBB80"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cs="Arial"/>
                <w:color w:val="333333"/>
                <w:sz w:val="24"/>
                <w:szCs w:val="24"/>
                <w:shd w:val="clear" w:color="auto" w:fill="FFFFFF"/>
              </w:rPr>
              <w:t>一个</w:t>
            </w:r>
            <w:r w:rsidR="003F15C1">
              <w:fldChar w:fldCharType="begin"/>
            </w:r>
            <w:r w:rsidR="003F15C1">
              <w:instrText xml:space="preserve"> HYPERLINK "http://baike.baidu.com/subview/536048/536048.htm" \t "_blank" </w:instrText>
            </w:r>
            <w:r w:rsidR="003F15C1">
              <w:fldChar w:fldCharType="separate"/>
            </w:r>
            <w:r w:rsidRPr="00711EC0">
              <w:rPr>
                <w:rStyle w:val="a9"/>
                <w:rFonts w:asciiTheme="minorEastAsia" w:hAnsiTheme="minorEastAsia" w:cs="Arial"/>
                <w:color w:val="auto"/>
                <w:sz w:val="24"/>
                <w:szCs w:val="24"/>
                <w:u w:val="none"/>
                <w:shd w:val="clear" w:color="auto" w:fill="FFFFFF"/>
              </w:rPr>
              <w:t>事件驱动</w:t>
            </w:r>
            <w:r w:rsidR="003F15C1">
              <w:rPr>
                <w:rStyle w:val="a9"/>
                <w:rFonts w:asciiTheme="minorEastAsia" w:hAnsiTheme="minorEastAsia" w:cs="Arial"/>
                <w:color w:val="auto"/>
                <w:sz w:val="24"/>
                <w:szCs w:val="24"/>
                <w:u w:val="none"/>
                <w:shd w:val="clear" w:color="auto" w:fill="FFFFFF"/>
              </w:rPr>
              <w:fldChar w:fldCharType="end"/>
            </w:r>
            <w:r w:rsidRPr="00711EC0">
              <w:rPr>
                <w:rFonts w:asciiTheme="minorEastAsia" w:hAnsiTheme="minorEastAsia" w:cs="Arial"/>
                <w:color w:val="333333"/>
                <w:sz w:val="24"/>
                <w:szCs w:val="24"/>
                <w:shd w:val="clear" w:color="auto" w:fill="FFFFFF"/>
              </w:rPr>
              <w:t>的编程框架</w:t>
            </w:r>
          </w:p>
        </w:tc>
      </w:tr>
      <w:tr w:rsidR="00120819" w:rsidRPr="00711EC0" w14:paraId="555EEA7F" w14:textId="77777777" w:rsidTr="00DD0119">
        <w:tc>
          <w:tcPr>
            <w:tcW w:w="2093" w:type="dxa"/>
          </w:tcPr>
          <w:p w14:paraId="75316AC4"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libeio</w:t>
            </w:r>
            <w:proofErr w:type="spellEnd"/>
          </w:p>
        </w:tc>
        <w:tc>
          <w:tcPr>
            <w:tcW w:w="6429" w:type="dxa"/>
          </w:tcPr>
          <w:p w14:paraId="03D9CB75"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提供全套一部文件操作的接口</w:t>
            </w:r>
          </w:p>
        </w:tc>
      </w:tr>
      <w:tr w:rsidR="00120819" w:rsidRPr="00711EC0" w14:paraId="00684DE6" w14:textId="77777777" w:rsidTr="00DD0119">
        <w:tc>
          <w:tcPr>
            <w:tcW w:w="2093" w:type="dxa"/>
          </w:tcPr>
          <w:p w14:paraId="3556DD4F"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libuv</w:t>
            </w:r>
            <w:proofErr w:type="spellEnd"/>
          </w:p>
        </w:tc>
        <w:tc>
          <w:tcPr>
            <w:tcW w:w="6429" w:type="dxa"/>
          </w:tcPr>
          <w:p w14:paraId="6074EB00" w14:textId="77777777" w:rsidR="00120819" w:rsidRPr="00711EC0"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 w:val="24"/>
                <w:szCs w:val="24"/>
              </w:rPr>
            </w:pPr>
            <w:proofErr w:type="spellStart"/>
            <w:r w:rsidRPr="00711EC0">
              <w:rPr>
                <w:rFonts w:asciiTheme="minorEastAsia" w:hAnsiTheme="minorEastAsia" w:cs="宋体"/>
                <w:color w:val="000000"/>
                <w:sz w:val="24"/>
                <w:szCs w:val="24"/>
              </w:rPr>
              <w:t>libuv</w:t>
            </w:r>
            <w:proofErr w:type="spellEnd"/>
            <w:r w:rsidRPr="00711EC0">
              <w:rPr>
                <w:rFonts w:asciiTheme="minorEastAsia" w:hAnsiTheme="minorEastAsia" w:cs="宋体"/>
                <w:color w:val="000000"/>
                <w:sz w:val="24"/>
                <w:szCs w:val="24"/>
              </w:rPr>
              <w:t xml:space="preserve"> 是 Node 的新跨平台抽象层</w:t>
            </w:r>
          </w:p>
        </w:tc>
      </w:tr>
      <w:tr w:rsidR="00120819" w:rsidRPr="00711EC0" w14:paraId="5097672A" w14:textId="77777777" w:rsidTr="00DD0119">
        <w:tc>
          <w:tcPr>
            <w:tcW w:w="2093" w:type="dxa"/>
          </w:tcPr>
          <w:p w14:paraId="3C811D70"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lastRenderedPageBreak/>
              <w:t>epoll</w:t>
            </w:r>
            <w:proofErr w:type="spellEnd"/>
          </w:p>
        </w:tc>
        <w:tc>
          <w:tcPr>
            <w:tcW w:w="6429" w:type="dxa"/>
          </w:tcPr>
          <w:p w14:paraId="405323F6"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cs="Arial"/>
                <w:sz w:val="24"/>
                <w:szCs w:val="24"/>
                <w:shd w:val="clear" w:color="auto" w:fill="FFFFFF"/>
              </w:rPr>
              <w:t>epoll</w:t>
            </w:r>
            <w:proofErr w:type="spellEnd"/>
            <w:r w:rsidRPr="00711EC0">
              <w:rPr>
                <w:rFonts w:asciiTheme="minorEastAsia" w:hAnsiTheme="minorEastAsia" w:cs="Arial"/>
                <w:sz w:val="24"/>
                <w:szCs w:val="24"/>
                <w:shd w:val="clear" w:color="auto" w:fill="FFFFFF"/>
              </w:rPr>
              <w:t>是</w:t>
            </w:r>
            <w:r w:rsidR="003F15C1">
              <w:fldChar w:fldCharType="begin"/>
            </w:r>
            <w:r w:rsidR="003F15C1">
              <w:instrText xml:space="preserve"> HYPERLINK "http://baike.baidu.com/item/Linux%E5%86%85%E6%A0%B8" \t "_blank" </w:instrText>
            </w:r>
            <w:r w:rsidR="003F15C1">
              <w:fldChar w:fldCharType="separate"/>
            </w:r>
            <w:r w:rsidRPr="00711EC0">
              <w:rPr>
                <w:rStyle w:val="a9"/>
                <w:rFonts w:asciiTheme="minorEastAsia" w:hAnsiTheme="minorEastAsia" w:cs="Arial"/>
                <w:color w:val="auto"/>
                <w:sz w:val="24"/>
                <w:szCs w:val="24"/>
                <w:u w:val="none"/>
                <w:shd w:val="clear" w:color="auto" w:fill="FFFFFF"/>
              </w:rPr>
              <w:t>Linux内核</w:t>
            </w:r>
            <w:r w:rsidR="003F15C1">
              <w:rPr>
                <w:rStyle w:val="a9"/>
                <w:rFonts w:asciiTheme="minorEastAsia" w:hAnsiTheme="minorEastAsia" w:cs="Arial"/>
                <w:color w:val="auto"/>
                <w:sz w:val="24"/>
                <w:szCs w:val="24"/>
                <w:u w:val="none"/>
                <w:shd w:val="clear" w:color="auto" w:fill="FFFFFF"/>
              </w:rPr>
              <w:fldChar w:fldCharType="end"/>
            </w:r>
            <w:r w:rsidRPr="00711EC0">
              <w:rPr>
                <w:rFonts w:asciiTheme="minorEastAsia" w:hAnsiTheme="minorEastAsia" w:cs="Arial"/>
                <w:sz w:val="24"/>
                <w:szCs w:val="24"/>
                <w:shd w:val="clear" w:color="auto" w:fill="FFFFFF"/>
              </w:rPr>
              <w:t>为处理大批量</w:t>
            </w:r>
            <w:hyperlink r:id="rId12" w:tgtFrame="_blank" w:history="1">
              <w:r w:rsidRPr="00711EC0">
                <w:rPr>
                  <w:rStyle w:val="a9"/>
                  <w:rFonts w:asciiTheme="minorEastAsia" w:hAnsiTheme="minorEastAsia" w:cs="Arial"/>
                  <w:color w:val="auto"/>
                  <w:sz w:val="24"/>
                  <w:szCs w:val="24"/>
                  <w:u w:val="none"/>
                  <w:shd w:val="clear" w:color="auto" w:fill="FFFFFF"/>
                </w:rPr>
                <w:t>文件描述符</w:t>
              </w:r>
            </w:hyperlink>
            <w:r w:rsidRPr="00711EC0">
              <w:rPr>
                <w:rFonts w:asciiTheme="minorEastAsia" w:hAnsiTheme="minorEastAsia" w:cs="Arial"/>
                <w:sz w:val="24"/>
                <w:szCs w:val="24"/>
                <w:shd w:val="clear" w:color="auto" w:fill="FFFFFF"/>
              </w:rPr>
              <w:t>而作了改进的poll</w:t>
            </w:r>
            <w:r w:rsidRPr="00711EC0">
              <w:rPr>
                <w:rFonts w:asciiTheme="minorEastAsia" w:hAnsiTheme="minorEastAsia" w:cs="Arial" w:hint="eastAsia"/>
                <w:sz w:val="24"/>
                <w:szCs w:val="24"/>
                <w:shd w:val="clear" w:color="auto" w:fill="FFFFFF"/>
              </w:rPr>
              <w:t>，</w:t>
            </w:r>
            <w:r w:rsidRPr="00711EC0">
              <w:rPr>
                <w:rFonts w:asciiTheme="minorEastAsia" w:hAnsiTheme="minorEastAsia" w:cs="Arial"/>
                <w:sz w:val="24"/>
                <w:szCs w:val="24"/>
                <w:shd w:val="clear" w:color="auto" w:fill="FFFFFF"/>
              </w:rPr>
              <w:t>能显著提高程序在大量</w:t>
            </w:r>
            <w:hyperlink r:id="rId13" w:tgtFrame="_blank" w:history="1">
              <w:r w:rsidRPr="00711EC0">
                <w:rPr>
                  <w:rStyle w:val="a9"/>
                  <w:rFonts w:asciiTheme="minorEastAsia" w:hAnsiTheme="minorEastAsia" w:cs="Arial"/>
                  <w:color w:val="auto"/>
                  <w:sz w:val="24"/>
                  <w:szCs w:val="24"/>
                  <w:u w:val="none"/>
                  <w:shd w:val="clear" w:color="auto" w:fill="FFFFFF"/>
                </w:rPr>
                <w:t>并发连接</w:t>
              </w:r>
            </w:hyperlink>
            <w:r w:rsidRPr="00711EC0">
              <w:rPr>
                <w:rFonts w:asciiTheme="minorEastAsia" w:hAnsiTheme="minorEastAsia" w:cs="Arial"/>
                <w:sz w:val="24"/>
                <w:szCs w:val="24"/>
                <w:shd w:val="clear" w:color="auto" w:fill="FFFFFF"/>
              </w:rPr>
              <w:t>中只有少量活跃的情况下的系统CPU利用率。</w:t>
            </w:r>
          </w:p>
        </w:tc>
      </w:tr>
      <w:tr w:rsidR="00120819" w:rsidRPr="00711EC0" w14:paraId="52E55793" w14:textId="77777777" w:rsidTr="00DD0119">
        <w:tc>
          <w:tcPr>
            <w:tcW w:w="2093" w:type="dxa"/>
          </w:tcPr>
          <w:p w14:paraId="5B5D8515"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kqueue</w:t>
            </w:r>
            <w:proofErr w:type="spellEnd"/>
          </w:p>
        </w:tc>
        <w:tc>
          <w:tcPr>
            <w:tcW w:w="6429" w:type="dxa"/>
          </w:tcPr>
          <w:p w14:paraId="2DC753C4" w14:textId="77777777"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sz w:val="24"/>
                <w:szCs w:val="24"/>
                <w:shd w:val="clear" w:color="auto" w:fill="FFFFFF"/>
              </w:rPr>
              <w:t>K</w:t>
            </w:r>
            <w:r w:rsidRPr="00711EC0">
              <w:rPr>
                <w:rFonts w:asciiTheme="minorEastAsia" w:hAnsiTheme="minorEastAsia" w:hint="eastAsia"/>
                <w:sz w:val="24"/>
                <w:szCs w:val="24"/>
                <w:shd w:val="clear" w:color="auto" w:fill="FFFFFF"/>
              </w:rPr>
              <w:t>queue</w:t>
            </w:r>
            <w:proofErr w:type="spellEnd"/>
            <w:r w:rsidRPr="00711EC0">
              <w:rPr>
                <w:rFonts w:asciiTheme="minorEastAsia" w:hAnsiTheme="minorEastAsia" w:hint="eastAsia"/>
                <w:sz w:val="24"/>
                <w:szCs w:val="24"/>
                <w:shd w:val="clear" w:color="auto" w:fill="FFFFFF"/>
              </w:rPr>
              <w:t>功能同</w:t>
            </w:r>
            <w:proofErr w:type="spellStart"/>
            <w:r w:rsidRPr="00711EC0">
              <w:rPr>
                <w:rFonts w:asciiTheme="minorEastAsia" w:hAnsiTheme="minorEastAsia" w:hint="eastAsia"/>
                <w:sz w:val="24"/>
                <w:szCs w:val="24"/>
                <w:shd w:val="clear" w:color="auto" w:fill="FFFFFF"/>
              </w:rPr>
              <w:t>epoll</w:t>
            </w:r>
            <w:proofErr w:type="spellEnd"/>
            <w:r w:rsidRPr="00711EC0">
              <w:rPr>
                <w:rFonts w:asciiTheme="minorEastAsia" w:hAnsiTheme="minorEastAsia" w:hint="eastAsia"/>
                <w:sz w:val="24"/>
                <w:szCs w:val="24"/>
                <w:shd w:val="clear" w:color="auto" w:fill="FFFFFF"/>
              </w:rPr>
              <w:t>，存在于许多</w:t>
            </w:r>
            <w:proofErr w:type="spellStart"/>
            <w:r w:rsidRPr="00711EC0">
              <w:rPr>
                <w:rFonts w:asciiTheme="minorEastAsia" w:hAnsiTheme="minorEastAsia" w:hint="eastAsia"/>
                <w:sz w:val="24"/>
                <w:szCs w:val="24"/>
                <w:shd w:val="clear" w:color="auto" w:fill="FFFFFF"/>
              </w:rPr>
              <w:t>unix</w:t>
            </w:r>
            <w:proofErr w:type="spellEnd"/>
            <w:r w:rsidRPr="00711EC0">
              <w:rPr>
                <w:rFonts w:asciiTheme="minorEastAsia" w:hAnsiTheme="minorEastAsia" w:hint="eastAsia"/>
                <w:sz w:val="24"/>
                <w:szCs w:val="24"/>
                <w:shd w:val="clear" w:color="auto" w:fill="FFFFFF"/>
              </w:rPr>
              <w:t>系统中。</w:t>
            </w:r>
          </w:p>
        </w:tc>
      </w:tr>
      <w:tr w:rsidR="00120819" w:rsidRPr="00711EC0" w14:paraId="60124CE7" w14:textId="77777777" w:rsidTr="00DD0119">
        <w:tc>
          <w:tcPr>
            <w:tcW w:w="2093" w:type="dxa"/>
          </w:tcPr>
          <w:p w14:paraId="435D8648" w14:textId="77777777"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POSIX</w:t>
            </w:r>
          </w:p>
        </w:tc>
        <w:tc>
          <w:tcPr>
            <w:tcW w:w="6429" w:type="dxa"/>
          </w:tcPr>
          <w:p w14:paraId="75F556DD" w14:textId="77777777" w:rsidR="00120819" w:rsidRPr="00711EC0" w:rsidRDefault="00120819" w:rsidP="00120819">
            <w:pPr>
              <w:keepNext/>
              <w:spacing w:line="360" w:lineRule="auto"/>
              <w:rPr>
                <w:rFonts w:asciiTheme="minorEastAsia" w:hAnsiTheme="minorEastAsia"/>
                <w:sz w:val="24"/>
                <w:szCs w:val="24"/>
              </w:rPr>
            </w:pPr>
            <w:r w:rsidRPr="00711EC0">
              <w:rPr>
                <w:rFonts w:asciiTheme="minorEastAsia" w:hAnsiTheme="minorEastAsia" w:hint="eastAsia"/>
                <w:sz w:val="24"/>
                <w:szCs w:val="24"/>
                <w:shd w:val="clear" w:color="auto" w:fill="FFFFFF"/>
              </w:rPr>
              <w:t>Portable Operating System Interface，一套操作系统API规范</w:t>
            </w:r>
          </w:p>
        </w:tc>
      </w:tr>
      <w:tr w:rsidR="00120819" w:rsidRPr="00711EC0" w14:paraId="6616F1C1" w14:textId="77777777" w:rsidTr="00DD0119">
        <w:tc>
          <w:tcPr>
            <w:tcW w:w="2093" w:type="dxa"/>
          </w:tcPr>
          <w:p w14:paraId="391D140F" w14:textId="77777777" w:rsidR="00120819" w:rsidRPr="00711EC0" w:rsidRDefault="00120819" w:rsidP="00DD0119">
            <w:pPr>
              <w:rPr>
                <w:rFonts w:asciiTheme="minorEastAsia" w:hAnsiTheme="minorEastAsia"/>
                <w:sz w:val="24"/>
                <w:szCs w:val="24"/>
              </w:rPr>
            </w:pPr>
            <w:proofErr w:type="spellStart"/>
            <w:r w:rsidRPr="00711EC0">
              <w:rPr>
                <w:rFonts w:asciiTheme="minorEastAsia" w:hAnsiTheme="minorEastAsia" w:hint="eastAsia"/>
                <w:sz w:val="24"/>
                <w:szCs w:val="24"/>
              </w:rPr>
              <w:t>CommonJS</w:t>
            </w:r>
            <w:proofErr w:type="spellEnd"/>
          </w:p>
        </w:tc>
        <w:tc>
          <w:tcPr>
            <w:tcW w:w="6429" w:type="dxa"/>
          </w:tcPr>
          <w:p w14:paraId="2B974AA2" w14:textId="77777777" w:rsidR="00120819" w:rsidRPr="00711EC0" w:rsidRDefault="00F31D88" w:rsidP="00DD0119">
            <w:pPr>
              <w:keepNext/>
              <w:rPr>
                <w:rFonts w:asciiTheme="minorEastAsia" w:hAnsiTheme="minorEastAsia"/>
                <w:sz w:val="24"/>
                <w:szCs w:val="24"/>
                <w:shd w:val="clear" w:color="auto" w:fill="FFFFFF"/>
              </w:rPr>
            </w:pPr>
            <w:proofErr w:type="spellStart"/>
            <w:r>
              <w:rPr>
                <w:rFonts w:asciiTheme="minorEastAsia" w:hAnsiTheme="minorEastAsia" w:cs="Arial"/>
                <w:color w:val="333333"/>
                <w:sz w:val="24"/>
                <w:szCs w:val="24"/>
                <w:shd w:val="clear" w:color="auto" w:fill="FFFFFF"/>
              </w:rPr>
              <w:t>J</w:t>
            </w:r>
            <w:r>
              <w:rPr>
                <w:rFonts w:asciiTheme="minorEastAsia" w:hAnsiTheme="minorEastAsia" w:cs="Arial" w:hint="eastAsia"/>
                <w:color w:val="333333"/>
                <w:sz w:val="24"/>
                <w:szCs w:val="24"/>
                <w:shd w:val="clear" w:color="auto" w:fill="FFFFFF"/>
              </w:rPr>
              <w:t>a</w:t>
            </w:r>
            <w:r>
              <w:rPr>
                <w:rFonts w:asciiTheme="minorEastAsia" w:hAnsiTheme="minorEastAsia" w:cs="Arial"/>
                <w:color w:val="333333"/>
                <w:sz w:val="24"/>
                <w:szCs w:val="24"/>
                <w:shd w:val="clear" w:color="auto" w:fill="FFFFFF"/>
              </w:rPr>
              <w:t>vascript</w:t>
            </w:r>
            <w:proofErr w:type="spellEnd"/>
            <w:r w:rsidR="00B518D2">
              <w:rPr>
                <w:rFonts w:asciiTheme="minorEastAsia" w:hAnsiTheme="minorEastAsia" w:cs="Arial" w:hint="eastAsia"/>
                <w:color w:val="333333"/>
                <w:sz w:val="24"/>
                <w:szCs w:val="24"/>
                <w:shd w:val="clear" w:color="auto" w:fill="FFFFFF"/>
              </w:rPr>
              <w:t>标准</w:t>
            </w:r>
            <w:r>
              <w:rPr>
                <w:rFonts w:asciiTheme="minorEastAsia" w:hAnsiTheme="minorEastAsia" w:cs="Arial" w:hint="eastAsia"/>
                <w:color w:val="333333"/>
                <w:sz w:val="24"/>
                <w:szCs w:val="24"/>
                <w:shd w:val="clear" w:color="auto" w:fill="FFFFFF"/>
              </w:rPr>
              <w:t>规范</w:t>
            </w:r>
          </w:p>
        </w:tc>
      </w:tr>
    </w:tbl>
    <w:p w14:paraId="19456F34" w14:textId="77777777" w:rsidR="00C91804" w:rsidRPr="00C34D9B" w:rsidRDefault="00120819" w:rsidP="00C34D9B">
      <w:pPr>
        <w:pStyle w:val="ab"/>
        <w:ind w:left="720"/>
        <w:jc w:val="center"/>
        <w:rPr>
          <w:rFonts w:asciiTheme="minorHAnsi" w:eastAsiaTheme="majorEastAsia" w:hAnsiTheme="minorHAnsi" w:cstheme="minorHAnsi"/>
          <w:sz w:val="24"/>
          <w:szCs w:val="24"/>
        </w:rPr>
      </w:pPr>
      <w:r w:rsidRPr="00DB2602">
        <w:rPr>
          <w:rFonts w:asciiTheme="minorHAnsi" w:hAnsiTheme="minorHAnsi" w:cstheme="minorHAnsi"/>
        </w:rPr>
        <w:t>表</w:t>
      </w:r>
      <w:r w:rsidRPr="00DB2602">
        <w:rPr>
          <w:rFonts w:asciiTheme="minorHAnsi" w:hAnsiTheme="minorHAnsi" w:cstheme="minorHAnsi"/>
        </w:rPr>
        <w:t xml:space="preserve"> </w:t>
      </w:r>
      <w:r w:rsidRPr="00DB2602">
        <w:rPr>
          <w:rFonts w:asciiTheme="minorHAnsi" w:hAnsiTheme="minorHAnsi" w:cstheme="minorHAnsi"/>
        </w:rPr>
        <w:fldChar w:fldCharType="begin"/>
      </w:r>
      <w:r w:rsidRPr="00DB2602">
        <w:rPr>
          <w:rFonts w:asciiTheme="minorHAnsi" w:hAnsiTheme="minorHAnsi" w:cstheme="minorHAnsi"/>
        </w:rPr>
        <w:instrText xml:space="preserve"> SEQ </w:instrText>
      </w:r>
      <w:r w:rsidRPr="00DB2602">
        <w:rPr>
          <w:rFonts w:asciiTheme="minorHAnsi" w:hAnsiTheme="minorHAnsi" w:cstheme="minorHAnsi"/>
        </w:rPr>
        <w:instrText>表</w:instrText>
      </w:r>
      <w:r w:rsidRPr="00DB2602">
        <w:rPr>
          <w:rFonts w:asciiTheme="minorHAnsi" w:hAnsiTheme="minorHAnsi" w:cstheme="minorHAnsi"/>
        </w:rPr>
        <w:instrText xml:space="preserve"> \* ARABIC </w:instrText>
      </w:r>
      <w:r w:rsidRPr="00DB2602">
        <w:rPr>
          <w:rFonts w:asciiTheme="minorHAnsi" w:hAnsiTheme="minorHAnsi" w:cstheme="minorHAnsi"/>
        </w:rPr>
        <w:fldChar w:fldCharType="separate"/>
      </w:r>
      <w:r w:rsidRPr="00DB2602">
        <w:rPr>
          <w:rFonts w:asciiTheme="minorHAnsi" w:hAnsiTheme="minorHAnsi" w:cstheme="minorHAnsi"/>
          <w:noProof/>
        </w:rPr>
        <w:t>1</w:t>
      </w:r>
      <w:r w:rsidRPr="00DB2602">
        <w:rPr>
          <w:rFonts w:asciiTheme="minorHAnsi" w:hAnsiTheme="minorHAnsi" w:cstheme="minorHAnsi"/>
        </w:rPr>
        <w:fldChar w:fldCharType="end"/>
      </w:r>
      <w:r w:rsidR="00711EC0">
        <w:rPr>
          <w:rFonts w:asciiTheme="minorHAnsi" w:hAnsiTheme="minorHAnsi" w:cstheme="minorHAnsi"/>
        </w:rPr>
        <w:t xml:space="preserve"> </w:t>
      </w:r>
      <w:r w:rsidRPr="00DB2602">
        <w:rPr>
          <w:rFonts w:asciiTheme="minorHAnsi" w:hAnsiTheme="minorHAnsi" w:cstheme="minorHAnsi"/>
        </w:rPr>
        <w:t>专业术语</w:t>
      </w:r>
      <w:r w:rsidRPr="00DB2602">
        <w:rPr>
          <w:rFonts w:asciiTheme="minorHAnsi" w:hAnsiTheme="minorHAnsi" w:cstheme="minorHAnsi"/>
        </w:rPr>
        <w:t>/</w:t>
      </w:r>
      <w:r w:rsidRPr="00DB2602">
        <w:rPr>
          <w:rFonts w:asciiTheme="minorHAnsi" w:hAnsiTheme="minorHAnsi" w:cstheme="minorHAnsi"/>
        </w:rPr>
        <w:t>缩略图描述表</w:t>
      </w:r>
    </w:p>
    <w:p w14:paraId="17C7DB8F" w14:textId="77777777" w:rsidR="00D205E8" w:rsidRDefault="00D205E8" w:rsidP="00604DA1">
      <w:pPr>
        <w:pStyle w:val="a8"/>
        <w:widowControl/>
        <w:numPr>
          <w:ilvl w:val="0"/>
          <w:numId w:val="1"/>
        </w:numPr>
        <w:ind w:firstLineChars="0"/>
        <w:jc w:val="left"/>
        <w:outlineLvl w:val="0"/>
        <w:rPr>
          <w:rFonts w:asciiTheme="minorEastAsia" w:hAnsiTheme="minorEastAsia"/>
          <w:b/>
          <w:sz w:val="44"/>
          <w:szCs w:val="44"/>
        </w:rPr>
      </w:pPr>
      <w:bookmarkStart w:id="6" w:name="_Toc478397336"/>
      <w:r>
        <w:rPr>
          <w:rFonts w:asciiTheme="minorEastAsia" w:hAnsiTheme="minorEastAsia" w:hint="eastAsia"/>
          <w:b/>
          <w:sz w:val="44"/>
          <w:szCs w:val="44"/>
        </w:rPr>
        <w:t>引用文档</w:t>
      </w:r>
      <w:bookmarkEnd w:id="6"/>
    </w:p>
    <w:p w14:paraId="693EC33B" w14:textId="77777777" w:rsidR="00D53C4F" w:rsidRPr="00C34D9B" w:rsidRDefault="00A86860" w:rsidP="00D53C4F">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sidR="00C34D9B">
        <w:rPr>
          <w:rFonts w:asciiTheme="minorEastAsia" w:hAnsiTheme="minorEastAsia" w:hint="eastAsia"/>
          <w:sz w:val="24"/>
          <w:szCs w:val="24"/>
        </w:rPr>
        <w:t>1</w:t>
      </w:r>
      <w:r w:rsidRPr="00711EC0">
        <w:rPr>
          <w:rFonts w:asciiTheme="minorEastAsia" w:hAnsiTheme="minorEastAsia" w:hint="eastAsia"/>
          <w:sz w:val="24"/>
          <w:szCs w:val="24"/>
        </w:rPr>
        <w:t>】</w:t>
      </w:r>
      <w:r w:rsidR="003F15C1">
        <w:fldChar w:fldCharType="begin"/>
      </w:r>
      <w:r w:rsidR="003F15C1">
        <w:instrText xml:space="preserve"> HYPERLINK "https://cnodejs.org/topic/551200e6d792542a29789a43" </w:instrText>
      </w:r>
      <w:r w:rsidR="003F15C1">
        <w:fldChar w:fldCharType="separate"/>
      </w:r>
      <w:r w:rsidR="00D53C4F" w:rsidRPr="00711EC0">
        <w:rPr>
          <w:rStyle w:val="a9"/>
          <w:rFonts w:asciiTheme="minorEastAsia" w:hAnsiTheme="minorEastAsia"/>
          <w:sz w:val="24"/>
          <w:szCs w:val="24"/>
        </w:rPr>
        <w:t>https://cnodejs.org/topic/551200e6d792542a29789a43</w:t>
      </w:r>
      <w:r w:rsidR="003F15C1">
        <w:rPr>
          <w:rStyle w:val="a9"/>
          <w:rFonts w:asciiTheme="minorEastAsia" w:hAnsiTheme="minorEastAsia"/>
          <w:sz w:val="24"/>
          <w:szCs w:val="24"/>
        </w:rPr>
        <w:fldChar w:fldCharType="end"/>
      </w:r>
    </w:p>
    <w:p w14:paraId="27D496CF" w14:textId="77777777" w:rsidR="00D205E8" w:rsidRDefault="00D205E8" w:rsidP="00604DA1">
      <w:pPr>
        <w:pStyle w:val="a8"/>
        <w:widowControl/>
        <w:numPr>
          <w:ilvl w:val="0"/>
          <w:numId w:val="1"/>
        </w:numPr>
        <w:spacing w:line="360" w:lineRule="auto"/>
        <w:ind w:firstLineChars="0"/>
        <w:jc w:val="left"/>
        <w:outlineLvl w:val="0"/>
        <w:rPr>
          <w:rFonts w:asciiTheme="minorEastAsia" w:hAnsiTheme="minorEastAsia"/>
          <w:b/>
          <w:sz w:val="44"/>
          <w:szCs w:val="44"/>
        </w:rPr>
      </w:pPr>
      <w:bookmarkStart w:id="7" w:name="_Toc478397337"/>
      <w:r>
        <w:rPr>
          <w:rFonts w:asciiTheme="minorEastAsia" w:hAnsiTheme="minorEastAsia" w:hint="eastAsia"/>
          <w:b/>
          <w:sz w:val="44"/>
          <w:szCs w:val="44"/>
        </w:rPr>
        <w:t>功能需求</w:t>
      </w:r>
      <w:bookmarkEnd w:id="7"/>
    </w:p>
    <w:p w14:paraId="21AA5E04" w14:textId="77777777" w:rsidR="001848ED" w:rsidRDefault="000819C6" w:rsidP="00604DA1">
      <w:pPr>
        <w:pStyle w:val="a8"/>
        <w:widowControl/>
        <w:numPr>
          <w:ilvl w:val="1"/>
          <w:numId w:val="1"/>
        </w:numPr>
        <w:ind w:firstLineChars="0"/>
        <w:jc w:val="left"/>
        <w:outlineLvl w:val="1"/>
        <w:rPr>
          <w:rFonts w:asciiTheme="minorEastAsia" w:hAnsiTheme="minorEastAsia"/>
          <w:b/>
          <w:sz w:val="32"/>
          <w:szCs w:val="32"/>
        </w:rPr>
      </w:pPr>
      <w:bookmarkStart w:id="8" w:name="_Toc478397338"/>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8"/>
    </w:p>
    <w:p w14:paraId="1FE578A0" w14:textId="77777777" w:rsidR="005B78A4" w:rsidRPr="00711EC0" w:rsidRDefault="001548BA" w:rsidP="00120819">
      <w:pPr>
        <w:widowControl/>
        <w:spacing w:line="360" w:lineRule="auto"/>
        <w:ind w:firstLineChars="200" w:firstLine="420"/>
        <w:jc w:val="left"/>
        <w:rPr>
          <w:rFonts w:ascii="微软雅黑" w:hAnsi="微软雅黑"/>
          <w:sz w:val="24"/>
          <w:szCs w:val="24"/>
          <w:shd w:val="clear" w:color="auto" w:fill="FFFFFF"/>
        </w:rPr>
      </w:pPr>
      <w:hyperlink r:id="rId14" w:tgtFrame="_blank" w:tooltip="JavaScript知识库" w:history="1">
        <w:r w:rsidR="005B78A4" w:rsidRPr="00711EC0">
          <w:rPr>
            <w:rStyle w:val="a9"/>
            <w:rFonts w:ascii="微软雅黑" w:hAnsi="微软雅黑"/>
            <w:bCs/>
            <w:color w:val="auto"/>
            <w:sz w:val="24"/>
            <w:szCs w:val="24"/>
            <w:u w:val="none"/>
            <w:shd w:val="clear" w:color="auto" w:fill="FFFFFF"/>
          </w:rPr>
          <w:t>JavaScript</w:t>
        </w:r>
      </w:hyperlink>
      <w:r w:rsidR="005B78A4" w:rsidRPr="00711EC0">
        <w:rPr>
          <w:rFonts w:ascii="微软雅黑" w:hAnsi="微软雅黑"/>
          <w:color w:val="000000"/>
          <w:sz w:val="24"/>
          <w:szCs w:val="24"/>
          <w:shd w:val="clear" w:color="auto" w:fill="FFFFFF"/>
        </w:rPr>
        <w:t>原生态是一个全局的世界，所有如</w:t>
      </w:r>
      <w:proofErr w:type="spellStart"/>
      <w:r w:rsidR="005B78A4" w:rsidRPr="00711EC0">
        <w:rPr>
          <w:rFonts w:ascii="微软雅黑" w:hAnsi="微软雅黑"/>
          <w:color w:val="000000"/>
          <w:sz w:val="24"/>
          <w:szCs w:val="24"/>
          <w:shd w:val="clear" w:color="auto" w:fill="FFFFFF"/>
        </w:rPr>
        <w:t>setTimeout</w:t>
      </w:r>
      <w:proofErr w:type="spellEnd"/>
      <w:r w:rsidR="005B78A4" w:rsidRPr="00711EC0">
        <w:rPr>
          <w:rFonts w:ascii="微软雅黑" w:hAnsi="微软雅黑"/>
          <w:color w:val="000000"/>
          <w:sz w:val="24"/>
          <w:szCs w:val="24"/>
          <w:shd w:val="clear" w:color="auto" w:fill="FFFFFF"/>
        </w:rPr>
        <w:t>，</w:t>
      </w:r>
      <w:r w:rsidR="005B78A4" w:rsidRPr="00711EC0">
        <w:rPr>
          <w:rFonts w:ascii="微软雅黑" w:hAnsi="微软雅黑"/>
          <w:color w:val="000000"/>
          <w:sz w:val="24"/>
          <w:szCs w:val="24"/>
          <w:shd w:val="clear" w:color="auto" w:fill="FFFFFF"/>
        </w:rPr>
        <w:t>document</w:t>
      </w:r>
      <w:r w:rsidR="005B78A4" w:rsidRPr="00711EC0">
        <w:rPr>
          <w:rFonts w:ascii="微软雅黑" w:hAnsi="微软雅黑"/>
          <w:color w:val="000000"/>
          <w:sz w:val="24"/>
          <w:szCs w:val="24"/>
          <w:shd w:val="clear" w:color="auto" w:fill="FFFFFF"/>
        </w:rPr>
        <w:t>等这样在浏览器中使用的</w:t>
      </w:r>
      <w:r w:rsidR="005B78A4" w:rsidRPr="00711EC0">
        <w:rPr>
          <w:rFonts w:ascii="微软雅黑" w:hAnsi="微软雅黑"/>
          <w:color w:val="000000"/>
          <w:sz w:val="24"/>
          <w:szCs w:val="24"/>
          <w:shd w:val="clear" w:color="auto" w:fill="FFFFFF"/>
        </w:rPr>
        <w:t>API</w:t>
      </w:r>
      <w:r w:rsidR="005B78A4" w:rsidRPr="00711EC0">
        <w:rPr>
          <w:rFonts w:ascii="微软雅黑" w:hAnsi="微软雅黑"/>
          <w:color w:val="000000"/>
          <w:sz w:val="24"/>
          <w:szCs w:val="24"/>
          <w:shd w:val="clear" w:color="auto" w:fill="FFFFFF"/>
        </w:rPr>
        <w:t>，都是全局定义的。</w:t>
      </w:r>
      <w:r w:rsidR="009A7F42" w:rsidRPr="00711EC0">
        <w:rPr>
          <w:rFonts w:ascii="微软雅黑" w:hAnsi="微软雅黑" w:hint="eastAsia"/>
          <w:color w:val="000000"/>
          <w:sz w:val="24"/>
          <w:szCs w:val="24"/>
          <w:shd w:val="clear" w:color="auto" w:fill="FFFFFF"/>
        </w:rPr>
        <w:t>然而</w:t>
      </w:r>
      <w:proofErr w:type="spellStart"/>
      <w:r w:rsidR="0027465C" w:rsidRPr="00711EC0">
        <w:rPr>
          <w:rFonts w:asciiTheme="minorEastAsia" w:hAnsiTheme="minorEastAsia" w:hint="eastAsia"/>
          <w:sz w:val="24"/>
          <w:szCs w:val="24"/>
          <w:shd w:val="clear" w:color="auto" w:fill="FFFFFF"/>
        </w:rPr>
        <w:t>js</w:t>
      </w:r>
      <w:proofErr w:type="spellEnd"/>
      <w:r w:rsidR="0027465C" w:rsidRPr="00711EC0">
        <w:rPr>
          <w:rFonts w:asciiTheme="minorEastAsia" w:hAnsiTheme="minorEastAsia"/>
          <w:sz w:val="24"/>
          <w:szCs w:val="24"/>
          <w:shd w:val="clear" w:color="auto" w:fill="FFFFFF"/>
        </w:rPr>
        <w:t>没有命名空间，不像其他语言通过命名空间可以有效</w:t>
      </w:r>
      <w:del w:id="9" w:author="liuchao" w:date="2017-03-31T07:39:00Z">
        <w:r w:rsidR="0027465C" w:rsidRPr="00711EC0" w:rsidDel="0039339E">
          <w:rPr>
            <w:rFonts w:asciiTheme="minorEastAsia" w:hAnsiTheme="minorEastAsia" w:hint="eastAsia"/>
            <w:sz w:val="24"/>
            <w:szCs w:val="24"/>
            <w:shd w:val="clear" w:color="auto" w:fill="FFFFFF"/>
          </w:rPr>
          <w:delText>的</w:delText>
        </w:r>
      </w:del>
      <w:ins w:id="10" w:author="liuchao" w:date="2017-03-31T07:39:00Z">
        <w:r w:rsidR="0039339E">
          <w:rPr>
            <w:rFonts w:asciiTheme="minorEastAsia" w:hAnsiTheme="minorEastAsia" w:hint="eastAsia"/>
            <w:sz w:val="24"/>
            <w:szCs w:val="24"/>
            <w:shd w:val="clear" w:color="auto" w:fill="FFFFFF"/>
          </w:rPr>
          <w:t>地</w:t>
        </w:r>
      </w:ins>
      <w:r w:rsidR="0027465C" w:rsidRPr="00711EC0">
        <w:rPr>
          <w:rFonts w:asciiTheme="minorEastAsia" w:hAnsiTheme="minorEastAsia"/>
          <w:sz w:val="24"/>
          <w:szCs w:val="24"/>
          <w:shd w:val="clear" w:color="auto" w:fill="FFFFFF"/>
        </w:rPr>
        <w:t>避免重名问题，</w:t>
      </w:r>
      <w:r w:rsidR="005B78A4" w:rsidRPr="00711EC0">
        <w:rPr>
          <w:rFonts w:ascii="微软雅黑" w:hAnsi="微软雅黑" w:hint="eastAsia"/>
          <w:color w:val="000000"/>
          <w:sz w:val="24"/>
          <w:szCs w:val="24"/>
          <w:shd w:val="clear" w:color="auto" w:fill="FFFFFF"/>
        </w:rPr>
        <w:t>当文件之间</w:t>
      </w:r>
      <w:r w:rsidR="005B78A4" w:rsidRPr="00711EC0">
        <w:rPr>
          <w:rFonts w:ascii="微软雅黑" w:hAnsi="微软雅黑"/>
          <w:sz w:val="24"/>
          <w:szCs w:val="24"/>
          <w:shd w:val="clear" w:color="auto" w:fill="FFFFFF"/>
        </w:rPr>
        <w:t>有复杂的依赖关系的时候就很容易出现一些变量的属性或方法被覆盖或改写，导致变量污染。</w:t>
      </w:r>
      <w:proofErr w:type="spellStart"/>
      <w:r w:rsidR="00B82287" w:rsidRPr="00711EC0">
        <w:rPr>
          <w:rFonts w:ascii="微软雅黑" w:hAnsi="微软雅黑" w:hint="eastAsia"/>
          <w:sz w:val="24"/>
          <w:szCs w:val="24"/>
          <w:shd w:val="clear" w:color="auto" w:fill="FFFFFF"/>
        </w:rPr>
        <w:t>CommonJS</w:t>
      </w:r>
      <w:proofErr w:type="spellEnd"/>
      <w:r w:rsidR="00B82287" w:rsidRPr="00711EC0">
        <w:rPr>
          <w:rFonts w:ascii="微软雅黑" w:hAnsi="微软雅黑" w:hint="eastAsia"/>
          <w:sz w:val="24"/>
          <w:szCs w:val="24"/>
          <w:shd w:val="clear" w:color="auto" w:fill="FFFFFF"/>
        </w:rPr>
        <w:t>规范提出了模块规范，</w:t>
      </w:r>
      <w:r w:rsidR="00B82287" w:rsidRPr="00711EC0">
        <w:rPr>
          <w:rFonts w:ascii="微软雅黑" w:hAnsi="微软雅黑"/>
          <w:sz w:val="24"/>
          <w:szCs w:val="24"/>
          <w:shd w:val="clear" w:color="auto" w:fill="FFFFFF"/>
        </w:rPr>
        <w:t>将函数和方法包含在不同的模块中，</w:t>
      </w:r>
      <w:r w:rsidR="006D51CE" w:rsidRPr="00711EC0">
        <w:rPr>
          <w:rFonts w:ascii="微软雅黑" w:hAnsi="微软雅黑" w:hint="eastAsia"/>
          <w:sz w:val="24"/>
          <w:szCs w:val="24"/>
          <w:shd w:val="clear" w:color="auto" w:fill="FFFFFF"/>
        </w:rPr>
        <w:t>避免了相互污染。</w:t>
      </w:r>
    </w:p>
    <w:p w14:paraId="41515C4E" w14:textId="77777777" w:rsidR="004833E1" w:rsidRPr="00711EC0" w:rsidRDefault="004833E1" w:rsidP="00120819">
      <w:pPr>
        <w:widowControl/>
        <w:spacing w:line="360" w:lineRule="auto"/>
        <w:ind w:firstLineChars="200" w:firstLine="480"/>
        <w:jc w:val="left"/>
        <w:rPr>
          <w:rFonts w:ascii="微软雅黑" w:hAnsi="微软雅黑"/>
          <w:sz w:val="24"/>
          <w:szCs w:val="24"/>
          <w:shd w:val="clear" w:color="auto" w:fill="FFFFFF"/>
        </w:rPr>
      </w:pPr>
      <w:r w:rsidRPr="00711EC0">
        <w:rPr>
          <w:rFonts w:ascii="微软雅黑" w:hAnsi="微软雅黑" w:hint="eastAsia"/>
          <w:sz w:val="24"/>
          <w:szCs w:val="24"/>
          <w:shd w:val="clear" w:color="auto" w:fill="FFFFFF"/>
        </w:rPr>
        <w:t>Node.js</w:t>
      </w:r>
      <w:r w:rsidR="00912D87" w:rsidRPr="00711EC0">
        <w:rPr>
          <w:rFonts w:ascii="微软雅黑" w:hAnsi="微软雅黑" w:hint="eastAsia"/>
          <w:sz w:val="24"/>
          <w:szCs w:val="24"/>
          <w:shd w:val="clear" w:color="auto" w:fill="FFFFFF"/>
        </w:rPr>
        <w:t>摒弃了</w:t>
      </w:r>
      <w:proofErr w:type="spellStart"/>
      <w:r w:rsidR="00912D87" w:rsidRPr="00711EC0">
        <w:rPr>
          <w:rFonts w:ascii="微软雅黑" w:hAnsi="微软雅黑" w:hint="eastAsia"/>
          <w:sz w:val="24"/>
          <w:szCs w:val="24"/>
          <w:shd w:val="clear" w:color="auto" w:fill="FFFFFF"/>
        </w:rPr>
        <w:t>js</w:t>
      </w:r>
      <w:proofErr w:type="spellEnd"/>
      <w:r w:rsidR="00912D87" w:rsidRPr="00711EC0">
        <w:rPr>
          <w:rFonts w:ascii="微软雅黑" w:hAnsi="微软雅黑" w:hint="eastAsia"/>
          <w:sz w:val="24"/>
          <w:szCs w:val="24"/>
          <w:shd w:val="clear" w:color="auto" w:fill="FFFFFF"/>
        </w:rPr>
        <w:t>在全局定义上的缺点，引入了模块和包机制，</w:t>
      </w:r>
      <w:r w:rsidR="006D51CE" w:rsidRPr="00711EC0">
        <w:rPr>
          <w:rFonts w:ascii="微软雅黑" w:hAnsi="微软雅黑" w:hint="eastAsia"/>
          <w:sz w:val="24"/>
          <w:szCs w:val="24"/>
          <w:shd w:val="clear" w:color="auto" w:fill="FFFFFF"/>
        </w:rPr>
        <w:t>使得用户完全不必考虑变量污染、命名空间等问题。</w:t>
      </w:r>
      <w:r w:rsidR="00C22E37" w:rsidRPr="00711EC0">
        <w:rPr>
          <w:rFonts w:ascii="微软雅黑" w:hAnsi="微软雅黑" w:hint="eastAsia"/>
          <w:sz w:val="24"/>
          <w:szCs w:val="24"/>
          <w:shd w:val="clear" w:color="auto" w:fill="FFFFFF"/>
        </w:rPr>
        <w:t>Node.js</w:t>
      </w:r>
      <w:r w:rsidR="00C22E37" w:rsidRPr="00711EC0">
        <w:rPr>
          <w:rFonts w:ascii="微软雅黑" w:hAnsi="微软雅黑" w:hint="eastAsia"/>
          <w:sz w:val="24"/>
          <w:szCs w:val="24"/>
          <w:shd w:val="clear" w:color="auto" w:fill="FFFFFF"/>
        </w:rPr>
        <w:t>中模块和包机制的用例图如图</w:t>
      </w:r>
      <w:r w:rsidR="00EF5300" w:rsidRPr="00711EC0">
        <w:rPr>
          <w:rFonts w:ascii="微软雅黑" w:hAnsi="微软雅黑" w:hint="eastAsia"/>
          <w:sz w:val="24"/>
          <w:szCs w:val="24"/>
          <w:shd w:val="clear" w:color="auto" w:fill="FFFFFF"/>
        </w:rPr>
        <w:t>3.1</w:t>
      </w:r>
      <w:r w:rsidR="00C22E37" w:rsidRPr="00711EC0">
        <w:rPr>
          <w:rFonts w:ascii="微软雅黑" w:hAnsi="微软雅黑" w:hint="eastAsia"/>
          <w:sz w:val="24"/>
          <w:szCs w:val="24"/>
          <w:shd w:val="clear" w:color="auto" w:fill="FFFFFF"/>
        </w:rPr>
        <w:t>所示。</w:t>
      </w:r>
    </w:p>
    <w:p w14:paraId="694EEF6E" w14:textId="77777777" w:rsidR="00C62815" w:rsidRDefault="00C62815" w:rsidP="00C62815">
      <w:pPr>
        <w:widowControl/>
        <w:ind w:firstLineChars="200" w:firstLine="420"/>
        <w:jc w:val="left"/>
        <w:rPr>
          <w:rFonts w:asciiTheme="minorEastAsia" w:hAnsiTheme="minorEastAsia"/>
          <w:b/>
          <w:szCs w:val="21"/>
        </w:rPr>
      </w:pPr>
      <w:r>
        <w:rPr>
          <w:noProof/>
        </w:rPr>
        <w:lastRenderedPageBreak/>
        <w:drawing>
          <wp:inline distT="0" distB="0" distL="0" distR="0" wp14:anchorId="24AD6286" wp14:editId="2AA9768A">
            <wp:extent cx="5274310" cy="3134674"/>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34674"/>
                    </a:xfrm>
                    <a:prstGeom prst="rect">
                      <a:avLst/>
                    </a:prstGeom>
                  </pic:spPr>
                </pic:pic>
              </a:graphicData>
            </a:graphic>
          </wp:inline>
        </w:drawing>
      </w:r>
    </w:p>
    <w:p w14:paraId="144439A9" w14:textId="77777777" w:rsidR="00172B59" w:rsidRDefault="00172B59" w:rsidP="00172B59">
      <w:pPr>
        <w:widowControl/>
        <w:ind w:firstLineChars="200" w:firstLine="422"/>
        <w:jc w:val="left"/>
        <w:rPr>
          <w:rFonts w:asciiTheme="minorEastAsia" w:hAnsiTheme="minorEastAsia"/>
          <w:b/>
          <w:szCs w:val="21"/>
        </w:rPr>
      </w:pPr>
    </w:p>
    <w:p w14:paraId="1864D50D" w14:textId="77777777"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EF5300">
        <w:rPr>
          <w:rFonts w:ascii="黑体" w:eastAsia="黑体" w:hAnsi="黑体" w:hint="eastAsia"/>
          <w:szCs w:val="21"/>
        </w:rPr>
        <w:t>3.1</w:t>
      </w:r>
      <w:r w:rsidRPr="00C62815">
        <w:rPr>
          <w:rFonts w:ascii="黑体" w:eastAsia="黑体" w:hAnsi="黑体" w:hint="eastAsia"/>
          <w:szCs w:val="21"/>
        </w:rPr>
        <w:t xml:space="preserve"> 模块和包机制用例图</w:t>
      </w:r>
    </w:p>
    <w:p w14:paraId="6F4E003A" w14:textId="77777777" w:rsidR="001E6389" w:rsidRPr="00120819" w:rsidRDefault="001E6389" w:rsidP="00604DA1">
      <w:pPr>
        <w:pStyle w:val="a8"/>
        <w:widowControl/>
        <w:numPr>
          <w:ilvl w:val="2"/>
          <w:numId w:val="1"/>
        </w:numPr>
        <w:ind w:firstLineChars="0"/>
        <w:outlineLvl w:val="2"/>
        <w:rPr>
          <w:rFonts w:asciiTheme="minorEastAsia" w:hAnsiTheme="minorEastAsia"/>
          <w:b/>
          <w:sz w:val="28"/>
          <w:szCs w:val="28"/>
        </w:rPr>
      </w:pPr>
      <w:bookmarkStart w:id="11" w:name="_Toc478397339"/>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11"/>
    </w:p>
    <w:p w14:paraId="1E6BAD3B" w14:textId="77777777" w:rsidR="007D7B52" w:rsidRDefault="00945FD0" w:rsidP="007D7B52">
      <w:pPr>
        <w:widowControl/>
        <w:spacing w:line="360" w:lineRule="auto"/>
        <w:ind w:firstLineChars="200" w:firstLine="480"/>
        <w:rPr>
          <w:rFonts w:asciiTheme="minorEastAsia" w:hAnsiTheme="minorEastAsia"/>
          <w:sz w:val="24"/>
          <w:szCs w:val="24"/>
        </w:rPr>
      </w:pPr>
      <w:r w:rsidRPr="00711EC0">
        <w:rPr>
          <w:rFonts w:asciiTheme="minorEastAsia" w:hAnsiTheme="minorEastAsia" w:hint="eastAsia"/>
          <w:sz w:val="24"/>
          <w:szCs w:val="24"/>
        </w:rPr>
        <w:t>在Node.js中创建一个模块非常简单，因为一个文件就是一个模块。</w:t>
      </w:r>
      <w:r w:rsidR="00973FF0" w:rsidRPr="00711EC0">
        <w:rPr>
          <w:rFonts w:asciiTheme="minorEastAsia" w:hAnsiTheme="minorEastAsia" w:hint="eastAsia"/>
          <w:sz w:val="24"/>
          <w:szCs w:val="24"/>
        </w:rPr>
        <w:t>创建模块时需要一个对外公开的接口exports，外部</w:t>
      </w:r>
      <w:r w:rsidR="00985E1F" w:rsidRPr="00711EC0">
        <w:rPr>
          <w:rFonts w:asciiTheme="minorEastAsia" w:hAnsiTheme="minorEastAsia" w:hint="eastAsia"/>
          <w:sz w:val="24"/>
          <w:szCs w:val="24"/>
        </w:rPr>
        <w:t>加载模块时</w:t>
      </w:r>
      <w:r w:rsidR="00973FF0" w:rsidRPr="00711EC0">
        <w:rPr>
          <w:rFonts w:asciiTheme="minorEastAsia" w:hAnsiTheme="minorEastAsia" w:hint="eastAsia"/>
          <w:sz w:val="24"/>
          <w:szCs w:val="24"/>
        </w:rPr>
        <w:t>利用require获取</w:t>
      </w:r>
      <w:r w:rsidR="00985E1F" w:rsidRPr="00711EC0">
        <w:rPr>
          <w:rFonts w:asciiTheme="minorEastAsia" w:hAnsiTheme="minorEastAsia" w:hint="eastAsia"/>
          <w:sz w:val="24"/>
          <w:szCs w:val="24"/>
        </w:rPr>
        <w:t>该</w:t>
      </w:r>
      <w:r w:rsidR="00973FF0" w:rsidRPr="00711EC0">
        <w:rPr>
          <w:rFonts w:asciiTheme="minorEastAsia" w:hAnsiTheme="minorEastAsia" w:hint="eastAsia"/>
          <w:sz w:val="24"/>
          <w:szCs w:val="24"/>
        </w:rPr>
        <w:t>模块的接口。</w:t>
      </w:r>
      <w:r w:rsidR="007D7B52">
        <w:rPr>
          <w:rFonts w:asciiTheme="minorEastAsia" w:hAnsiTheme="minorEastAsia" w:hint="eastAsia"/>
          <w:sz w:val="24"/>
          <w:szCs w:val="24"/>
        </w:rPr>
        <w:t>开发人员创建和加载模块的用例如3.2图和3.3图所示。</w:t>
      </w:r>
    </w:p>
    <w:p w14:paraId="23E16329" w14:textId="77777777" w:rsidR="007D7B52" w:rsidRPr="00711EC0" w:rsidRDefault="007D7B52"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42354707" wp14:editId="10F2A88B">
            <wp:extent cx="5212532" cy="23090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532" cy="2309060"/>
                    </a:xfrm>
                    <a:prstGeom prst="rect">
                      <a:avLst/>
                    </a:prstGeom>
                  </pic:spPr>
                </pic:pic>
              </a:graphicData>
            </a:graphic>
          </wp:inline>
        </w:drawing>
      </w:r>
    </w:p>
    <w:p w14:paraId="18A5F49D" w14:textId="77777777" w:rsidR="00074030" w:rsidRDefault="00EF5300" w:rsidP="00EF5300">
      <w:pPr>
        <w:widowControl/>
        <w:jc w:val="center"/>
        <w:rPr>
          <w:rFonts w:ascii="黑体" w:eastAsia="黑体" w:hAnsi="黑体"/>
          <w:szCs w:val="21"/>
        </w:rPr>
      </w:pPr>
      <w:commentRangeStart w:id="12"/>
      <w:r w:rsidRPr="00EF5300">
        <w:rPr>
          <w:rFonts w:ascii="黑体" w:eastAsia="黑体" w:hAnsi="黑体" w:hint="eastAsia"/>
          <w:szCs w:val="21"/>
        </w:rPr>
        <w:t>图3.2 创建模块用例描述</w:t>
      </w:r>
      <w:commentRangeEnd w:id="12"/>
      <w:r w:rsidR="0039339E">
        <w:rPr>
          <w:rStyle w:val="ad"/>
        </w:rPr>
        <w:commentReference w:id="12"/>
      </w:r>
    </w:p>
    <w:p w14:paraId="31A5E0E9" w14:textId="77777777" w:rsidR="007D7B52" w:rsidRDefault="005D67B4" w:rsidP="00EF5300">
      <w:pPr>
        <w:widowControl/>
        <w:jc w:val="center"/>
        <w:rPr>
          <w:rFonts w:ascii="黑体" w:eastAsia="黑体" w:hAnsi="黑体"/>
          <w:szCs w:val="21"/>
        </w:rPr>
      </w:pPr>
      <w:r>
        <w:rPr>
          <w:noProof/>
        </w:rPr>
        <w:lastRenderedPageBreak/>
        <w:drawing>
          <wp:inline distT="0" distB="0" distL="0" distR="0" wp14:anchorId="48389D89" wp14:editId="3F005DB9">
            <wp:extent cx="5060118" cy="2293819"/>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2293819"/>
                    </a:xfrm>
                    <a:prstGeom prst="rect">
                      <a:avLst/>
                    </a:prstGeom>
                  </pic:spPr>
                </pic:pic>
              </a:graphicData>
            </a:graphic>
          </wp:inline>
        </w:drawing>
      </w:r>
    </w:p>
    <w:p w14:paraId="43B21520" w14:textId="77777777" w:rsidR="007D7B52" w:rsidRDefault="007D7B52" w:rsidP="007D7B52">
      <w:pPr>
        <w:widowControl/>
        <w:jc w:val="center"/>
        <w:rPr>
          <w:rFonts w:ascii="黑体" w:eastAsia="黑体" w:hAnsi="黑体"/>
          <w:szCs w:val="21"/>
        </w:rPr>
      </w:pPr>
      <w:commentRangeStart w:id="13"/>
      <w:r w:rsidRPr="00EF5300">
        <w:rPr>
          <w:rFonts w:ascii="黑体" w:eastAsia="黑体" w:hAnsi="黑体" w:hint="eastAsia"/>
          <w:szCs w:val="21"/>
        </w:rPr>
        <w:t>图3.</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commentRangeEnd w:id="13"/>
      <w:r w:rsidR="0039339E">
        <w:rPr>
          <w:rStyle w:val="ad"/>
        </w:rPr>
        <w:commentReference w:id="13"/>
      </w:r>
    </w:p>
    <w:p w14:paraId="21E1353C" w14:textId="77777777" w:rsidR="007D7B52" w:rsidRPr="007D7B52" w:rsidRDefault="007D7B52" w:rsidP="00EF5300">
      <w:pPr>
        <w:widowControl/>
        <w:jc w:val="center"/>
        <w:rPr>
          <w:rFonts w:ascii="黑体" w:eastAsia="黑体" w:hAnsi="黑体"/>
          <w:szCs w:val="21"/>
        </w:rPr>
      </w:pPr>
    </w:p>
    <w:p w14:paraId="57C3F2A5" w14:textId="77777777" w:rsidR="001E6389" w:rsidRPr="00120819" w:rsidRDefault="001E6389" w:rsidP="00604DA1">
      <w:pPr>
        <w:pStyle w:val="a8"/>
        <w:widowControl/>
        <w:numPr>
          <w:ilvl w:val="2"/>
          <w:numId w:val="1"/>
        </w:numPr>
        <w:ind w:firstLineChars="0"/>
        <w:outlineLvl w:val="2"/>
        <w:rPr>
          <w:rFonts w:asciiTheme="minorEastAsia" w:hAnsiTheme="minorEastAsia"/>
          <w:b/>
          <w:sz w:val="28"/>
          <w:szCs w:val="28"/>
        </w:rPr>
      </w:pPr>
      <w:bookmarkStart w:id="14" w:name="_Toc478397340"/>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4"/>
    </w:p>
    <w:p w14:paraId="13409875" w14:textId="77777777" w:rsidR="00C2517D" w:rsidRDefault="006010CA" w:rsidP="00120819">
      <w:pPr>
        <w:widowControl/>
        <w:spacing w:line="360" w:lineRule="auto"/>
        <w:ind w:firstLineChars="200" w:firstLine="480"/>
        <w:rPr>
          <w:rFonts w:asciiTheme="minorEastAsia" w:hAnsiTheme="minorEastAsia"/>
          <w:sz w:val="24"/>
          <w:szCs w:val="24"/>
        </w:rPr>
      </w:pPr>
      <w:r w:rsidRPr="00711EC0">
        <w:rPr>
          <w:rFonts w:asciiTheme="minorEastAsia" w:hAnsiTheme="minorEastAsia" w:hint="eastAsia"/>
          <w:sz w:val="24"/>
          <w:szCs w:val="24"/>
        </w:rPr>
        <w:t>包通常是一些模块的集合，在模块的基础上提供了更高层的抽象，相当于提供了一些固定接口的函数库。</w:t>
      </w:r>
      <w:r w:rsidR="003D6C93" w:rsidRPr="00711EC0">
        <w:rPr>
          <w:rFonts w:asciiTheme="minorEastAsia" w:hAnsiTheme="minorEastAsia" w:hint="eastAsia"/>
          <w:sz w:val="24"/>
          <w:szCs w:val="24"/>
        </w:rPr>
        <w:t>创建包时需要</w:t>
      </w:r>
      <w:r w:rsidR="00213DCB" w:rsidRPr="00711EC0">
        <w:rPr>
          <w:rFonts w:asciiTheme="minorEastAsia" w:hAnsiTheme="minorEastAsia" w:hint="eastAsia"/>
          <w:sz w:val="24"/>
          <w:szCs w:val="24"/>
        </w:rPr>
        <w:t>有</w:t>
      </w:r>
      <w:r w:rsidR="00213DCB">
        <w:rPr>
          <w:rFonts w:asciiTheme="minorEastAsia" w:hAnsiTheme="minorEastAsia" w:hint="eastAsia"/>
          <w:sz w:val="24"/>
          <w:szCs w:val="24"/>
        </w:rPr>
        <w:t>一个</w:t>
      </w:r>
      <w:r w:rsidR="003D6C93" w:rsidRPr="00711EC0">
        <w:rPr>
          <w:rFonts w:asciiTheme="minorEastAsia" w:hAnsiTheme="minorEastAsia" w:hint="eastAsia"/>
          <w:sz w:val="24"/>
          <w:szCs w:val="24"/>
        </w:rPr>
        <w:t>模块，或者在创建包之后在包内创建一个新的模块。</w:t>
      </w:r>
      <w:r w:rsidR="00222C0D" w:rsidRPr="00711EC0">
        <w:rPr>
          <w:rFonts w:asciiTheme="minorEastAsia" w:hAnsiTheme="minorEastAsia" w:hint="eastAsia"/>
          <w:sz w:val="24"/>
          <w:szCs w:val="24"/>
        </w:rPr>
        <w:t>调用时依旧使用require方法来获取包的接口。</w:t>
      </w:r>
      <w:r w:rsidR="00CC38C9">
        <w:rPr>
          <w:rFonts w:asciiTheme="minorEastAsia" w:hAnsiTheme="minorEastAsia" w:hint="eastAsia"/>
          <w:sz w:val="24"/>
          <w:szCs w:val="24"/>
        </w:rPr>
        <w:t>创建和调用包的用例如下图</w:t>
      </w:r>
      <w:r w:rsidR="00865CE9">
        <w:rPr>
          <w:rFonts w:asciiTheme="minorEastAsia" w:hAnsiTheme="minorEastAsia" w:hint="eastAsia"/>
          <w:sz w:val="24"/>
          <w:szCs w:val="24"/>
        </w:rPr>
        <w:t>3.4和3.5所示。</w:t>
      </w:r>
    </w:p>
    <w:p w14:paraId="3025854A" w14:textId="77777777" w:rsidR="00CC38C9" w:rsidRPr="00711EC0" w:rsidRDefault="00CC38C9"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0C184A97" wp14:editId="1AF2482B">
            <wp:extent cx="5029636" cy="24614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636" cy="2461473"/>
                    </a:xfrm>
                    <a:prstGeom prst="rect">
                      <a:avLst/>
                    </a:prstGeom>
                  </pic:spPr>
                </pic:pic>
              </a:graphicData>
            </a:graphic>
          </wp:inline>
        </w:drawing>
      </w:r>
    </w:p>
    <w:p w14:paraId="2A7737FC" w14:textId="77777777" w:rsidR="00D246DF" w:rsidRDefault="00EF5300" w:rsidP="00EF5300">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CC38C9">
        <w:rPr>
          <w:rFonts w:ascii="黑体" w:eastAsia="黑体" w:hAnsi="黑体" w:hint="eastAsia"/>
          <w:szCs w:val="21"/>
        </w:rPr>
        <w:t>4</w:t>
      </w:r>
      <w:r w:rsidRPr="00EF5300">
        <w:rPr>
          <w:rFonts w:ascii="黑体" w:eastAsia="黑体" w:hAnsi="黑体" w:hint="eastAsia"/>
          <w:szCs w:val="21"/>
        </w:rPr>
        <w:t xml:space="preserve"> 创建</w:t>
      </w:r>
      <w:r>
        <w:rPr>
          <w:rFonts w:ascii="黑体" w:eastAsia="黑体" w:hAnsi="黑体" w:hint="eastAsia"/>
          <w:szCs w:val="21"/>
        </w:rPr>
        <w:t>包</w:t>
      </w:r>
      <w:r w:rsidRPr="00EF5300">
        <w:rPr>
          <w:rFonts w:ascii="黑体" w:eastAsia="黑体" w:hAnsi="黑体" w:hint="eastAsia"/>
          <w:szCs w:val="21"/>
        </w:rPr>
        <w:t>用例描述</w:t>
      </w:r>
    </w:p>
    <w:p w14:paraId="3AAB78B1" w14:textId="77777777" w:rsidR="00CC38C9" w:rsidRDefault="005D67B4" w:rsidP="00EF5300">
      <w:pPr>
        <w:widowControl/>
        <w:jc w:val="center"/>
        <w:rPr>
          <w:rFonts w:ascii="黑体" w:eastAsia="黑体" w:hAnsi="黑体"/>
          <w:szCs w:val="21"/>
        </w:rPr>
      </w:pPr>
      <w:r>
        <w:rPr>
          <w:noProof/>
        </w:rPr>
        <w:lastRenderedPageBreak/>
        <w:drawing>
          <wp:inline distT="0" distB="0" distL="0" distR="0" wp14:anchorId="5BC74DC5" wp14:editId="07FF6898">
            <wp:extent cx="5274310" cy="2199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99640"/>
                    </a:xfrm>
                    <a:prstGeom prst="rect">
                      <a:avLst/>
                    </a:prstGeom>
                  </pic:spPr>
                </pic:pic>
              </a:graphicData>
            </a:graphic>
          </wp:inline>
        </w:drawing>
      </w:r>
    </w:p>
    <w:p w14:paraId="5F41F657" w14:textId="77777777"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14:paraId="009451DC" w14:textId="77777777" w:rsidR="001E6389" w:rsidRPr="00120819" w:rsidRDefault="001E6389" w:rsidP="00604DA1">
      <w:pPr>
        <w:pStyle w:val="a8"/>
        <w:widowControl/>
        <w:numPr>
          <w:ilvl w:val="2"/>
          <w:numId w:val="1"/>
        </w:numPr>
        <w:ind w:firstLineChars="0"/>
        <w:outlineLvl w:val="2"/>
        <w:rPr>
          <w:rFonts w:asciiTheme="minorEastAsia" w:hAnsiTheme="minorEastAsia"/>
          <w:b/>
          <w:sz w:val="28"/>
          <w:szCs w:val="28"/>
        </w:rPr>
      </w:pPr>
      <w:bookmarkStart w:id="15" w:name="_Toc478397341"/>
      <w:r w:rsidRPr="00120819">
        <w:rPr>
          <w:rFonts w:asciiTheme="minorEastAsia" w:hAnsiTheme="minorEastAsia" w:hint="eastAsia"/>
          <w:b/>
          <w:sz w:val="28"/>
          <w:szCs w:val="28"/>
        </w:rPr>
        <w:t>管理包</w:t>
      </w:r>
      <w:bookmarkEnd w:id="15"/>
    </w:p>
    <w:p w14:paraId="551507C3" w14:textId="77777777" w:rsidR="00074030" w:rsidRPr="00711EC0" w:rsidRDefault="00D246DF" w:rsidP="00120819">
      <w:pPr>
        <w:widowControl/>
        <w:spacing w:line="360" w:lineRule="auto"/>
        <w:ind w:firstLineChars="200" w:firstLine="480"/>
        <w:rPr>
          <w:rFonts w:asciiTheme="minorEastAsia" w:hAnsiTheme="minorEastAsia"/>
          <w:sz w:val="24"/>
          <w:szCs w:val="24"/>
        </w:rPr>
      </w:pPr>
      <w:r w:rsidRPr="00711EC0">
        <w:rPr>
          <w:rFonts w:asciiTheme="minorEastAsia" w:hAnsiTheme="minorEastAsia"/>
          <w:sz w:val="24"/>
          <w:szCs w:val="24"/>
        </w:rPr>
        <w:t>N</w:t>
      </w:r>
      <w:r w:rsidR="00865CE9">
        <w:rPr>
          <w:rFonts w:asciiTheme="minorEastAsia" w:hAnsiTheme="minorEastAsia" w:hint="eastAsia"/>
          <w:sz w:val="24"/>
          <w:szCs w:val="24"/>
        </w:rPr>
        <w:t>PM</w:t>
      </w:r>
      <w:r w:rsidRPr="00711EC0">
        <w:rPr>
          <w:rFonts w:asciiTheme="minorEastAsia" w:hAnsiTheme="minorEastAsia" w:hint="eastAsia"/>
          <w:sz w:val="24"/>
          <w:szCs w:val="24"/>
        </w:rPr>
        <w:t>是Node.js发布的包管理工具，用于包的发布、传播、依赖控制。</w:t>
      </w:r>
      <w:r w:rsidRPr="00711EC0">
        <w:rPr>
          <w:rFonts w:asciiTheme="minorEastAsia" w:hAnsiTheme="minorEastAsia"/>
          <w:sz w:val="24"/>
          <w:szCs w:val="24"/>
        </w:rPr>
        <w:t>N</w:t>
      </w:r>
      <w:r w:rsidR="00865CE9">
        <w:rPr>
          <w:rFonts w:asciiTheme="minorEastAsia" w:hAnsiTheme="minorEastAsia"/>
          <w:sz w:val="24"/>
          <w:szCs w:val="24"/>
        </w:rPr>
        <w:t>PM</w:t>
      </w:r>
      <w:r w:rsidRPr="00711EC0">
        <w:rPr>
          <w:rFonts w:asciiTheme="minorEastAsia" w:hAnsiTheme="minorEastAsia" w:hint="eastAsia"/>
          <w:sz w:val="24"/>
          <w:szCs w:val="24"/>
        </w:rPr>
        <w:t>提供了命令行工具，使用户方便地下载、安装、升级、删除包，也可以让开发者发布并维护包。</w:t>
      </w:r>
    </w:p>
    <w:p w14:paraId="22D7AF71" w14:textId="77777777" w:rsidR="000819C6" w:rsidRDefault="000819C6" w:rsidP="00604DA1">
      <w:pPr>
        <w:pStyle w:val="a8"/>
        <w:widowControl/>
        <w:numPr>
          <w:ilvl w:val="1"/>
          <w:numId w:val="1"/>
        </w:numPr>
        <w:ind w:firstLineChars="0"/>
        <w:jc w:val="left"/>
        <w:outlineLvl w:val="1"/>
        <w:rPr>
          <w:rFonts w:asciiTheme="minorEastAsia" w:hAnsiTheme="minorEastAsia"/>
          <w:b/>
          <w:sz w:val="32"/>
          <w:szCs w:val="32"/>
        </w:rPr>
      </w:pPr>
      <w:bookmarkStart w:id="16" w:name="_Toc478397342"/>
      <w:r>
        <w:rPr>
          <w:rFonts w:asciiTheme="minorEastAsia" w:hAnsiTheme="minorEastAsia" w:hint="eastAsia"/>
          <w:b/>
          <w:sz w:val="32"/>
          <w:szCs w:val="32"/>
        </w:rPr>
        <w:t>网络通信</w:t>
      </w:r>
      <w:bookmarkEnd w:id="16"/>
    </w:p>
    <w:p w14:paraId="47723AB2" w14:textId="77777777" w:rsidR="001848ED" w:rsidRPr="00711EC0" w:rsidRDefault="00E176EB"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在使用PHP等脚本语言开发网站时，必须先搭建一个Apache之类的HTTP服务器，然后通过HTTP服务器的模块加载或CGI调用，才能将PHP脚本执行结果呈现给用户</w:t>
      </w:r>
      <w:r w:rsidR="004E5C1F" w:rsidRPr="00711EC0">
        <w:rPr>
          <w:rFonts w:asciiTheme="minorEastAsia" w:hAnsiTheme="minorEastAsia" w:hint="eastAsia"/>
          <w:sz w:val="24"/>
          <w:szCs w:val="24"/>
        </w:rPr>
        <w:t>。这样打破了过去</w:t>
      </w:r>
      <w:proofErr w:type="spellStart"/>
      <w:r w:rsidR="004E5C1F" w:rsidRPr="00711EC0">
        <w:rPr>
          <w:rFonts w:asciiTheme="minorEastAsia" w:hAnsiTheme="minorEastAsia" w:hint="eastAsia"/>
          <w:sz w:val="24"/>
          <w:szCs w:val="24"/>
        </w:rPr>
        <w:t>js</w:t>
      </w:r>
      <w:proofErr w:type="spellEnd"/>
      <w:r w:rsidR="004E5C1F" w:rsidRPr="00711EC0">
        <w:rPr>
          <w:rFonts w:asciiTheme="minorEastAsia" w:hAnsiTheme="minorEastAsia" w:hint="eastAsia"/>
          <w:sz w:val="24"/>
          <w:szCs w:val="24"/>
        </w:rPr>
        <w:t>只能在浏览器运行的局面，前后端实现了</w:t>
      </w:r>
      <w:r w:rsidR="00EF5300" w:rsidRPr="00711EC0">
        <w:rPr>
          <w:rFonts w:asciiTheme="minorEastAsia" w:hAnsiTheme="minorEastAsia" w:hint="eastAsia"/>
          <w:sz w:val="24"/>
          <w:szCs w:val="24"/>
        </w:rPr>
        <w:t>统一。Node提供了net、</w:t>
      </w:r>
      <w:proofErr w:type="spellStart"/>
      <w:r w:rsidR="00EF5300" w:rsidRPr="00711EC0">
        <w:rPr>
          <w:rFonts w:asciiTheme="minorEastAsia" w:hAnsiTheme="minorEastAsia" w:hint="eastAsia"/>
          <w:sz w:val="24"/>
          <w:szCs w:val="24"/>
        </w:rPr>
        <w:t>dgram</w:t>
      </w:r>
      <w:proofErr w:type="spellEnd"/>
      <w:r w:rsidR="00EF5300" w:rsidRPr="00711EC0">
        <w:rPr>
          <w:rFonts w:asciiTheme="minorEastAsia" w:hAnsiTheme="minorEastAsia" w:hint="eastAsia"/>
          <w:sz w:val="24"/>
          <w:szCs w:val="24"/>
        </w:rPr>
        <w:t>、http、https这4个模块，分别用于处理TCP、UDP、HTTP、HTTPS，适用于服务端和客户端。</w:t>
      </w:r>
    </w:p>
    <w:p w14:paraId="0442A4CC" w14:textId="77777777" w:rsidR="00AF121A" w:rsidRDefault="00AF121A" w:rsidP="005A61C2">
      <w:pPr>
        <w:widowControl/>
        <w:spacing w:line="360" w:lineRule="auto"/>
        <w:jc w:val="center"/>
        <w:rPr>
          <w:rFonts w:asciiTheme="minorEastAsia" w:hAnsiTheme="minorEastAsia"/>
          <w:szCs w:val="21"/>
        </w:rPr>
      </w:pPr>
      <w:r>
        <w:rPr>
          <w:noProof/>
        </w:rPr>
        <w:drawing>
          <wp:inline distT="0" distB="0" distL="0" distR="0" wp14:anchorId="6C5C4384" wp14:editId="2A9716EA">
            <wp:extent cx="4084320" cy="2598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96851" cy="2606392"/>
                    </a:xfrm>
                    <a:prstGeom prst="rect">
                      <a:avLst/>
                    </a:prstGeom>
                  </pic:spPr>
                </pic:pic>
              </a:graphicData>
            </a:graphic>
          </wp:inline>
        </w:drawing>
      </w:r>
    </w:p>
    <w:p w14:paraId="0BB8C954" w14:textId="77777777" w:rsidR="00EF5300" w:rsidRPr="00EF5300" w:rsidRDefault="00EF5300" w:rsidP="00EF5300">
      <w:pPr>
        <w:widowControl/>
        <w:ind w:firstLineChars="200" w:firstLine="420"/>
        <w:jc w:val="center"/>
        <w:rPr>
          <w:rFonts w:ascii="黑体" w:eastAsia="黑体" w:hAnsi="黑体"/>
          <w:szCs w:val="21"/>
        </w:rPr>
      </w:pPr>
      <w:commentRangeStart w:id="17"/>
      <w:r w:rsidRPr="00EF5300">
        <w:rPr>
          <w:rFonts w:ascii="黑体" w:eastAsia="黑体" w:hAnsi="黑体" w:hint="eastAsia"/>
          <w:szCs w:val="21"/>
        </w:rPr>
        <w:t>图3.</w:t>
      </w:r>
      <w:r w:rsidR="00FE33EE">
        <w:rPr>
          <w:rFonts w:ascii="黑体" w:eastAsia="黑体" w:hAnsi="黑体" w:hint="eastAsia"/>
          <w:szCs w:val="21"/>
        </w:rPr>
        <w:t>6</w:t>
      </w:r>
      <w:r w:rsidRPr="00EF5300">
        <w:rPr>
          <w:rFonts w:ascii="黑体" w:eastAsia="黑体" w:hAnsi="黑体" w:hint="eastAsia"/>
          <w:szCs w:val="21"/>
        </w:rPr>
        <w:t xml:space="preserve"> 网络通信用例图</w:t>
      </w:r>
      <w:commentRangeEnd w:id="17"/>
      <w:r w:rsidR="0039339E">
        <w:rPr>
          <w:rStyle w:val="ad"/>
        </w:rPr>
        <w:commentReference w:id="17"/>
      </w:r>
    </w:p>
    <w:p w14:paraId="4B105D3A"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18" w:name="_Toc478397343"/>
      <w:r w:rsidRPr="00120819">
        <w:rPr>
          <w:rFonts w:asciiTheme="minorEastAsia" w:hAnsiTheme="minorEastAsia" w:hint="eastAsia"/>
          <w:b/>
          <w:sz w:val="28"/>
          <w:szCs w:val="28"/>
        </w:rPr>
        <w:lastRenderedPageBreak/>
        <w:t>构建TCP服务</w:t>
      </w:r>
      <w:bookmarkEnd w:id="18"/>
    </w:p>
    <w:p w14:paraId="4DD55F5F" w14:textId="77777777" w:rsidR="00EF5300" w:rsidRDefault="00E63DF9"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通过</w:t>
      </w:r>
      <w:proofErr w:type="spellStart"/>
      <w:r w:rsidRPr="00711EC0">
        <w:rPr>
          <w:rFonts w:asciiTheme="minorEastAsia" w:hAnsiTheme="minorEastAsia" w:hint="eastAsia"/>
          <w:sz w:val="24"/>
          <w:szCs w:val="24"/>
        </w:rPr>
        <w:t>net.createServer</w:t>
      </w:r>
      <w:proofErr w:type="spellEnd"/>
      <w:r w:rsidRPr="00711EC0">
        <w:rPr>
          <w:rFonts w:asciiTheme="minorEastAsia" w:hAnsiTheme="minorEastAsia" w:hint="eastAsia"/>
          <w:sz w:val="24"/>
          <w:szCs w:val="24"/>
        </w:rPr>
        <w:t>(listener)即可创建一个TCP服务器，listener是连接事件connection的侦听器。</w:t>
      </w:r>
      <w:r w:rsidR="00453EFA" w:rsidRPr="00711EC0">
        <w:rPr>
          <w:rFonts w:asciiTheme="minorEastAsia" w:hAnsiTheme="minorEastAsia" w:hint="eastAsia"/>
          <w:sz w:val="24"/>
          <w:szCs w:val="24"/>
        </w:rPr>
        <w:t>服务器可以同时和多个客户端保持连接，stream对象用于服务器端和客户端的通信。</w:t>
      </w:r>
    </w:p>
    <w:p w14:paraId="0DB8AF88" w14:textId="77777777" w:rsidR="00327003" w:rsidRPr="00711EC0" w:rsidRDefault="00327003"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0156E182" wp14:editId="7D15EB2D">
            <wp:extent cx="5274310" cy="2097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97405"/>
                    </a:xfrm>
                    <a:prstGeom prst="rect">
                      <a:avLst/>
                    </a:prstGeom>
                  </pic:spPr>
                </pic:pic>
              </a:graphicData>
            </a:graphic>
          </wp:inline>
        </w:drawing>
      </w:r>
    </w:p>
    <w:p w14:paraId="0132BD17" w14:textId="77777777"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Pr="00EF5300">
        <w:rPr>
          <w:rFonts w:ascii="黑体" w:eastAsia="黑体" w:hAnsi="黑体" w:hint="eastAsia"/>
          <w:szCs w:val="21"/>
        </w:rPr>
        <w:t>用例</w:t>
      </w:r>
      <w:r>
        <w:rPr>
          <w:rFonts w:ascii="黑体" w:eastAsia="黑体" w:hAnsi="黑体" w:hint="eastAsia"/>
          <w:szCs w:val="21"/>
        </w:rPr>
        <w:t>描述</w:t>
      </w:r>
    </w:p>
    <w:p w14:paraId="128CD62D"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19" w:name="_Toc478397344"/>
      <w:r w:rsidRPr="00120819">
        <w:rPr>
          <w:rFonts w:asciiTheme="minorEastAsia" w:hAnsiTheme="minorEastAsia" w:hint="eastAsia"/>
          <w:b/>
          <w:sz w:val="28"/>
          <w:szCs w:val="28"/>
        </w:rPr>
        <w:t>构建UDP服务</w:t>
      </w:r>
      <w:bookmarkEnd w:id="19"/>
    </w:p>
    <w:p w14:paraId="40014661" w14:textId="77777777" w:rsidR="00FB1916" w:rsidRDefault="00FB1916" w:rsidP="00711EC0">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通过</w:t>
      </w:r>
      <w:proofErr w:type="spellStart"/>
      <w:r w:rsidRPr="00711EC0">
        <w:rPr>
          <w:rFonts w:asciiTheme="minorEastAsia" w:hAnsiTheme="minorEastAsia" w:hint="eastAsia"/>
          <w:sz w:val="24"/>
          <w:szCs w:val="24"/>
        </w:rPr>
        <w:t>dgram.createSocket</w:t>
      </w:r>
      <w:proofErr w:type="spellEnd"/>
      <w:r w:rsidRPr="00711EC0">
        <w:rPr>
          <w:rFonts w:asciiTheme="minorEastAsia" w:hAnsiTheme="minorEastAsia" w:hint="eastAsia"/>
          <w:sz w:val="24"/>
          <w:szCs w:val="24"/>
        </w:rPr>
        <w:t>(</w:t>
      </w:r>
      <w:r w:rsidRPr="00711EC0">
        <w:rPr>
          <w:rFonts w:asciiTheme="minorEastAsia" w:hAnsiTheme="minorEastAsia"/>
          <w:sz w:val="24"/>
          <w:szCs w:val="24"/>
        </w:rPr>
        <w:t>“</w:t>
      </w:r>
      <w:r w:rsidRPr="00711EC0">
        <w:rPr>
          <w:rFonts w:asciiTheme="minorEastAsia" w:hAnsiTheme="minorEastAsia" w:hint="eastAsia"/>
          <w:sz w:val="24"/>
          <w:szCs w:val="24"/>
        </w:rPr>
        <w:t>Udp4</w:t>
      </w:r>
      <w:r w:rsidRPr="00711EC0">
        <w:rPr>
          <w:rFonts w:asciiTheme="minorEastAsia" w:hAnsiTheme="minorEastAsia"/>
          <w:sz w:val="24"/>
          <w:szCs w:val="24"/>
        </w:rPr>
        <w:t>”</w:t>
      </w:r>
      <w:r w:rsidRPr="00711EC0">
        <w:rPr>
          <w:rFonts w:asciiTheme="minorEastAsia" w:hAnsiTheme="minorEastAsia" w:hint="eastAsia"/>
          <w:sz w:val="24"/>
          <w:szCs w:val="24"/>
        </w:rPr>
        <w:t>)即可创建UDP套接字。</w:t>
      </w:r>
      <w:r w:rsidR="00A56F61" w:rsidRPr="00711EC0">
        <w:rPr>
          <w:rFonts w:asciiTheme="minorEastAsia" w:hAnsiTheme="minorEastAsia" w:hint="eastAsia"/>
          <w:sz w:val="24"/>
          <w:szCs w:val="24"/>
        </w:rPr>
        <w:t>若想让UDP套接字接收网络消息，只需要调用</w:t>
      </w:r>
      <w:proofErr w:type="spellStart"/>
      <w:r w:rsidR="00A56F61" w:rsidRPr="00711EC0">
        <w:rPr>
          <w:rFonts w:asciiTheme="minorEastAsia" w:hAnsiTheme="minorEastAsia" w:hint="eastAsia"/>
          <w:sz w:val="24"/>
          <w:szCs w:val="24"/>
        </w:rPr>
        <w:t>dgram.bind</w:t>
      </w:r>
      <w:proofErr w:type="spellEnd"/>
      <w:r w:rsidR="00A56F61" w:rsidRPr="00711EC0">
        <w:rPr>
          <w:rFonts w:asciiTheme="minorEastAsia" w:hAnsiTheme="minorEastAsia" w:hint="eastAsia"/>
          <w:sz w:val="24"/>
          <w:szCs w:val="24"/>
        </w:rPr>
        <w:t>()方法对网卡和端口进行绑定即可。</w:t>
      </w:r>
      <w:r w:rsidR="0035442D" w:rsidRPr="00711EC0">
        <w:rPr>
          <w:rFonts w:asciiTheme="minorEastAsia" w:hAnsiTheme="minorEastAsia" w:hint="eastAsia"/>
          <w:sz w:val="24"/>
          <w:szCs w:val="24"/>
        </w:rPr>
        <w:t>之后可以创建一个用户来和服务器端进行对话。</w:t>
      </w:r>
    </w:p>
    <w:p w14:paraId="0BF5C7E7" w14:textId="77777777" w:rsidR="00CF0BE0" w:rsidRPr="00711EC0" w:rsidRDefault="00CF0BE0"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4CEC0AF8" wp14:editId="166DA796">
            <wp:extent cx="5274310" cy="24295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9510"/>
                    </a:xfrm>
                    <a:prstGeom prst="rect">
                      <a:avLst/>
                    </a:prstGeom>
                  </pic:spPr>
                </pic:pic>
              </a:graphicData>
            </a:graphic>
          </wp:inline>
        </w:drawing>
      </w:r>
    </w:p>
    <w:p w14:paraId="6F029DD1" w14:textId="77777777"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Pr="00EF5300">
        <w:rPr>
          <w:rFonts w:ascii="黑体" w:eastAsia="黑体" w:hAnsi="黑体" w:hint="eastAsia"/>
          <w:szCs w:val="21"/>
        </w:rPr>
        <w:t>用例</w:t>
      </w:r>
      <w:r>
        <w:rPr>
          <w:rFonts w:ascii="黑体" w:eastAsia="黑体" w:hAnsi="黑体" w:hint="eastAsia"/>
          <w:szCs w:val="21"/>
        </w:rPr>
        <w:t>描述</w:t>
      </w:r>
    </w:p>
    <w:p w14:paraId="526D3DE8"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20" w:name="_Toc478397345"/>
      <w:r w:rsidRPr="00120819">
        <w:rPr>
          <w:rFonts w:asciiTheme="minorEastAsia" w:hAnsiTheme="minorEastAsia" w:hint="eastAsia"/>
          <w:b/>
          <w:sz w:val="28"/>
          <w:szCs w:val="28"/>
        </w:rPr>
        <w:t>构建HTTP服务</w:t>
      </w:r>
      <w:bookmarkEnd w:id="20"/>
    </w:p>
    <w:p w14:paraId="43ECC52C" w14:textId="77777777" w:rsidR="00EF5300" w:rsidRDefault="001E0A7E"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 xml:space="preserve">通过http. </w:t>
      </w:r>
      <w:proofErr w:type="spellStart"/>
      <w:r w:rsidRPr="00711EC0">
        <w:rPr>
          <w:rFonts w:asciiTheme="minorEastAsia" w:hAnsiTheme="minorEastAsia" w:hint="eastAsia"/>
          <w:sz w:val="24"/>
          <w:szCs w:val="24"/>
        </w:rPr>
        <w:t>createServer</w:t>
      </w:r>
      <w:proofErr w:type="spellEnd"/>
      <w:r w:rsidRPr="00711EC0">
        <w:rPr>
          <w:rFonts w:asciiTheme="minorEastAsia" w:hAnsiTheme="minorEastAsia" w:hint="eastAsia"/>
          <w:sz w:val="24"/>
          <w:szCs w:val="24"/>
        </w:rPr>
        <w:t>()方法即可实现一个HTTP服务器。</w:t>
      </w:r>
      <w:r w:rsidR="00425BDA" w:rsidRPr="00711EC0">
        <w:rPr>
          <w:rFonts w:asciiTheme="minorEastAsia" w:hAnsiTheme="minorEastAsia" w:hint="eastAsia"/>
          <w:sz w:val="24"/>
          <w:szCs w:val="24"/>
        </w:rPr>
        <w:t>对于TCP连接的读操作，http模块将其封装为</w:t>
      </w:r>
      <w:proofErr w:type="spellStart"/>
      <w:r w:rsidR="00425BDA" w:rsidRPr="00711EC0">
        <w:rPr>
          <w:rFonts w:asciiTheme="minorEastAsia" w:hAnsiTheme="minorEastAsia" w:hint="eastAsia"/>
          <w:sz w:val="24"/>
          <w:szCs w:val="24"/>
        </w:rPr>
        <w:t>ServerRequest</w:t>
      </w:r>
      <w:proofErr w:type="spellEnd"/>
      <w:r w:rsidR="00425BDA" w:rsidRPr="00711EC0">
        <w:rPr>
          <w:rFonts w:asciiTheme="minorEastAsia" w:hAnsiTheme="minorEastAsia" w:hint="eastAsia"/>
          <w:sz w:val="24"/>
          <w:szCs w:val="24"/>
        </w:rPr>
        <w:t>对象。HTTP的相应机制封装了</w:t>
      </w:r>
      <w:r w:rsidR="00425BDA" w:rsidRPr="00711EC0">
        <w:rPr>
          <w:rFonts w:asciiTheme="minorEastAsia" w:hAnsiTheme="minorEastAsia" w:hint="eastAsia"/>
          <w:sz w:val="24"/>
          <w:szCs w:val="24"/>
        </w:rPr>
        <w:lastRenderedPageBreak/>
        <w:t>对底层连接的写操作，将其看成一个可写的流对象。</w:t>
      </w:r>
      <w:r w:rsidR="00BA6890" w:rsidRPr="00711EC0">
        <w:rPr>
          <w:rFonts w:asciiTheme="minorEastAsia" w:hAnsiTheme="minorEastAsia" w:hint="eastAsia"/>
          <w:sz w:val="24"/>
          <w:szCs w:val="24"/>
        </w:rPr>
        <w:t>对于报头的写入，分为</w:t>
      </w:r>
      <w:proofErr w:type="spellStart"/>
      <w:r w:rsidR="00DD6AF0" w:rsidRPr="00711EC0">
        <w:rPr>
          <w:rFonts w:asciiTheme="minorEastAsia" w:hAnsiTheme="minorEastAsia" w:hint="eastAsia"/>
          <w:sz w:val="24"/>
          <w:szCs w:val="24"/>
        </w:rPr>
        <w:t>setHeader</w:t>
      </w:r>
      <w:proofErr w:type="spellEnd"/>
      <w:r w:rsidR="00DD6AF0" w:rsidRPr="00711EC0">
        <w:rPr>
          <w:rFonts w:asciiTheme="minorEastAsia" w:hAnsiTheme="minorEastAsia" w:hint="eastAsia"/>
          <w:sz w:val="24"/>
          <w:szCs w:val="24"/>
        </w:rPr>
        <w:t>()和</w:t>
      </w:r>
      <w:proofErr w:type="spellStart"/>
      <w:r w:rsidR="00DD6AF0" w:rsidRPr="00711EC0">
        <w:rPr>
          <w:rFonts w:asciiTheme="minorEastAsia" w:hAnsiTheme="minorEastAsia" w:hint="eastAsia"/>
          <w:sz w:val="24"/>
          <w:szCs w:val="24"/>
        </w:rPr>
        <w:t>writeHead</w:t>
      </w:r>
      <w:proofErr w:type="spellEnd"/>
      <w:r w:rsidR="00DD6AF0" w:rsidRPr="00711EC0">
        <w:rPr>
          <w:rFonts w:asciiTheme="minorEastAsia" w:hAnsiTheme="minorEastAsia" w:hint="eastAsia"/>
          <w:sz w:val="24"/>
          <w:szCs w:val="24"/>
        </w:rPr>
        <w:t>()两个步骤。</w:t>
      </w:r>
      <w:r w:rsidR="00517322" w:rsidRPr="00711EC0">
        <w:rPr>
          <w:rFonts w:asciiTheme="minorEastAsia" w:hAnsiTheme="minorEastAsia" w:hint="eastAsia"/>
          <w:sz w:val="24"/>
          <w:szCs w:val="24"/>
        </w:rPr>
        <w:t>报文体部分则是调用</w:t>
      </w:r>
      <w:proofErr w:type="spellStart"/>
      <w:r w:rsidR="00517322" w:rsidRPr="00711EC0">
        <w:rPr>
          <w:rFonts w:asciiTheme="minorEastAsia" w:hAnsiTheme="minorEastAsia" w:hint="eastAsia"/>
          <w:sz w:val="24"/>
          <w:szCs w:val="24"/>
        </w:rPr>
        <w:t>res.write</w:t>
      </w:r>
      <w:proofErr w:type="spellEnd"/>
      <w:r w:rsidR="00517322" w:rsidRPr="00711EC0">
        <w:rPr>
          <w:rFonts w:asciiTheme="minorEastAsia" w:hAnsiTheme="minorEastAsia" w:hint="eastAsia"/>
          <w:sz w:val="24"/>
          <w:szCs w:val="24"/>
        </w:rPr>
        <w:t>()和</w:t>
      </w:r>
      <w:proofErr w:type="spellStart"/>
      <w:r w:rsidR="00517322" w:rsidRPr="00711EC0">
        <w:rPr>
          <w:rFonts w:asciiTheme="minorEastAsia" w:hAnsiTheme="minorEastAsia" w:hint="eastAsia"/>
          <w:sz w:val="24"/>
          <w:szCs w:val="24"/>
        </w:rPr>
        <w:t>res.end</w:t>
      </w:r>
      <w:proofErr w:type="spellEnd"/>
      <w:r w:rsidR="00517322" w:rsidRPr="00711EC0">
        <w:rPr>
          <w:rFonts w:asciiTheme="minorEastAsia" w:hAnsiTheme="minorEastAsia" w:hint="eastAsia"/>
          <w:sz w:val="24"/>
          <w:szCs w:val="24"/>
        </w:rPr>
        <w:t>()方法实现。</w:t>
      </w:r>
      <w:r w:rsidR="00B2788F" w:rsidRPr="00711EC0">
        <w:rPr>
          <w:rFonts w:asciiTheme="minorEastAsia" w:hAnsiTheme="minorEastAsia" w:hint="eastAsia"/>
          <w:sz w:val="24"/>
          <w:szCs w:val="24"/>
        </w:rPr>
        <w:t>客户端的实现同服务器端。</w:t>
      </w:r>
    </w:p>
    <w:p w14:paraId="6D55054B" w14:textId="77777777" w:rsidR="002B6461" w:rsidRPr="00711EC0" w:rsidRDefault="002B6461"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07C2D0A8" wp14:editId="57CB621F">
            <wp:extent cx="5274310" cy="22263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26310"/>
                    </a:xfrm>
                    <a:prstGeom prst="rect">
                      <a:avLst/>
                    </a:prstGeom>
                  </pic:spPr>
                </pic:pic>
              </a:graphicData>
            </a:graphic>
          </wp:inline>
        </w:drawing>
      </w:r>
    </w:p>
    <w:p w14:paraId="71B9060E" w14:textId="77777777" w:rsidR="00D729B0" w:rsidRPr="00D729B0" w:rsidRDefault="00D729B0" w:rsidP="00D729B0">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Pr="00EF5300">
        <w:rPr>
          <w:rFonts w:ascii="黑体" w:eastAsia="黑体" w:hAnsi="黑体" w:hint="eastAsia"/>
          <w:szCs w:val="21"/>
        </w:rPr>
        <w:t>用例</w:t>
      </w:r>
      <w:r>
        <w:rPr>
          <w:rFonts w:ascii="黑体" w:eastAsia="黑体" w:hAnsi="黑体" w:hint="eastAsia"/>
          <w:szCs w:val="21"/>
        </w:rPr>
        <w:t>描述</w:t>
      </w:r>
    </w:p>
    <w:p w14:paraId="622A3202"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21" w:name="_Toc478397346"/>
      <w:r w:rsidRPr="00120819">
        <w:rPr>
          <w:rFonts w:asciiTheme="minorEastAsia" w:hAnsiTheme="minorEastAsia" w:hint="eastAsia"/>
          <w:b/>
          <w:sz w:val="28"/>
          <w:szCs w:val="28"/>
        </w:rPr>
        <w:t>构建</w:t>
      </w:r>
      <w:proofErr w:type="spellStart"/>
      <w:r w:rsidRPr="00120819">
        <w:rPr>
          <w:rFonts w:asciiTheme="minorEastAsia" w:hAnsiTheme="minorEastAsia" w:hint="eastAsia"/>
          <w:b/>
          <w:sz w:val="28"/>
          <w:szCs w:val="28"/>
        </w:rPr>
        <w:t>WebSocket</w:t>
      </w:r>
      <w:proofErr w:type="spellEnd"/>
      <w:r w:rsidRPr="00120819">
        <w:rPr>
          <w:rFonts w:asciiTheme="minorEastAsia" w:hAnsiTheme="minorEastAsia" w:hint="eastAsia"/>
          <w:b/>
          <w:sz w:val="28"/>
          <w:szCs w:val="28"/>
        </w:rPr>
        <w:t>服务</w:t>
      </w:r>
      <w:bookmarkEnd w:id="21"/>
    </w:p>
    <w:p w14:paraId="07CD585D" w14:textId="77777777" w:rsidR="004E5C1F" w:rsidRDefault="00176269" w:rsidP="00711EC0">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 xml:space="preserve">首先new </w:t>
      </w:r>
      <w:proofErr w:type="spellStart"/>
      <w:r w:rsidRPr="00711EC0">
        <w:rPr>
          <w:rFonts w:asciiTheme="minorEastAsia" w:hAnsiTheme="minorEastAsia" w:hint="eastAsia"/>
          <w:sz w:val="24"/>
          <w:szCs w:val="24"/>
        </w:rPr>
        <w:t>WebSocket</w:t>
      </w:r>
      <w:proofErr w:type="spellEnd"/>
      <w:r w:rsidRPr="00711EC0">
        <w:rPr>
          <w:rFonts w:asciiTheme="minorEastAsia" w:hAnsiTheme="minorEastAsia" w:hint="eastAsia"/>
          <w:sz w:val="24"/>
          <w:szCs w:val="24"/>
        </w:rPr>
        <w:t>()新建一个</w:t>
      </w:r>
      <w:proofErr w:type="spellStart"/>
      <w:r w:rsidRPr="00711EC0">
        <w:rPr>
          <w:rFonts w:asciiTheme="minorEastAsia" w:hAnsiTheme="minorEastAsia" w:hint="eastAsia"/>
          <w:sz w:val="24"/>
          <w:szCs w:val="24"/>
        </w:rPr>
        <w:t>WebSocket</w:t>
      </w:r>
      <w:proofErr w:type="spellEnd"/>
      <w:r w:rsidRPr="00711EC0">
        <w:rPr>
          <w:rFonts w:asciiTheme="minorEastAsia" w:hAnsiTheme="minorEastAsia" w:hint="eastAsia"/>
          <w:sz w:val="24"/>
          <w:szCs w:val="24"/>
        </w:rPr>
        <w:t>,然后用</w:t>
      </w:r>
      <w:proofErr w:type="spellStart"/>
      <w:r w:rsidRPr="00711EC0">
        <w:rPr>
          <w:rFonts w:asciiTheme="minorEastAsia" w:hAnsiTheme="minorEastAsia" w:hint="eastAsia"/>
          <w:sz w:val="24"/>
          <w:szCs w:val="24"/>
        </w:rPr>
        <w:t>socket.onopen</w:t>
      </w:r>
      <w:proofErr w:type="spellEnd"/>
      <w:r w:rsidRPr="00711EC0">
        <w:rPr>
          <w:rFonts w:asciiTheme="minorEastAsia" w:hAnsiTheme="minorEastAsia" w:hint="eastAsia"/>
          <w:sz w:val="24"/>
          <w:szCs w:val="24"/>
        </w:rPr>
        <w:t>()方法在浏览器与服务器端创建</w:t>
      </w:r>
      <w:proofErr w:type="spellStart"/>
      <w:r w:rsidRPr="00711EC0">
        <w:rPr>
          <w:rFonts w:asciiTheme="minorEastAsia" w:hAnsiTheme="minorEastAsia" w:hint="eastAsia"/>
          <w:sz w:val="24"/>
          <w:szCs w:val="24"/>
        </w:rPr>
        <w:t>WebSocket</w:t>
      </w:r>
      <w:proofErr w:type="spellEnd"/>
      <w:r w:rsidRPr="00711EC0">
        <w:rPr>
          <w:rFonts w:asciiTheme="minorEastAsia" w:hAnsiTheme="minorEastAsia" w:hint="eastAsia"/>
          <w:sz w:val="24"/>
          <w:szCs w:val="24"/>
        </w:rPr>
        <w:t>协议</w:t>
      </w:r>
      <w:r w:rsidR="00E0773D" w:rsidRPr="00711EC0">
        <w:rPr>
          <w:rFonts w:asciiTheme="minorEastAsia" w:hAnsiTheme="minorEastAsia" w:hint="eastAsia"/>
          <w:sz w:val="24"/>
          <w:szCs w:val="24"/>
        </w:rPr>
        <w:t>请求，并规定向服务器端发送数据的时间。同时可以通过</w:t>
      </w:r>
      <w:proofErr w:type="spellStart"/>
      <w:r w:rsidR="00E0773D" w:rsidRPr="00711EC0">
        <w:rPr>
          <w:rFonts w:asciiTheme="minorEastAsia" w:hAnsiTheme="minorEastAsia" w:hint="eastAsia"/>
          <w:sz w:val="24"/>
          <w:szCs w:val="24"/>
        </w:rPr>
        <w:t>onmessage</w:t>
      </w:r>
      <w:proofErr w:type="spellEnd"/>
      <w:r w:rsidR="00E0773D" w:rsidRPr="00711EC0">
        <w:rPr>
          <w:rFonts w:asciiTheme="minorEastAsia" w:hAnsiTheme="minorEastAsia" w:hint="eastAsia"/>
          <w:sz w:val="24"/>
          <w:szCs w:val="24"/>
        </w:rPr>
        <w:t>()方法接收服务器端传来的数据。</w:t>
      </w:r>
    </w:p>
    <w:p w14:paraId="6BC38EE5" w14:textId="77777777" w:rsidR="004B327A" w:rsidRPr="00711EC0" w:rsidRDefault="004B327A"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308015BB" wp14:editId="3CCE71F0">
            <wp:extent cx="5166808" cy="28577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6808" cy="2857748"/>
                    </a:xfrm>
                    <a:prstGeom prst="rect">
                      <a:avLst/>
                    </a:prstGeom>
                  </pic:spPr>
                </pic:pic>
              </a:graphicData>
            </a:graphic>
          </wp:inline>
        </w:drawing>
      </w:r>
    </w:p>
    <w:p w14:paraId="484DE05A" w14:textId="77777777" w:rsidR="001076A3" w:rsidRDefault="001076A3" w:rsidP="001076A3">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10</w:t>
      </w:r>
      <w:r w:rsidRPr="00EF5300">
        <w:rPr>
          <w:rFonts w:ascii="黑体" w:eastAsia="黑体" w:hAnsi="黑体" w:hint="eastAsia"/>
          <w:szCs w:val="21"/>
        </w:rPr>
        <w:t xml:space="preserve"> </w:t>
      </w:r>
      <w:r>
        <w:rPr>
          <w:rFonts w:ascii="黑体" w:eastAsia="黑体" w:hAnsi="黑体" w:hint="eastAsia"/>
          <w:szCs w:val="21"/>
        </w:rPr>
        <w:t>构建</w:t>
      </w:r>
      <w:proofErr w:type="spellStart"/>
      <w:r>
        <w:rPr>
          <w:rFonts w:ascii="黑体" w:eastAsia="黑体" w:hAnsi="黑体" w:hint="eastAsia"/>
          <w:szCs w:val="21"/>
        </w:rPr>
        <w:t>WebSocket</w:t>
      </w:r>
      <w:proofErr w:type="spellEnd"/>
      <w:r>
        <w:rPr>
          <w:rFonts w:ascii="黑体" w:eastAsia="黑体" w:hAnsi="黑体" w:hint="eastAsia"/>
          <w:szCs w:val="21"/>
        </w:rPr>
        <w:t>服务</w:t>
      </w:r>
      <w:r w:rsidRPr="00EF5300">
        <w:rPr>
          <w:rFonts w:ascii="黑体" w:eastAsia="黑体" w:hAnsi="黑体" w:hint="eastAsia"/>
          <w:szCs w:val="21"/>
        </w:rPr>
        <w:t>用例</w:t>
      </w:r>
      <w:r>
        <w:rPr>
          <w:rFonts w:ascii="黑体" w:eastAsia="黑体" w:hAnsi="黑体" w:hint="eastAsia"/>
          <w:szCs w:val="21"/>
        </w:rPr>
        <w:t>描述</w:t>
      </w:r>
    </w:p>
    <w:p w14:paraId="6EA4AB98" w14:textId="77777777" w:rsidR="004B327A" w:rsidRDefault="004B327A" w:rsidP="001076A3">
      <w:pPr>
        <w:widowControl/>
        <w:ind w:firstLineChars="200" w:firstLine="420"/>
        <w:jc w:val="center"/>
        <w:rPr>
          <w:rFonts w:ascii="黑体" w:eastAsia="黑体" w:hAnsi="黑体"/>
          <w:szCs w:val="21"/>
        </w:rPr>
      </w:pPr>
    </w:p>
    <w:p w14:paraId="3E57CA53" w14:textId="77777777" w:rsidR="004B327A" w:rsidRDefault="004B327A" w:rsidP="001076A3">
      <w:pPr>
        <w:widowControl/>
        <w:ind w:firstLineChars="200" w:firstLine="420"/>
        <w:jc w:val="center"/>
        <w:rPr>
          <w:rFonts w:ascii="黑体" w:eastAsia="黑体" w:hAnsi="黑体"/>
          <w:szCs w:val="21"/>
        </w:rPr>
      </w:pPr>
    </w:p>
    <w:p w14:paraId="48F99F67" w14:textId="77777777" w:rsidR="004B327A" w:rsidRDefault="004B327A" w:rsidP="001076A3">
      <w:pPr>
        <w:widowControl/>
        <w:ind w:firstLineChars="200" w:firstLine="420"/>
        <w:jc w:val="center"/>
        <w:rPr>
          <w:rFonts w:ascii="黑体" w:eastAsia="黑体" w:hAnsi="黑体"/>
          <w:szCs w:val="21"/>
        </w:rPr>
      </w:pPr>
    </w:p>
    <w:p w14:paraId="2B6516AC" w14:textId="77777777" w:rsidR="004B327A" w:rsidRPr="001076A3" w:rsidRDefault="004B327A" w:rsidP="001076A3">
      <w:pPr>
        <w:widowControl/>
        <w:ind w:firstLineChars="200" w:firstLine="420"/>
        <w:jc w:val="center"/>
        <w:rPr>
          <w:rFonts w:asciiTheme="minorEastAsia" w:hAnsiTheme="minorEastAsia"/>
          <w:szCs w:val="21"/>
        </w:rPr>
      </w:pPr>
    </w:p>
    <w:p w14:paraId="60239FAC" w14:textId="77777777" w:rsidR="000819C6" w:rsidRDefault="000819C6" w:rsidP="00604DA1">
      <w:pPr>
        <w:pStyle w:val="a8"/>
        <w:widowControl/>
        <w:numPr>
          <w:ilvl w:val="1"/>
          <w:numId w:val="1"/>
        </w:numPr>
        <w:ind w:firstLineChars="0"/>
        <w:jc w:val="left"/>
        <w:outlineLvl w:val="1"/>
        <w:rPr>
          <w:rFonts w:asciiTheme="minorEastAsia" w:hAnsiTheme="minorEastAsia"/>
          <w:b/>
          <w:sz w:val="32"/>
          <w:szCs w:val="32"/>
        </w:rPr>
      </w:pPr>
      <w:bookmarkStart w:id="22" w:name="_Toc478397347"/>
      <w:r>
        <w:rPr>
          <w:rFonts w:asciiTheme="minorEastAsia" w:hAnsiTheme="minorEastAsia" w:hint="eastAsia"/>
          <w:b/>
          <w:sz w:val="32"/>
          <w:szCs w:val="32"/>
        </w:rPr>
        <w:lastRenderedPageBreak/>
        <w:t>文件系统</w:t>
      </w:r>
      <w:bookmarkEnd w:id="22"/>
    </w:p>
    <w:p w14:paraId="51B1657F" w14:textId="77777777" w:rsidR="00FE2B88" w:rsidRPr="00711EC0" w:rsidRDefault="00B06FD5" w:rsidP="00711EC0">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文件系统是文件操作的封装，它提供了文件的读取、写入、更名、删除等文件操作。</w:t>
      </w:r>
      <w:r w:rsidRPr="00711EC0">
        <w:rPr>
          <w:rFonts w:asciiTheme="minorEastAsia" w:hAnsiTheme="minorEastAsia"/>
          <w:sz w:val="24"/>
          <w:szCs w:val="24"/>
        </w:rPr>
        <w:t>文件I/O 是由简单封装的标准 POSIX 函数提供的。通过</w:t>
      </w:r>
      <w:r w:rsidRPr="00711EC0">
        <w:rPr>
          <w:rFonts w:hint="eastAsia"/>
          <w:sz w:val="24"/>
          <w:szCs w:val="24"/>
        </w:rPr>
        <w:t>require(</w:t>
      </w:r>
      <w:r w:rsidRPr="00711EC0">
        <w:rPr>
          <w:sz w:val="24"/>
          <w:szCs w:val="24"/>
        </w:rPr>
        <w:t>‘</w:t>
      </w:r>
      <w:r w:rsidRPr="00711EC0">
        <w:rPr>
          <w:rFonts w:hint="eastAsia"/>
          <w:sz w:val="24"/>
          <w:szCs w:val="24"/>
        </w:rPr>
        <w:t>fs</w:t>
      </w:r>
      <w:r w:rsidRPr="00711EC0">
        <w:rPr>
          <w:sz w:val="24"/>
          <w:szCs w:val="24"/>
        </w:rPr>
        <w:t>’</w:t>
      </w:r>
      <w:r w:rsidRPr="00711EC0">
        <w:rPr>
          <w:rFonts w:hint="eastAsia"/>
          <w:sz w:val="24"/>
          <w:szCs w:val="24"/>
        </w:rPr>
        <w:t>)</w:t>
      </w:r>
      <w:r w:rsidRPr="00711EC0">
        <w:rPr>
          <w:rFonts w:asciiTheme="minorEastAsia" w:hAnsiTheme="minorEastAsia"/>
          <w:sz w:val="24"/>
          <w:szCs w:val="24"/>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711EC0">
        <w:rPr>
          <w:rFonts w:hint="eastAsia"/>
          <w:sz w:val="24"/>
          <w:szCs w:val="24"/>
        </w:rPr>
        <w:t>null</w:t>
      </w:r>
      <w:r w:rsidRPr="00711EC0">
        <w:rPr>
          <w:rFonts w:asciiTheme="minorEastAsia" w:hAnsiTheme="minorEastAsia"/>
          <w:sz w:val="24"/>
          <w:szCs w:val="24"/>
        </w:rPr>
        <w:t>或</w:t>
      </w:r>
      <w:r w:rsidRPr="00711EC0">
        <w:rPr>
          <w:rFonts w:hint="eastAsia"/>
          <w:sz w:val="24"/>
          <w:szCs w:val="24"/>
        </w:rPr>
        <w:t>undefined</w:t>
      </w:r>
      <w:r w:rsidRPr="00711EC0">
        <w:rPr>
          <w:rFonts w:asciiTheme="minorEastAsia" w:hAnsiTheme="minorEastAsia" w:hint="eastAsia"/>
          <w:sz w:val="24"/>
          <w:szCs w:val="24"/>
        </w:rPr>
        <w:t>。</w:t>
      </w:r>
      <w:r w:rsidRPr="00711EC0">
        <w:rPr>
          <w:rFonts w:asciiTheme="minorEastAsia" w:hAnsiTheme="minorEastAsia"/>
          <w:sz w:val="24"/>
          <w:szCs w:val="24"/>
        </w:rPr>
        <w:t>当使用同步形式时，任何异常都会被立即抛出。 可以使用try/catch 来处理异常，或让它们往上冒泡。</w:t>
      </w:r>
    </w:p>
    <w:p w14:paraId="1D8F9513" w14:textId="77777777" w:rsidR="003A5508" w:rsidRDefault="003A5508" w:rsidP="003A5508">
      <w:pPr>
        <w:pStyle w:val="aa"/>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drawing>
          <wp:inline distT="0" distB="0" distL="0" distR="0" wp14:anchorId="56F5D735" wp14:editId="304DEFFC">
            <wp:extent cx="5274310" cy="340510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405104"/>
                    </a:xfrm>
                    <a:prstGeom prst="rect">
                      <a:avLst/>
                    </a:prstGeom>
                  </pic:spPr>
                </pic:pic>
              </a:graphicData>
            </a:graphic>
          </wp:inline>
        </w:drawing>
      </w:r>
    </w:p>
    <w:p w14:paraId="2856CEDF" w14:textId="77777777"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3.1</w:t>
      </w:r>
      <w:r w:rsidR="00FE33EE">
        <w:rPr>
          <w:rFonts w:ascii="黑体" w:eastAsia="黑体" w:hAnsi="黑体" w:hint="eastAsia"/>
          <w:szCs w:val="21"/>
        </w:rPr>
        <w:t>1</w:t>
      </w:r>
      <w:r w:rsidRPr="00EF5300">
        <w:rPr>
          <w:rFonts w:ascii="黑体" w:eastAsia="黑体" w:hAnsi="黑体" w:hint="eastAsia"/>
          <w:szCs w:val="21"/>
        </w:rPr>
        <w:t xml:space="preserve">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14:paraId="254B1A1A" w14:textId="77777777" w:rsidR="00114A83" w:rsidRPr="00A86860" w:rsidRDefault="00114A83" w:rsidP="00604DA1">
      <w:pPr>
        <w:pStyle w:val="a8"/>
        <w:widowControl/>
        <w:numPr>
          <w:ilvl w:val="2"/>
          <w:numId w:val="1"/>
        </w:numPr>
        <w:ind w:firstLineChars="0"/>
        <w:outlineLvl w:val="2"/>
        <w:rPr>
          <w:rFonts w:asciiTheme="minorEastAsia" w:hAnsiTheme="minorEastAsia"/>
          <w:b/>
          <w:sz w:val="28"/>
          <w:szCs w:val="28"/>
        </w:rPr>
      </w:pPr>
      <w:bookmarkStart w:id="23" w:name="_Toc478397348"/>
      <w:r w:rsidRPr="00A86860">
        <w:rPr>
          <w:rFonts w:asciiTheme="minorEastAsia" w:hAnsiTheme="minorEastAsia" w:hint="eastAsia"/>
          <w:b/>
          <w:sz w:val="28"/>
          <w:szCs w:val="28"/>
        </w:rPr>
        <w:t>文件操作</w:t>
      </w:r>
      <w:bookmarkEnd w:id="23"/>
    </w:p>
    <w:p w14:paraId="4D353029" w14:textId="77777777" w:rsidR="004806F1" w:rsidRPr="005A61C2" w:rsidRDefault="000D1FEA" w:rsidP="005A61C2">
      <w:pPr>
        <w:pStyle w:val="aa"/>
        <w:shd w:val="clear" w:color="auto" w:fill="FFFFFF"/>
        <w:spacing w:before="0" w:beforeAutospacing="0" w:after="0" w:afterAutospacing="0" w:line="360" w:lineRule="auto"/>
        <w:ind w:firstLineChars="200" w:firstLine="480"/>
        <w:rPr>
          <w:noProof/>
        </w:rPr>
      </w:pPr>
      <w:r w:rsidRPr="00711EC0">
        <w:rPr>
          <w:noProof/>
        </w:rPr>
        <w:t>F</w:t>
      </w:r>
      <w:r w:rsidRPr="00711EC0">
        <w:rPr>
          <w:rFonts w:hint="eastAsia"/>
          <w:noProof/>
        </w:rPr>
        <w:t>s提供文件的读取、写入、更名、删除、遍历目录、链接等文件操作。</w:t>
      </w:r>
      <w:r w:rsidR="0017655D" w:rsidRPr="00711EC0">
        <w:rPr>
          <w:rFonts w:hint="eastAsia"/>
          <w:noProof/>
        </w:rPr>
        <w:t>每种操作都有异步和同步两种形式。例如，读文件可以用fs.open()和fs.read()来实现，也可以用fs.readFile()来实现。前者相比于后者提供了更底层的接口。</w:t>
      </w:r>
    </w:p>
    <w:p w14:paraId="0C857122" w14:textId="77777777" w:rsidR="00114A83" w:rsidRPr="00A86860" w:rsidRDefault="000E1570" w:rsidP="00604DA1">
      <w:pPr>
        <w:pStyle w:val="a8"/>
        <w:widowControl/>
        <w:numPr>
          <w:ilvl w:val="2"/>
          <w:numId w:val="1"/>
        </w:numPr>
        <w:ind w:firstLineChars="0"/>
        <w:outlineLvl w:val="2"/>
        <w:rPr>
          <w:rFonts w:asciiTheme="minorEastAsia" w:hAnsiTheme="minorEastAsia"/>
          <w:b/>
          <w:sz w:val="28"/>
          <w:szCs w:val="28"/>
        </w:rPr>
      </w:pPr>
      <w:bookmarkStart w:id="24" w:name="_Toc478397349"/>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24"/>
    </w:p>
    <w:p w14:paraId="7651EFD4" w14:textId="77777777" w:rsidR="000E1570" w:rsidRPr="00711EC0" w:rsidRDefault="00265051" w:rsidP="00711EC0">
      <w:pPr>
        <w:pStyle w:val="aa"/>
        <w:shd w:val="clear" w:color="auto" w:fill="FFFFFF"/>
        <w:spacing w:before="0" w:beforeAutospacing="0" w:after="0" w:afterAutospacing="0" w:line="360" w:lineRule="auto"/>
        <w:ind w:firstLineChars="200" w:firstLine="480"/>
        <w:rPr>
          <w:noProof/>
        </w:rPr>
      </w:pPr>
      <w:r w:rsidRPr="00711EC0">
        <w:rPr>
          <w:noProof/>
        </w:rPr>
        <w:t>在 ECMAScript 2015 (ES6) 引</w:t>
      </w:r>
      <w:r w:rsidRPr="00711EC0">
        <w:rPr>
          <w:rFonts w:hint="eastAsia"/>
          <w:noProof/>
        </w:rPr>
        <w:t>入TypedArray</w:t>
      </w:r>
      <w:r w:rsidRPr="00711EC0">
        <w:rPr>
          <w:noProof/>
        </w:rPr>
        <w:t>之前，JavaScript 语言没有读取或操作二进制数据流的机制。</w:t>
      </w:r>
      <w:r w:rsidRPr="00711EC0">
        <w:rPr>
          <w:rFonts w:hint="eastAsia"/>
          <w:noProof/>
        </w:rPr>
        <w:t>Buffer</w:t>
      </w:r>
      <w:r w:rsidRPr="00711EC0">
        <w:rPr>
          <w:noProof/>
        </w:rPr>
        <w:t>类被引入作为 Node.js API 的一部分，使其可以在 TCP 流和文件系统操作等场景中处理二进制数据流。</w:t>
      </w:r>
      <w:r w:rsidR="002571D4" w:rsidRPr="00711EC0">
        <w:rPr>
          <w:noProof/>
        </w:rPr>
        <w:t>现在</w:t>
      </w:r>
      <w:r w:rsidR="002571D4" w:rsidRPr="00711EC0">
        <w:rPr>
          <w:rFonts w:hint="eastAsia"/>
          <w:noProof/>
        </w:rPr>
        <w:lastRenderedPageBreak/>
        <w:t>TypedArray</w:t>
      </w:r>
      <w:r w:rsidR="002571D4" w:rsidRPr="00711EC0">
        <w:rPr>
          <w:noProof/>
        </w:rPr>
        <w:t>已经被添加进 ES6 中，</w:t>
      </w:r>
      <w:r w:rsidR="002571D4" w:rsidRPr="00711EC0">
        <w:rPr>
          <w:rFonts w:hint="eastAsia"/>
          <w:noProof/>
        </w:rPr>
        <w:t>Buffer</w:t>
      </w:r>
      <w:r w:rsidR="002571D4" w:rsidRPr="00711EC0">
        <w:rPr>
          <w:noProof/>
        </w:rPr>
        <w:t>类以一种更优与更适合 Node.js 用例的方式实现了</w:t>
      </w:r>
      <w:r w:rsidR="002571D4" w:rsidRPr="00711EC0">
        <w:rPr>
          <w:rFonts w:hint="eastAsia"/>
          <w:noProof/>
        </w:rPr>
        <w:t>Unit8Ar</w:t>
      </w:r>
      <w:r w:rsidR="001E6CE9" w:rsidRPr="00711EC0">
        <w:rPr>
          <w:rFonts w:hint="eastAsia"/>
          <w:noProof/>
        </w:rPr>
        <w:t>r</w:t>
      </w:r>
      <w:r w:rsidR="002571D4" w:rsidRPr="00711EC0">
        <w:rPr>
          <w:rFonts w:hint="eastAsia"/>
          <w:noProof/>
        </w:rPr>
        <w:t xml:space="preserve">ay </w:t>
      </w:r>
      <w:r w:rsidR="002571D4" w:rsidRPr="00711EC0">
        <w:rPr>
          <w:noProof/>
        </w:rPr>
        <w:t>API。</w:t>
      </w:r>
      <w:r w:rsidR="00FB0AFC" w:rsidRPr="00711EC0">
        <w:rPr>
          <w:rFonts w:hint="eastAsia"/>
          <w:noProof/>
        </w:rPr>
        <w:t>Buffer类可以实现编码类型的转换、Buffer的拼接等功能。</w:t>
      </w:r>
    </w:p>
    <w:p w14:paraId="406A86FC" w14:textId="77777777" w:rsidR="00084F03" w:rsidRDefault="00084F03" w:rsidP="00604DA1">
      <w:pPr>
        <w:pStyle w:val="a8"/>
        <w:widowControl/>
        <w:numPr>
          <w:ilvl w:val="0"/>
          <w:numId w:val="1"/>
        </w:numPr>
        <w:ind w:firstLineChars="0"/>
        <w:jc w:val="left"/>
        <w:outlineLvl w:val="0"/>
        <w:rPr>
          <w:rFonts w:asciiTheme="minorEastAsia" w:hAnsiTheme="minorEastAsia"/>
          <w:b/>
          <w:sz w:val="44"/>
          <w:szCs w:val="44"/>
        </w:rPr>
      </w:pPr>
      <w:bookmarkStart w:id="25" w:name="_Toc478397350"/>
      <w:r>
        <w:rPr>
          <w:rFonts w:asciiTheme="minorEastAsia" w:hAnsiTheme="minorEastAsia" w:hint="eastAsia"/>
          <w:b/>
          <w:sz w:val="44"/>
          <w:szCs w:val="44"/>
        </w:rPr>
        <w:t>数据需求</w:t>
      </w:r>
      <w:bookmarkEnd w:id="25"/>
    </w:p>
    <w:p w14:paraId="51C94BD6" w14:textId="77777777" w:rsidR="009C277D" w:rsidRPr="00486BAC" w:rsidRDefault="004C1350" w:rsidP="00486BAC">
      <w:pPr>
        <w:pStyle w:val="a8"/>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14:paraId="326F25DD" w14:textId="77777777" w:rsidR="00084F03" w:rsidRDefault="00084F03" w:rsidP="00604DA1">
      <w:pPr>
        <w:pStyle w:val="a8"/>
        <w:widowControl/>
        <w:numPr>
          <w:ilvl w:val="0"/>
          <w:numId w:val="1"/>
        </w:numPr>
        <w:ind w:firstLineChars="0"/>
        <w:jc w:val="left"/>
        <w:outlineLvl w:val="0"/>
        <w:rPr>
          <w:rFonts w:asciiTheme="minorEastAsia" w:hAnsiTheme="minorEastAsia"/>
          <w:b/>
          <w:sz w:val="44"/>
          <w:szCs w:val="44"/>
        </w:rPr>
      </w:pPr>
      <w:bookmarkStart w:id="26" w:name="_Toc478397351"/>
      <w:r>
        <w:rPr>
          <w:rFonts w:asciiTheme="minorEastAsia" w:hAnsiTheme="minorEastAsia" w:hint="eastAsia"/>
          <w:b/>
          <w:sz w:val="44"/>
          <w:szCs w:val="44"/>
        </w:rPr>
        <w:t>非功能需求</w:t>
      </w:r>
      <w:bookmarkEnd w:id="26"/>
    </w:p>
    <w:p w14:paraId="6D0C4FF2" w14:textId="77777777" w:rsidR="004C1350" w:rsidRDefault="004C1350" w:rsidP="00604DA1">
      <w:pPr>
        <w:pStyle w:val="a8"/>
        <w:widowControl/>
        <w:numPr>
          <w:ilvl w:val="1"/>
          <w:numId w:val="1"/>
        </w:numPr>
        <w:ind w:firstLineChars="0"/>
        <w:jc w:val="left"/>
        <w:outlineLvl w:val="1"/>
        <w:rPr>
          <w:rFonts w:asciiTheme="minorEastAsia" w:hAnsiTheme="minorEastAsia"/>
          <w:b/>
          <w:sz w:val="32"/>
          <w:szCs w:val="32"/>
        </w:rPr>
      </w:pPr>
      <w:bookmarkStart w:id="27" w:name="_Toc478397352"/>
      <w:r>
        <w:rPr>
          <w:rFonts w:asciiTheme="minorEastAsia" w:hAnsiTheme="minorEastAsia" w:hint="eastAsia"/>
          <w:b/>
          <w:sz w:val="32"/>
          <w:szCs w:val="32"/>
        </w:rPr>
        <w:t>兼容性</w:t>
      </w:r>
      <w:bookmarkEnd w:id="27"/>
    </w:p>
    <w:p w14:paraId="0C63EDC1" w14:textId="77777777" w:rsidR="00BD5C15" w:rsidRDefault="00BD5C15" w:rsidP="00604DA1">
      <w:pPr>
        <w:pStyle w:val="a8"/>
        <w:widowControl/>
        <w:numPr>
          <w:ilvl w:val="2"/>
          <w:numId w:val="1"/>
        </w:numPr>
        <w:spacing w:line="360" w:lineRule="auto"/>
        <w:ind w:firstLineChars="0"/>
        <w:jc w:val="left"/>
        <w:outlineLvl w:val="2"/>
        <w:rPr>
          <w:rFonts w:asciiTheme="minorEastAsia" w:hAnsiTheme="minorEastAsia"/>
          <w:b/>
          <w:sz w:val="28"/>
          <w:szCs w:val="28"/>
        </w:rPr>
      </w:pPr>
      <w:bookmarkStart w:id="28" w:name="_Toc478397353"/>
      <w:r w:rsidRPr="00BD5C15">
        <w:rPr>
          <w:rFonts w:asciiTheme="minorEastAsia" w:hAnsiTheme="minorEastAsia" w:hint="eastAsia"/>
          <w:b/>
          <w:sz w:val="28"/>
          <w:szCs w:val="28"/>
        </w:rPr>
        <w:t>浏览器</w:t>
      </w:r>
      <w:r>
        <w:rPr>
          <w:rFonts w:asciiTheme="minorEastAsia" w:hAnsiTheme="minorEastAsia" w:hint="eastAsia"/>
          <w:b/>
          <w:sz w:val="28"/>
          <w:szCs w:val="28"/>
        </w:rPr>
        <w:t>兼容</w:t>
      </w:r>
      <w:bookmarkEnd w:id="28"/>
    </w:p>
    <w:p w14:paraId="70A4BBE2" w14:textId="77777777" w:rsidR="00BD5C15" w:rsidRPr="00711EC0" w:rsidRDefault="00BD5C15" w:rsidP="00711EC0">
      <w:pPr>
        <w:pStyle w:val="aa"/>
        <w:shd w:val="clear" w:color="auto" w:fill="FFFFFF"/>
        <w:spacing w:before="0" w:beforeAutospacing="0" w:after="0" w:afterAutospacing="0" w:line="360" w:lineRule="auto"/>
        <w:ind w:firstLineChars="200" w:firstLine="480"/>
        <w:rPr>
          <w:noProof/>
        </w:rPr>
      </w:pPr>
      <w:r w:rsidRPr="00711EC0">
        <w:rPr>
          <w:rFonts w:hint="eastAsia"/>
          <w:noProof/>
        </w:rPr>
        <w:t>Node.js不运行在浏览器中，所以不存在JavaScript的浏览器兼容性问题，可以放心使用JavaScript语言的所有特性。</w:t>
      </w:r>
    </w:p>
    <w:p w14:paraId="7AC8C4D5" w14:textId="77777777" w:rsidR="00BD5C15" w:rsidRPr="00BD5C15" w:rsidRDefault="00BD5C15" w:rsidP="00604DA1">
      <w:pPr>
        <w:pStyle w:val="a8"/>
        <w:widowControl/>
        <w:numPr>
          <w:ilvl w:val="2"/>
          <w:numId w:val="1"/>
        </w:numPr>
        <w:spacing w:line="360" w:lineRule="auto"/>
        <w:ind w:firstLineChars="0"/>
        <w:jc w:val="left"/>
        <w:outlineLvl w:val="2"/>
        <w:rPr>
          <w:rFonts w:asciiTheme="minorEastAsia" w:hAnsiTheme="minorEastAsia"/>
          <w:b/>
          <w:sz w:val="28"/>
          <w:szCs w:val="28"/>
        </w:rPr>
      </w:pPr>
      <w:bookmarkStart w:id="29" w:name="_Toc478397354"/>
      <w:r>
        <w:rPr>
          <w:rFonts w:asciiTheme="minorEastAsia" w:hAnsiTheme="minorEastAsia" w:hint="eastAsia"/>
          <w:b/>
          <w:sz w:val="28"/>
          <w:szCs w:val="28"/>
        </w:rPr>
        <w:t>操作系统兼容</w:t>
      </w:r>
      <w:bookmarkEnd w:id="29"/>
    </w:p>
    <w:p w14:paraId="033429C7" w14:textId="77777777" w:rsidR="004C1350" w:rsidRPr="00711EC0" w:rsidRDefault="00BD5C15" w:rsidP="00711EC0">
      <w:pPr>
        <w:pStyle w:val="aa"/>
        <w:shd w:val="clear" w:color="auto" w:fill="FFFFFF"/>
        <w:spacing w:before="0" w:beforeAutospacing="0" w:after="0" w:afterAutospacing="0" w:line="360" w:lineRule="auto"/>
        <w:ind w:firstLineChars="200" w:firstLine="480"/>
        <w:rPr>
          <w:noProof/>
        </w:rPr>
      </w:pPr>
      <w:r w:rsidRPr="00711EC0">
        <w:rPr>
          <w:rFonts w:hint="eastAsia"/>
          <w:noProof/>
        </w:rPr>
        <w:t>Node.js兼容Windows、Linux、Mac OS X操作系统。</w:t>
      </w:r>
    </w:p>
    <w:p w14:paraId="0333574B" w14:textId="77777777" w:rsidR="004C1350" w:rsidRDefault="004C1350"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30" w:name="_Toc478397355"/>
      <w:commentRangeStart w:id="31"/>
      <w:r>
        <w:rPr>
          <w:rFonts w:asciiTheme="minorEastAsia" w:hAnsiTheme="minorEastAsia" w:hint="eastAsia"/>
          <w:b/>
          <w:sz w:val="32"/>
          <w:szCs w:val="32"/>
        </w:rPr>
        <w:t>高效性</w:t>
      </w:r>
      <w:bookmarkEnd w:id="30"/>
      <w:commentRangeEnd w:id="31"/>
      <w:r w:rsidR="00BF2718">
        <w:rPr>
          <w:rStyle w:val="ad"/>
        </w:rPr>
        <w:commentReference w:id="31"/>
      </w:r>
    </w:p>
    <w:p w14:paraId="63A87ADD" w14:textId="77777777" w:rsidR="004C1350" w:rsidRPr="00711EC0" w:rsidRDefault="00291CB1" w:rsidP="00711EC0">
      <w:pPr>
        <w:pStyle w:val="aa"/>
        <w:shd w:val="clear" w:color="auto" w:fill="FFFFFF"/>
        <w:spacing w:before="0" w:beforeAutospacing="0" w:after="0" w:afterAutospacing="0" w:line="360" w:lineRule="auto"/>
        <w:ind w:firstLineChars="200" w:firstLine="480"/>
        <w:rPr>
          <w:noProof/>
        </w:rPr>
      </w:pPr>
      <w:r w:rsidRPr="00711EC0">
        <w:rPr>
          <w:noProof/>
        </w:rPr>
        <w:t>Node.js非阻塞模式的IO处理给Node.js带来在相对低系统资源耗用下的高性能与出众的负载能力，非常适合用作依赖其它IO资源的中间层服务。Node.js轻量高效，可以认为是数据密集型分布式部署环境下的实时应用系统的完美解决方案。</w:t>
      </w:r>
    </w:p>
    <w:p w14:paraId="517E5DFA" w14:textId="77777777" w:rsidR="004C1350" w:rsidRDefault="004C1350" w:rsidP="00604DA1">
      <w:pPr>
        <w:pStyle w:val="a8"/>
        <w:widowControl/>
        <w:numPr>
          <w:ilvl w:val="1"/>
          <w:numId w:val="1"/>
        </w:numPr>
        <w:ind w:firstLineChars="0"/>
        <w:jc w:val="left"/>
        <w:outlineLvl w:val="1"/>
        <w:rPr>
          <w:rFonts w:asciiTheme="minorEastAsia" w:hAnsiTheme="minorEastAsia"/>
          <w:b/>
          <w:sz w:val="32"/>
          <w:szCs w:val="32"/>
        </w:rPr>
      </w:pPr>
      <w:bookmarkStart w:id="32" w:name="_Toc478397356"/>
      <w:commentRangeStart w:id="33"/>
      <w:r>
        <w:rPr>
          <w:rFonts w:asciiTheme="minorEastAsia" w:hAnsiTheme="minorEastAsia" w:hint="eastAsia"/>
          <w:b/>
          <w:sz w:val="32"/>
          <w:szCs w:val="32"/>
        </w:rPr>
        <w:t>容错性</w:t>
      </w:r>
      <w:bookmarkEnd w:id="32"/>
      <w:commentRangeEnd w:id="33"/>
      <w:r w:rsidR="00BF2718">
        <w:rPr>
          <w:rStyle w:val="ad"/>
        </w:rPr>
        <w:commentReference w:id="33"/>
      </w:r>
    </w:p>
    <w:p w14:paraId="77E80F04" w14:textId="77777777" w:rsidR="004C1350" w:rsidRPr="00711EC0" w:rsidRDefault="00114D95" w:rsidP="00120819">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JavaScript提供</w:t>
      </w:r>
      <w:r w:rsidRPr="00711EC0">
        <w:rPr>
          <w:rFonts w:ascii="宋体" w:eastAsia="宋体" w:hAnsi="宋体" w:cs="宋体"/>
          <w:noProof/>
          <w:kern w:val="0"/>
          <w:sz w:val="24"/>
          <w:szCs w:val="24"/>
        </w:rPr>
        <w:t>uncaughtException</w:t>
      </w:r>
      <w:r w:rsidRPr="00711EC0">
        <w:rPr>
          <w:rFonts w:ascii="宋体" w:eastAsia="宋体" w:hAnsi="宋体" w:cs="宋体" w:hint="eastAsia"/>
          <w:noProof/>
          <w:kern w:val="0"/>
          <w:sz w:val="24"/>
          <w:szCs w:val="24"/>
        </w:rPr>
        <w:t>容错机制，在一定程度上提高可程序的稳定性。但是Nodejs在容错方面仍存在一些不足。例如，</w:t>
      </w:r>
      <w:r w:rsidRPr="00711EC0">
        <w:rPr>
          <w:rFonts w:ascii="宋体" w:eastAsia="宋体" w:hAnsi="宋体" w:cs="宋体"/>
          <w:noProof/>
          <w:kern w:val="0"/>
          <w:sz w:val="24"/>
          <w:szCs w:val="24"/>
        </w:rPr>
        <w:t>当异步回调中出现异常，</w:t>
      </w:r>
      <w:r w:rsidRPr="00711EC0">
        <w:rPr>
          <w:rFonts w:ascii="宋体" w:eastAsia="宋体" w:hAnsi="宋体" w:cs="宋体" w:hint="eastAsia"/>
          <w:noProof/>
          <w:kern w:val="0"/>
          <w:sz w:val="24"/>
          <w:szCs w:val="24"/>
        </w:rPr>
        <w:t>不管</w:t>
      </w:r>
      <w:r w:rsidRPr="00711EC0">
        <w:rPr>
          <w:rFonts w:ascii="宋体" w:eastAsia="宋体" w:hAnsi="宋体" w:cs="宋体"/>
          <w:noProof/>
          <w:kern w:val="0"/>
          <w:sz w:val="24"/>
          <w:szCs w:val="24"/>
        </w:rPr>
        <w:t>相应的 error 的事件有没有被订阅</w:t>
      </w:r>
      <w:r w:rsidRPr="00711EC0">
        <w:rPr>
          <w:rFonts w:ascii="宋体" w:eastAsia="宋体" w:hAnsi="宋体" w:cs="宋体" w:hint="eastAsia"/>
          <w:noProof/>
          <w:kern w:val="0"/>
          <w:sz w:val="24"/>
          <w:szCs w:val="24"/>
        </w:rPr>
        <w:t>，</w:t>
      </w:r>
      <w:r w:rsidRPr="00711EC0">
        <w:rPr>
          <w:rFonts w:ascii="宋体" w:eastAsia="宋体" w:hAnsi="宋体" w:cs="宋体"/>
          <w:noProof/>
          <w:kern w:val="0"/>
          <w:sz w:val="24"/>
          <w:szCs w:val="24"/>
        </w:rPr>
        <w:t>整个进程都会挂掉。</w:t>
      </w:r>
      <w:r w:rsidR="00A735F8" w:rsidRPr="00711EC0">
        <w:rPr>
          <w:rFonts w:ascii="宋体" w:eastAsia="宋体" w:hAnsi="宋体" w:cs="宋体" w:hint="eastAsia"/>
          <w:noProof/>
          <w:kern w:val="0"/>
          <w:sz w:val="24"/>
          <w:szCs w:val="24"/>
        </w:rPr>
        <w:t>虽然在早期</w:t>
      </w:r>
      <w:r w:rsidR="00A735F8" w:rsidRPr="00711EC0">
        <w:rPr>
          <w:rFonts w:ascii="宋体" w:eastAsia="宋体" w:hAnsi="宋体" w:cs="宋体"/>
          <w:noProof/>
          <w:kern w:val="0"/>
          <w:sz w:val="24"/>
          <w:szCs w:val="24"/>
        </w:rPr>
        <w:t xml:space="preserve">Node.js </w:t>
      </w:r>
      <w:r w:rsidR="00332860" w:rsidRPr="00711EC0">
        <w:rPr>
          <w:rFonts w:ascii="宋体" w:eastAsia="宋体" w:hAnsi="宋体" w:cs="宋体"/>
          <w:noProof/>
          <w:kern w:val="0"/>
          <w:sz w:val="24"/>
          <w:szCs w:val="24"/>
        </w:rPr>
        <w:t>中提出</w:t>
      </w:r>
      <w:r w:rsidR="00A735F8" w:rsidRPr="00711EC0">
        <w:rPr>
          <w:rFonts w:ascii="宋体" w:eastAsia="宋体" w:hAnsi="宋体" w:cs="宋体"/>
          <w:noProof/>
          <w:kern w:val="0"/>
          <w:sz w:val="24"/>
          <w:szCs w:val="24"/>
        </w:rPr>
        <w:t>Domain 机制，用于隔离错误域，希望解决这个问题</w:t>
      </w:r>
      <w:r w:rsidR="00E96157" w:rsidRPr="00711EC0">
        <w:rPr>
          <w:rFonts w:ascii="宋体" w:eastAsia="宋体" w:hAnsi="宋体" w:cs="宋体" w:hint="eastAsia"/>
          <w:noProof/>
          <w:kern w:val="0"/>
          <w:sz w:val="24"/>
          <w:szCs w:val="24"/>
        </w:rPr>
        <w:t>，</w:t>
      </w:r>
      <w:r w:rsidR="00E96157" w:rsidRPr="00711EC0">
        <w:rPr>
          <w:rFonts w:ascii="宋体" w:eastAsia="宋体" w:hAnsi="宋体" w:cs="宋体"/>
          <w:noProof/>
          <w:kern w:val="0"/>
          <w:sz w:val="24"/>
          <w:szCs w:val="24"/>
        </w:rPr>
        <w:t>但是由于机制方面的问题，导致这套机制无法像预期的那样完美运作。</w:t>
      </w:r>
    </w:p>
    <w:p w14:paraId="1C950C6F" w14:textId="77777777" w:rsidR="004C1350" w:rsidRDefault="004C1350"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34" w:name="_Toc478397357"/>
      <w:commentRangeStart w:id="35"/>
      <w:r>
        <w:rPr>
          <w:rFonts w:asciiTheme="minorEastAsia" w:hAnsiTheme="minorEastAsia" w:hint="eastAsia"/>
          <w:b/>
          <w:sz w:val="32"/>
          <w:szCs w:val="32"/>
        </w:rPr>
        <w:t>可扩展性</w:t>
      </w:r>
      <w:bookmarkEnd w:id="34"/>
      <w:commentRangeEnd w:id="35"/>
      <w:r w:rsidR="00BF2718">
        <w:rPr>
          <w:rStyle w:val="ad"/>
        </w:rPr>
        <w:commentReference w:id="35"/>
      </w:r>
    </w:p>
    <w:p w14:paraId="1D0ABB18" w14:textId="77777777" w:rsidR="001F7015" w:rsidRPr="00486BAC" w:rsidRDefault="00E17EE7" w:rsidP="00486BAC">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noProof/>
          <w:kern w:val="0"/>
          <w:sz w:val="24"/>
          <w:szCs w:val="24"/>
        </w:rPr>
        <w:t>N</w:t>
      </w:r>
      <w:r w:rsidRPr="00711EC0">
        <w:rPr>
          <w:rFonts w:ascii="宋体" w:eastAsia="宋体" w:hAnsi="宋体" w:cs="宋体" w:hint="eastAsia"/>
          <w:noProof/>
          <w:kern w:val="0"/>
          <w:sz w:val="24"/>
          <w:szCs w:val="24"/>
        </w:rPr>
        <w:t>ode</w:t>
      </w:r>
      <w:r w:rsidR="0015543E" w:rsidRPr="00711EC0">
        <w:rPr>
          <w:rFonts w:ascii="宋体" w:eastAsia="宋体" w:hAnsi="宋体" w:cs="宋体" w:hint="eastAsia"/>
          <w:noProof/>
          <w:kern w:val="0"/>
          <w:sz w:val="24"/>
          <w:szCs w:val="24"/>
        </w:rPr>
        <w:t>.js支持C/C++扩展模块的编写。用户可根据自己的需求编写相应的功能模块放入核心模块中，以提高效率。</w:t>
      </w:r>
    </w:p>
    <w:p w14:paraId="3FB8471C" w14:textId="77777777" w:rsidR="00084F03" w:rsidRDefault="00084F03" w:rsidP="00604DA1">
      <w:pPr>
        <w:pStyle w:val="a8"/>
        <w:widowControl/>
        <w:numPr>
          <w:ilvl w:val="0"/>
          <w:numId w:val="1"/>
        </w:numPr>
        <w:spacing w:line="360" w:lineRule="auto"/>
        <w:ind w:firstLineChars="0"/>
        <w:jc w:val="left"/>
        <w:outlineLvl w:val="0"/>
        <w:rPr>
          <w:rFonts w:asciiTheme="minorEastAsia" w:hAnsiTheme="minorEastAsia"/>
          <w:b/>
          <w:sz w:val="44"/>
          <w:szCs w:val="44"/>
        </w:rPr>
      </w:pPr>
      <w:bookmarkStart w:id="36" w:name="_Toc478397358"/>
      <w:r>
        <w:rPr>
          <w:rFonts w:asciiTheme="minorEastAsia" w:hAnsiTheme="minorEastAsia" w:hint="eastAsia"/>
          <w:b/>
          <w:sz w:val="44"/>
          <w:szCs w:val="44"/>
        </w:rPr>
        <w:lastRenderedPageBreak/>
        <w:t>运行需求</w:t>
      </w:r>
      <w:bookmarkEnd w:id="36"/>
    </w:p>
    <w:p w14:paraId="1B8CCA47" w14:textId="77777777" w:rsidR="00285D04" w:rsidRDefault="00C32DE6"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37" w:name="_Toc478397359"/>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37"/>
    </w:p>
    <w:p w14:paraId="0338B5C0" w14:textId="77777777" w:rsidR="00C51118" w:rsidRPr="00711EC0" w:rsidRDefault="00C51118" w:rsidP="00711EC0">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官方暂无明确要求</w:t>
      </w:r>
    </w:p>
    <w:p w14:paraId="31A143D1" w14:textId="77777777" w:rsidR="00C32DE6" w:rsidRDefault="00C32DE6"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38" w:name="_Toc478397360"/>
      <w:r>
        <w:rPr>
          <w:rFonts w:asciiTheme="minorEastAsia" w:hAnsiTheme="minorEastAsia" w:hint="eastAsia"/>
          <w:b/>
          <w:sz w:val="32"/>
          <w:szCs w:val="32"/>
        </w:rPr>
        <w:t>软件接口</w:t>
      </w:r>
      <w:bookmarkEnd w:id="38"/>
    </w:p>
    <w:p w14:paraId="12B38432" w14:textId="77777777" w:rsidR="00C51118" w:rsidRPr="00711EC0" w:rsidRDefault="00C51118" w:rsidP="00120819">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官方暂无明确要求</w:t>
      </w:r>
    </w:p>
    <w:p w14:paraId="0BE31F6D" w14:textId="77777777" w:rsidR="00084F03" w:rsidRDefault="00084F03" w:rsidP="00604DA1">
      <w:pPr>
        <w:pStyle w:val="a8"/>
        <w:widowControl/>
        <w:numPr>
          <w:ilvl w:val="0"/>
          <w:numId w:val="1"/>
        </w:numPr>
        <w:ind w:firstLineChars="0"/>
        <w:jc w:val="left"/>
        <w:outlineLvl w:val="0"/>
        <w:rPr>
          <w:rFonts w:asciiTheme="minorEastAsia" w:hAnsiTheme="minorEastAsia"/>
          <w:b/>
          <w:sz w:val="44"/>
          <w:szCs w:val="44"/>
        </w:rPr>
      </w:pPr>
      <w:bookmarkStart w:id="39" w:name="_Toc478397361"/>
      <w:r>
        <w:rPr>
          <w:rFonts w:asciiTheme="minorEastAsia" w:hAnsiTheme="minorEastAsia" w:hint="eastAsia"/>
          <w:b/>
          <w:sz w:val="44"/>
          <w:szCs w:val="44"/>
        </w:rPr>
        <w:t>应用</w:t>
      </w:r>
      <w:commentRangeStart w:id="40"/>
      <w:commentRangeStart w:id="41"/>
      <w:r>
        <w:rPr>
          <w:rFonts w:asciiTheme="minorEastAsia" w:hAnsiTheme="minorEastAsia" w:hint="eastAsia"/>
          <w:b/>
          <w:sz w:val="44"/>
          <w:szCs w:val="44"/>
        </w:rPr>
        <w:t>场景</w:t>
      </w:r>
      <w:bookmarkEnd w:id="39"/>
      <w:commentRangeEnd w:id="40"/>
      <w:r w:rsidR="00BF2718">
        <w:rPr>
          <w:rStyle w:val="ad"/>
        </w:rPr>
        <w:commentReference w:id="40"/>
      </w:r>
      <w:commentRangeEnd w:id="41"/>
      <w:r w:rsidR="00BF2718">
        <w:rPr>
          <w:rStyle w:val="ad"/>
        </w:rPr>
        <w:commentReference w:id="41"/>
      </w:r>
    </w:p>
    <w:p w14:paraId="233940FC" w14:textId="77777777" w:rsidR="00084F03" w:rsidRDefault="00A07A76" w:rsidP="00604DA1">
      <w:pPr>
        <w:pStyle w:val="a8"/>
        <w:widowControl/>
        <w:numPr>
          <w:ilvl w:val="1"/>
          <w:numId w:val="1"/>
        </w:numPr>
        <w:ind w:firstLineChars="0"/>
        <w:jc w:val="left"/>
        <w:outlineLvl w:val="1"/>
        <w:rPr>
          <w:rFonts w:asciiTheme="minorEastAsia" w:hAnsiTheme="minorEastAsia"/>
          <w:b/>
          <w:sz w:val="32"/>
          <w:szCs w:val="32"/>
        </w:rPr>
      </w:pPr>
      <w:bookmarkStart w:id="43" w:name="_Toc478397362"/>
      <w:r w:rsidRPr="00A07A76">
        <w:rPr>
          <w:rFonts w:asciiTheme="minorEastAsia" w:hAnsiTheme="minorEastAsia" w:hint="eastAsia"/>
          <w:b/>
          <w:sz w:val="32"/>
          <w:szCs w:val="32"/>
        </w:rPr>
        <w:t>I/O 密集型</w:t>
      </w:r>
      <w:bookmarkEnd w:id="43"/>
    </w:p>
    <w:p w14:paraId="667ED9B6" w14:textId="77777777" w:rsidR="00F6460E" w:rsidRPr="00711EC0" w:rsidRDefault="00352892" w:rsidP="00711EC0">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从单线程</w:t>
      </w:r>
      <w:r w:rsidR="00F6460E" w:rsidRPr="00711EC0">
        <w:rPr>
          <w:rFonts w:ascii="宋体" w:eastAsia="宋体" w:hAnsi="宋体" w:cs="宋体" w:hint="eastAsia"/>
          <w:noProof/>
          <w:kern w:val="0"/>
          <w:sz w:val="24"/>
          <w:szCs w:val="24"/>
        </w:rPr>
        <w:t>的</w:t>
      </w:r>
      <w:r w:rsidRPr="00711EC0">
        <w:rPr>
          <w:rFonts w:ascii="宋体" w:eastAsia="宋体" w:hAnsi="宋体" w:cs="宋体" w:hint="eastAsia"/>
          <w:noProof/>
          <w:kern w:val="0"/>
          <w:sz w:val="24"/>
          <w:szCs w:val="24"/>
        </w:rPr>
        <w:t>角度来说</w:t>
      </w:r>
      <w:r w:rsidR="00F6460E" w:rsidRPr="00711EC0">
        <w:rPr>
          <w:rFonts w:ascii="宋体" w:eastAsia="宋体" w:hAnsi="宋体" w:cs="宋体" w:hint="eastAsia"/>
          <w:noProof/>
          <w:kern w:val="0"/>
          <w:sz w:val="24"/>
          <w:szCs w:val="24"/>
        </w:rPr>
        <w:t>，Node</w:t>
      </w:r>
      <w:r w:rsidRPr="00711EC0">
        <w:rPr>
          <w:rFonts w:ascii="宋体" w:eastAsia="宋体" w:hAnsi="宋体" w:cs="宋体" w:hint="eastAsia"/>
          <w:noProof/>
          <w:kern w:val="0"/>
          <w:sz w:val="24"/>
          <w:szCs w:val="24"/>
        </w:rPr>
        <w:t>处理</w:t>
      </w:r>
      <w:r w:rsidR="00F6460E" w:rsidRPr="00711EC0">
        <w:rPr>
          <w:rFonts w:ascii="宋体" w:eastAsia="宋体" w:hAnsi="宋体" w:cs="宋体" w:hint="eastAsia"/>
          <w:noProof/>
          <w:kern w:val="0"/>
          <w:sz w:val="24"/>
          <w:szCs w:val="24"/>
        </w:rPr>
        <w:t>I/O的能力是很出色的</w:t>
      </w:r>
      <w:r w:rsidRPr="00711EC0">
        <w:rPr>
          <w:rFonts w:ascii="宋体" w:eastAsia="宋体" w:hAnsi="宋体" w:cs="宋体" w:hint="eastAsia"/>
          <w:noProof/>
          <w:kern w:val="0"/>
          <w:sz w:val="24"/>
          <w:szCs w:val="24"/>
        </w:rPr>
        <w:t>。Node面向网络且擅长并行I/O，能够有效地组织起更多的硬件资源，从而提供更多好的服务。I/0密集的优势主要在于Node利用事件循环的处理能力，而不是启动每一个线程为每一个请求服务，资源占用极少。</w:t>
      </w:r>
    </w:p>
    <w:p w14:paraId="2B7316FA" w14:textId="77777777" w:rsidR="00A07A76" w:rsidRDefault="00A07A76" w:rsidP="00604DA1">
      <w:pPr>
        <w:pStyle w:val="a8"/>
        <w:widowControl/>
        <w:numPr>
          <w:ilvl w:val="1"/>
          <w:numId w:val="1"/>
        </w:numPr>
        <w:ind w:firstLineChars="0"/>
        <w:jc w:val="left"/>
        <w:outlineLvl w:val="1"/>
        <w:rPr>
          <w:rFonts w:asciiTheme="minorEastAsia" w:hAnsiTheme="minorEastAsia"/>
          <w:b/>
          <w:sz w:val="32"/>
          <w:szCs w:val="32"/>
        </w:rPr>
      </w:pPr>
      <w:bookmarkStart w:id="44" w:name="_Toc478397363"/>
      <w:r>
        <w:rPr>
          <w:rFonts w:asciiTheme="minorEastAsia" w:hAnsiTheme="minorEastAsia" w:hint="eastAsia"/>
          <w:b/>
          <w:sz w:val="32"/>
          <w:szCs w:val="32"/>
        </w:rPr>
        <w:t>CPU密集型</w:t>
      </w:r>
      <w:bookmarkEnd w:id="44"/>
    </w:p>
    <w:p w14:paraId="794531F5" w14:textId="77777777" w:rsidR="00AE2DA7" w:rsidRPr="00711EC0" w:rsidRDefault="00730DBE" w:rsidP="00711EC0">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Node.js的引擎是V8，实际上V8的执行效率是非常高的。</w:t>
      </w:r>
      <w:r w:rsidR="002F29D6" w:rsidRPr="00711EC0">
        <w:rPr>
          <w:rFonts w:ascii="宋体" w:eastAsia="宋体" w:hAnsi="宋体" w:cs="宋体" w:hint="eastAsia"/>
          <w:noProof/>
          <w:kern w:val="0"/>
          <w:sz w:val="24"/>
          <w:szCs w:val="24"/>
        </w:rPr>
        <w:t>关于CPU密集型应用，Node的异步I/O已经解决了在单线程上CPU与I/O之间阻塞无法重叠利用的问题，I/O阻塞造成的性能浪费远比CPU的影响小。</w:t>
      </w:r>
    </w:p>
    <w:p w14:paraId="6E9A8C98" w14:textId="77777777" w:rsidR="00C34D9B" w:rsidRDefault="002F29D6" w:rsidP="00C34D9B">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对于长时间的运算或者纯运算的场景，或许应该采用多线程的方式进行计算。Node.js虽然没有提供多线程用于计算支持，但也有自己的解决方案。Node.js可以通过编写C/C++扩展的方式更高效的利用CPU,将一些V8不能做到性能极致的地方通过C/C++来实现。如果单线程的Node不能满足需求，可以通过子进程的方式，将一部分Node进程当作常驻服务进程用于计算，然后利用进程间的消息来传递结果，将计算和I/O分离，这样能充分利用多CPU。</w:t>
      </w:r>
    </w:p>
    <w:p w14:paraId="3A10A884" w14:textId="77777777" w:rsidR="00336A7C" w:rsidRPr="00F31D88" w:rsidRDefault="00F31D88" w:rsidP="00F31D88">
      <w:pPr>
        <w:pStyle w:val="a8"/>
        <w:widowControl/>
        <w:numPr>
          <w:ilvl w:val="1"/>
          <w:numId w:val="1"/>
        </w:numPr>
        <w:spacing w:line="360" w:lineRule="auto"/>
        <w:ind w:firstLineChars="0"/>
        <w:jc w:val="left"/>
        <w:rPr>
          <w:rFonts w:asciiTheme="minorEastAsia" w:hAnsiTheme="minorEastAsia"/>
          <w:b/>
          <w:sz w:val="32"/>
          <w:szCs w:val="32"/>
        </w:rPr>
      </w:pPr>
      <w:r w:rsidRPr="00F31D88">
        <w:rPr>
          <w:rFonts w:asciiTheme="minorEastAsia" w:hAnsiTheme="minorEastAsia" w:hint="eastAsia"/>
          <w:b/>
          <w:sz w:val="32"/>
          <w:szCs w:val="32"/>
        </w:rPr>
        <w:t>分布式应用</w:t>
      </w:r>
    </w:p>
    <w:p w14:paraId="2C1DAF30" w14:textId="77777777" w:rsidR="00F31D88" w:rsidRPr="00F31D88" w:rsidRDefault="00F31D88" w:rsidP="00F31D88">
      <w:pPr>
        <w:widowControl/>
        <w:spacing w:line="360" w:lineRule="auto"/>
        <w:ind w:firstLine="420"/>
        <w:jc w:val="left"/>
        <w:rPr>
          <w:rFonts w:ascii="宋体" w:eastAsia="宋体" w:hAnsi="宋体" w:cs="宋体"/>
          <w:noProof/>
          <w:kern w:val="0"/>
          <w:sz w:val="24"/>
          <w:szCs w:val="24"/>
        </w:rPr>
      </w:pPr>
      <w:r w:rsidRPr="00F31D88">
        <w:rPr>
          <w:rFonts w:ascii="宋体" w:eastAsia="宋体" w:hAnsi="宋体" w:cs="宋体" w:hint="eastAsia"/>
          <w:noProof/>
          <w:kern w:val="0"/>
          <w:sz w:val="24"/>
          <w:szCs w:val="24"/>
        </w:rPr>
        <w:t>分布式应用意味着对可伸缩性的要求非常高。数据平台通常要在一个数据库集群中去寻找需要</w:t>
      </w:r>
      <w:r>
        <w:rPr>
          <w:rFonts w:ascii="宋体" w:eastAsia="宋体" w:hAnsi="宋体" w:cs="宋体" w:hint="eastAsia"/>
          <w:noProof/>
          <w:kern w:val="0"/>
          <w:sz w:val="24"/>
          <w:szCs w:val="24"/>
        </w:rPr>
        <w:t>的数据。Node高效利用并行I/O的过程，也是高效实用数据库的过程</w:t>
      </w:r>
    </w:p>
    <w:p w14:paraId="09D6991C" w14:textId="77777777" w:rsidR="00C34D9B" w:rsidRDefault="00C34D9B" w:rsidP="00C34D9B">
      <w:pPr>
        <w:pStyle w:val="a8"/>
        <w:widowControl/>
        <w:numPr>
          <w:ilvl w:val="0"/>
          <w:numId w:val="1"/>
        </w:numPr>
        <w:ind w:firstLineChars="0"/>
        <w:jc w:val="left"/>
        <w:outlineLvl w:val="0"/>
        <w:rPr>
          <w:rFonts w:asciiTheme="minorEastAsia" w:hAnsiTheme="minorEastAsia"/>
          <w:b/>
          <w:sz w:val="44"/>
          <w:szCs w:val="44"/>
        </w:rPr>
      </w:pPr>
      <w:bookmarkStart w:id="45" w:name="_Toc478397364"/>
      <w:r>
        <w:rPr>
          <w:rFonts w:asciiTheme="minorEastAsia" w:hAnsiTheme="minorEastAsia" w:hint="eastAsia"/>
          <w:b/>
          <w:sz w:val="44"/>
          <w:szCs w:val="44"/>
        </w:rPr>
        <w:t>参考文献</w:t>
      </w:r>
      <w:bookmarkEnd w:id="45"/>
    </w:p>
    <w:p w14:paraId="08BC8464" w14:textId="77777777"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14:paraId="432FB32A" w14:textId="77777777"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lastRenderedPageBreak/>
        <w:t>【2】《深入浅出Node.js》，朴灵，人民邮电出版社</w:t>
      </w:r>
    </w:p>
    <w:sectPr w:rsidR="00C34D9B" w:rsidRPr="00C34D9B" w:rsidSect="006756F9">
      <w:headerReference w:type="default" r:id="rId28"/>
      <w:footerReference w:type="default" r:id="rId29"/>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liuchao" w:date="2017-03-31T07:43:00Z" w:initials="l">
    <w:p w14:paraId="46148749" w14:textId="77777777" w:rsidR="0039339E" w:rsidRDefault="0039339E">
      <w:pPr>
        <w:pStyle w:val="ae"/>
      </w:pPr>
      <w:r>
        <w:rPr>
          <w:rStyle w:val="ad"/>
        </w:rPr>
        <w:annotationRef/>
      </w:r>
      <w:r>
        <w:rPr>
          <w:rFonts w:hint="eastAsia"/>
        </w:rPr>
        <w:t>创建的前置条件</w:t>
      </w:r>
      <w:r>
        <w:rPr>
          <w:rFonts w:hint="eastAsia"/>
        </w:rPr>
        <w:t>?</w:t>
      </w:r>
      <w:r>
        <w:rPr>
          <w:rFonts w:hint="eastAsia"/>
        </w:rPr>
        <w:t>只有一个步骤</w:t>
      </w:r>
      <w:r>
        <w:rPr>
          <w:rFonts w:hint="eastAsia"/>
        </w:rPr>
        <w:t>?</w:t>
      </w:r>
      <w:r>
        <w:rPr>
          <w:rFonts w:hint="eastAsia"/>
        </w:rPr>
        <w:t>异常怎么办</w:t>
      </w:r>
      <w:r>
        <w:rPr>
          <w:rFonts w:hint="eastAsia"/>
        </w:rPr>
        <w:t>?</w:t>
      </w:r>
    </w:p>
    <w:p w14:paraId="1C96D4D6" w14:textId="77777777" w:rsidR="0039339E" w:rsidRDefault="0039339E">
      <w:pPr>
        <w:pStyle w:val="ae"/>
      </w:pPr>
      <w:r>
        <w:t>Programmer</w:t>
      </w:r>
      <w:r>
        <w:rPr>
          <w:rFonts w:hint="eastAsia"/>
        </w:rPr>
        <w:t>？</w:t>
      </w:r>
    </w:p>
  </w:comment>
  <w:comment w:id="13" w:author="liuchao" w:date="2017-03-31T07:42:00Z" w:initials="l">
    <w:p w14:paraId="616FDCFF" w14:textId="77777777" w:rsidR="0039339E" w:rsidRDefault="0039339E">
      <w:pPr>
        <w:pStyle w:val="ae"/>
      </w:pPr>
      <w:r>
        <w:rPr>
          <w:rStyle w:val="ad"/>
        </w:rPr>
        <w:annotationRef/>
      </w:r>
      <w:r>
        <w:rPr>
          <w:rFonts w:hint="eastAsia"/>
        </w:rPr>
        <w:t>图</w:t>
      </w:r>
      <w:r>
        <w:rPr>
          <w:rFonts w:hint="eastAsia"/>
        </w:rPr>
        <w:t>3.1</w:t>
      </w:r>
      <w:r>
        <w:rPr>
          <w:rFonts w:hint="eastAsia"/>
        </w:rPr>
        <w:t>中没有</w:t>
      </w:r>
      <w:r>
        <w:rPr>
          <w:rFonts w:hint="eastAsia"/>
        </w:rPr>
        <w:t>?</w:t>
      </w:r>
    </w:p>
  </w:comment>
  <w:comment w:id="17" w:author="liuchao" w:date="2017-03-31T07:46:00Z" w:initials="l">
    <w:p w14:paraId="1B7E18E0" w14:textId="77777777" w:rsidR="0039339E" w:rsidRDefault="0039339E">
      <w:pPr>
        <w:pStyle w:val="ae"/>
      </w:pPr>
      <w:r>
        <w:rPr>
          <w:rStyle w:val="ad"/>
        </w:rPr>
        <w:annotationRef/>
      </w:r>
      <w:r>
        <w:t>U</w:t>
      </w:r>
      <w:r>
        <w:rPr>
          <w:rFonts w:hint="eastAsia"/>
        </w:rPr>
        <w:t>ser</w:t>
      </w:r>
      <w:r>
        <w:rPr>
          <w:rFonts w:hint="eastAsia"/>
        </w:rPr>
        <w:t>？与所有用例的关联？</w:t>
      </w:r>
    </w:p>
    <w:p w14:paraId="4F8D14FA" w14:textId="77777777" w:rsidR="0039339E" w:rsidRDefault="0039339E">
      <w:pPr>
        <w:pStyle w:val="ae"/>
      </w:pPr>
      <w:r>
        <w:rPr>
          <w:rFonts w:hint="eastAsia"/>
        </w:rPr>
        <w:t>多个</w:t>
      </w:r>
      <w:r>
        <w:t>E</w:t>
      </w:r>
      <w:r>
        <w:rPr>
          <w:rFonts w:hint="eastAsia"/>
        </w:rPr>
        <w:t xml:space="preserve">xtend </w:t>
      </w:r>
      <w:r>
        <w:t>“start server”</w:t>
      </w:r>
      <w:r>
        <w:rPr>
          <w:rFonts w:hint="eastAsia"/>
        </w:rPr>
        <w:t>？</w:t>
      </w:r>
    </w:p>
    <w:p w14:paraId="726A9F39" w14:textId="77777777" w:rsidR="0039339E" w:rsidRDefault="0039339E">
      <w:pPr>
        <w:pStyle w:val="ae"/>
        <w:rPr>
          <w:rFonts w:hint="eastAsia"/>
        </w:rPr>
      </w:pPr>
    </w:p>
  </w:comment>
  <w:comment w:id="31" w:author="liuchao" w:date="2017-03-31T07:50:00Z" w:initials="l">
    <w:p w14:paraId="7F6B36D4" w14:textId="77777777" w:rsidR="00BF2718" w:rsidRDefault="00BF2718">
      <w:pPr>
        <w:pStyle w:val="ae"/>
      </w:pPr>
      <w:r>
        <w:rPr>
          <w:rStyle w:val="ad"/>
        </w:rPr>
        <w:annotationRef/>
      </w:r>
      <w:r>
        <w:rPr>
          <w:rFonts w:hint="eastAsia"/>
        </w:rPr>
        <w:t>用例？</w:t>
      </w:r>
    </w:p>
  </w:comment>
  <w:comment w:id="33" w:author="liuchao" w:date="2017-03-31T07:50:00Z" w:initials="l">
    <w:p w14:paraId="4F235D39" w14:textId="77777777" w:rsidR="00BF2718" w:rsidRDefault="00BF2718">
      <w:pPr>
        <w:pStyle w:val="ae"/>
      </w:pPr>
      <w:r>
        <w:rPr>
          <w:rStyle w:val="ad"/>
        </w:rPr>
        <w:annotationRef/>
      </w:r>
      <w:r>
        <w:rPr>
          <w:rFonts w:hint="eastAsia"/>
        </w:rPr>
        <w:t>用例？</w:t>
      </w:r>
    </w:p>
  </w:comment>
  <w:comment w:id="35" w:author="liuchao" w:date="2017-03-31T07:50:00Z" w:initials="l">
    <w:p w14:paraId="1ABC3770" w14:textId="77777777" w:rsidR="00BF2718" w:rsidRDefault="00BF2718">
      <w:pPr>
        <w:pStyle w:val="ae"/>
      </w:pPr>
      <w:r>
        <w:rPr>
          <w:rStyle w:val="ad"/>
        </w:rPr>
        <w:annotationRef/>
      </w:r>
      <w:r>
        <w:rPr>
          <w:rFonts w:hint="eastAsia"/>
        </w:rPr>
        <w:t>用例？</w:t>
      </w:r>
    </w:p>
  </w:comment>
  <w:comment w:id="40" w:author="liuchao" w:date="2017-03-31T07:51:00Z" w:initials="l">
    <w:p w14:paraId="41A79476" w14:textId="77777777" w:rsidR="00BF2718" w:rsidRDefault="00BF2718">
      <w:pPr>
        <w:pStyle w:val="ae"/>
      </w:pPr>
      <w:r>
        <w:rPr>
          <w:rStyle w:val="ad"/>
        </w:rPr>
        <w:annotationRef/>
      </w:r>
      <w:r>
        <w:rPr>
          <w:rFonts w:hint="eastAsia"/>
        </w:rPr>
        <w:t>典型场景：实例？</w:t>
      </w:r>
    </w:p>
  </w:comment>
  <w:comment w:id="41" w:author="liuchao" w:date="2017-03-31T07:52:00Z" w:initials="l">
    <w:p w14:paraId="54F7455D" w14:textId="77777777" w:rsidR="00BF2718" w:rsidRDefault="00BF2718">
      <w:pPr>
        <w:pStyle w:val="ae"/>
      </w:pPr>
      <w:r>
        <w:rPr>
          <w:rStyle w:val="ad"/>
        </w:rPr>
        <w:annotationRef/>
      </w:r>
      <w:bookmarkStart w:id="42" w:name="_GoBack"/>
      <w:bookmarkEnd w:id="4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6D4D6" w15:done="0"/>
  <w15:commentEx w15:paraId="616FDCFF" w15:done="0"/>
  <w15:commentEx w15:paraId="726A9F39" w15:done="0"/>
  <w15:commentEx w15:paraId="7F6B36D4" w15:done="0"/>
  <w15:commentEx w15:paraId="4F235D39" w15:done="0"/>
  <w15:commentEx w15:paraId="1ABC3770" w15:done="0"/>
  <w15:commentEx w15:paraId="41A79476" w15:done="0"/>
  <w15:commentEx w15:paraId="54F7455D" w15:paraIdParent="41A794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E5DAF" w14:textId="77777777" w:rsidR="001548BA" w:rsidRDefault="001548BA" w:rsidP="006756F9">
      <w:r>
        <w:separator/>
      </w:r>
    </w:p>
  </w:endnote>
  <w:endnote w:type="continuationSeparator" w:id="0">
    <w:p w14:paraId="4F158C99" w14:textId="77777777" w:rsidR="001548BA" w:rsidRDefault="001548BA"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00007843" w:usb2="00000001"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43019"/>
      <w:docPartObj>
        <w:docPartGallery w:val="Page Numbers (Bottom of Page)"/>
        <w:docPartUnique/>
      </w:docPartObj>
    </w:sdtPr>
    <w:sdtEndPr/>
    <w:sdtContent>
      <w:p w14:paraId="46B75341" w14:textId="77777777" w:rsidR="002358C1" w:rsidRDefault="002358C1">
        <w:pPr>
          <w:pStyle w:val="a4"/>
          <w:jc w:val="center"/>
        </w:pPr>
        <w:r>
          <w:fldChar w:fldCharType="begin"/>
        </w:r>
        <w:r>
          <w:instrText>PAGE   \* MERGEFORMAT</w:instrText>
        </w:r>
        <w:r>
          <w:fldChar w:fldCharType="separate"/>
        </w:r>
        <w:r w:rsidR="00BF2718" w:rsidRPr="00BF2718">
          <w:rPr>
            <w:noProof/>
            <w:lang w:val="zh-CN"/>
          </w:rPr>
          <w:t>14</w:t>
        </w:r>
        <w:r>
          <w:fldChar w:fldCharType="end"/>
        </w:r>
      </w:p>
    </w:sdtContent>
  </w:sdt>
  <w:p w14:paraId="0201C739" w14:textId="77777777" w:rsidR="002358C1" w:rsidRDefault="002358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9492C" w14:textId="77777777" w:rsidR="001548BA" w:rsidRDefault="001548BA" w:rsidP="006756F9">
      <w:r>
        <w:separator/>
      </w:r>
    </w:p>
  </w:footnote>
  <w:footnote w:type="continuationSeparator" w:id="0">
    <w:p w14:paraId="4D8B2AA1" w14:textId="77777777" w:rsidR="001548BA" w:rsidRDefault="001548BA" w:rsidP="00675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17D79" w14:textId="77777777" w:rsidR="00865CE9" w:rsidRPr="00C34D9B" w:rsidRDefault="00865CE9"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6864"/>
    <w:rsid w:val="00074030"/>
    <w:rsid w:val="000743FB"/>
    <w:rsid w:val="000819C6"/>
    <w:rsid w:val="00084F03"/>
    <w:rsid w:val="000C071B"/>
    <w:rsid w:val="000D1FEA"/>
    <w:rsid w:val="000E1570"/>
    <w:rsid w:val="001076A3"/>
    <w:rsid w:val="00114A83"/>
    <w:rsid w:val="00114D95"/>
    <w:rsid w:val="00120819"/>
    <w:rsid w:val="001548BA"/>
    <w:rsid w:val="0015543E"/>
    <w:rsid w:val="00172B59"/>
    <w:rsid w:val="00176269"/>
    <w:rsid w:val="0017655D"/>
    <w:rsid w:val="001848ED"/>
    <w:rsid w:val="001E0A7E"/>
    <w:rsid w:val="001E6389"/>
    <w:rsid w:val="001E6CE9"/>
    <w:rsid w:val="001F7015"/>
    <w:rsid w:val="00205969"/>
    <w:rsid w:val="00213DCB"/>
    <w:rsid w:val="00222C0D"/>
    <w:rsid w:val="002358C1"/>
    <w:rsid w:val="002571D4"/>
    <w:rsid w:val="00265051"/>
    <w:rsid w:val="0027465C"/>
    <w:rsid w:val="00285D04"/>
    <w:rsid w:val="00291CB1"/>
    <w:rsid w:val="002B6461"/>
    <w:rsid w:val="002F29D6"/>
    <w:rsid w:val="00327003"/>
    <w:rsid w:val="00332860"/>
    <w:rsid w:val="00336A7C"/>
    <w:rsid w:val="00352892"/>
    <w:rsid w:val="0035442D"/>
    <w:rsid w:val="0039339E"/>
    <w:rsid w:val="0039472B"/>
    <w:rsid w:val="003A5508"/>
    <w:rsid w:val="003D6C93"/>
    <w:rsid w:val="003F15C1"/>
    <w:rsid w:val="00400766"/>
    <w:rsid w:val="004236BD"/>
    <w:rsid w:val="00425BDA"/>
    <w:rsid w:val="00453EFA"/>
    <w:rsid w:val="004635F0"/>
    <w:rsid w:val="004806F1"/>
    <w:rsid w:val="004833E1"/>
    <w:rsid w:val="00483E1D"/>
    <w:rsid w:val="00486BAC"/>
    <w:rsid w:val="004B327A"/>
    <w:rsid w:val="004C1350"/>
    <w:rsid w:val="004E5C1F"/>
    <w:rsid w:val="004E72A5"/>
    <w:rsid w:val="00517322"/>
    <w:rsid w:val="005A61C2"/>
    <w:rsid w:val="005B78A4"/>
    <w:rsid w:val="005D67B4"/>
    <w:rsid w:val="006010CA"/>
    <w:rsid w:val="00604DA1"/>
    <w:rsid w:val="00611ABC"/>
    <w:rsid w:val="006756F9"/>
    <w:rsid w:val="006C1884"/>
    <w:rsid w:val="006C4329"/>
    <w:rsid w:val="006D51CE"/>
    <w:rsid w:val="00711EC0"/>
    <w:rsid w:val="00730DBE"/>
    <w:rsid w:val="00776C64"/>
    <w:rsid w:val="0078301C"/>
    <w:rsid w:val="007C37B2"/>
    <w:rsid w:val="007D7B52"/>
    <w:rsid w:val="00813259"/>
    <w:rsid w:val="00865CE9"/>
    <w:rsid w:val="00912D87"/>
    <w:rsid w:val="00945FD0"/>
    <w:rsid w:val="00950380"/>
    <w:rsid w:val="0096468C"/>
    <w:rsid w:val="00973FF0"/>
    <w:rsid w:val="00985E1F"/>
    <w:rsid w:val="009A7F42"/>
    <w:rsid w:val="009C277D"/>
    <w:rsid w:val="009C50D1"/>
    <w:rsid w:val="009C5790"/>
    <w:rsid w:val="009E0F23"/>
    <w:rsid w:val="00A07A76"/>
    <w:rsid w:val="00A56F61"/>
    <w:rsid w:val="00A66919"/>
    <w:rsid w:val="00A735F8"/>
    <w:rsid w:val="00A86860"/>
    <w:rsid w:val="00AC199A"/>
    <w:rsid w:val="00AC6A3E"/>
    <w:rsid w:val="00AD395F"/>
    <w:rsid w:val="00AE2DA7"/>
    <w:rsid w:val="00AF121A"/>
    <w:rsid w:val="00B06FD5"/>
    <w:rsid w:val="00B21412"/>
    <w:rsid w:val="00B2788F"/>
    <w:rsid w:val="00B518D2"/>
    <w:rsid w:val="00B71E0D"/>
    <w:rsid w:val="00B82287"/>
    <w:rsid w:val="00B843C1"/>
    <w:rsid w:val="00BA6890"/>
    <w:rsid w:val="00BD5C15"/>
    <w:rsid w:val="00BF2718"/>
    <w:rsid w:val="00C22E37"/>
    <w:rsid w:val="00C2517D"/>
    <w:rsid w:val="00C32DE6"/>
    <w:rsid w:val="00C34D9B"/>
    <w:rsid w:val="00C45D96"/>
    <w:rsid w:val="00C51118"/>
    <w:rsid w:val="00C62815"/>
    <w:rsid w:val="00C91804"/>
    <w:rsid w:val="00CC38C9"/>
    <w:rsid w:val="00CF0BE0"/>
    <w:rsid w:val="00D205E8"/>
    <w:rsid w:val="00D246DF"/>
    <w:rsid w:val="00D53C4F"/>
    <w:rsid w:val="00D729B0"/>
    <w:rsid w:val="00D869D6"/>
    <w:rsid w:val="00DD0119"/>
    <w:rsid w:val="00DD6AF0"/>
    <w:rsid w:val="00DF033F"/>
    <w:rsid w:val="00E0773D"/>
    <w:rsid w:val="00E176EB"/>
    <w:rsid w:val="00E17EE7"/>
    <w:rsid w:val="00E6094A"/>
    <w:rsid w:val="00E63DF9"/>
    <w:rsid w:val="00E96157"/>
    <w:rsid w:val="00EA4964"/>
    <w:rsid w:val="00EF5300"/>
    <w:rsid w:val="00F31D88"/>
    <w:rsid w:val="00F42A60"/>
    <w:rsid w:val="00F6460E"/>
    <w:rsid w:val="00F71A76"/>
    <w:rsid w:val="00F72930"/>
    <w:rsid w:val="00FB03E2"/>
    <w:rsid w:val="00FB0AFC"/>
    <w:rsid w:val="00FB1916"/>
    <w:rsid w:val="00FE2B88"/>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0E20B"/>
  <w15:docId w15:val="{9B673683-7E80-4DEB-ADB7-2323187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0F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6F9"/>
    <w:rPr>
      <w:sz w:val="18"/>
      <w:szCs w:val="18"/>
    </w:rPr>
  </w:style>
  <w:style w:type="paragraph" w:styleId="a4">
    <w:name w:val="footer"/>
    <w:basedOn w:val="a"/>
    <w:link w:val="Char0"/>
    <w:uiPriority w:val="99"/>
    <w:unhideWhenUsed/>
    <w:rsid w:val="006756F9"/>
    <w:pPr>
      <w:tabs>
        <w:tab w:val="center" w:pos="4153"/>
        <w:tab w:val="right" w:pos="8306"/>
      </w:tabs>
      <w:snapToGrid w:val="0"/>
      <w:jc w:val="left"/>
    </w:pPr>
    <w:rPr>
      <w:sz w:val="18"/>
      <w:szCs w:val="18"/>
    </w:rPr>
  </w:style>
  <w:style w:type="character" w:customStyle="1" w:styleId="Char0">
    <w:name w:val="页脚 Char"/>
    <w:basedOn w:val="a0"/>
    <w:link w:val="a4"/>
    <w:uiPriority w:val="99"/>
    <w:rsid w:val="006756F9"/>
    <w:rPr>
      <w:sz w:val="18"/>
      <w:szCs w:val="18"/>
    </w:rPr>
  </w:style>
  <w:style w:type="paragraph" w:styleId="a5">
    <w:name w:val="No Spacing"/>
    <w:link w:val="Char1"/>
    <w:uiPriority w:val="1"/>
    <w:qFormat/>
    <w:rsid w:val="006756F9"/>
    <w:rPr>
      <w:kern w:val="0"/>
      <w:sz w:val="22"/>
    </w:rPr>
  </w:style>
  <w:style w:type="character" w:customStyle="1" w:styleId="Char1">
    <w:name w:val="无间隔 Char"/>
    <w:basedOn w:val="a0"/>
    <w:link w:val="a5"/>
    <w:uiPriority w:val="1"/>
    <w:rsid w:val="006756F9"/>
    <w:rPr>
      <w:kern w:val="0"/>
      <w:sz w:val="22"/>
    </w:rPr>
  </w:style>
  <w:style w:type="paragraph" w:styleId="a6">
    <w:name w:val="Balloon Text"/>
    <w:basedOn w:val="a"/>
    <w:link w:val="Char2"/>
    <w:uiPriority w:val="99"/>
    <w:semiHidden/>
    <w:unhideWhenUsed/>
    <w:rsid w:val="006756F9"/>
    <w:rPr>
      <w:sz w:val="18"/>
      <w:szCs w:val="18"/>
    </w:rPr>
  </w:style>
  <w:style w:type="character" w:customStyle="1" w:styleId="Char2">
    <w:name w:val="批注框文本 Char"/>
    <w:basedOn w:val="a0"/>
    <w:link w:val="a6"/>
    <w:uiPriority w:val="99"/>
    <w:semiHidden/>
    <w:rsid w:val="006756F9"/>
    <w:rPr>
      <w:sz w:val="18"/>
      <w:szCs w:val="18"/>
    </w:rPr>
  </w:style>
  <w:style w:type="table" w:styleId="a7">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205E8"/>
    <w:pPr>
      <w:ind w:firstLineChars="200" w:firstLine="420"/>
    </w:pPr>
  </w:style>
  <w:style w:type="character" w:styleId="a9">
    <w:name w:val="Hyperlink"/>
    <w:basedOn w:val="a0"/>
    <w:uiPriority w:val="99"/>
    <w:unhideWhenUsed/>
    <w:rsid w:val="005B78A4"/>
    <w:rPr>
      <w:color w:val="0000FF"/>
      <w:u w:val="single"/>
    </w:rPr>
  </w:style>
  <w:style w:type="paragraph" w:styleId="aa">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b">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Char">
    <w:name w:val="标题 1 Char"/>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0F23"/>
  </w:style>
  <w:style w:type="paragraph" w:styleId="2">
    <w:name w:val="toc 2"/>
    <w:basedOn w:val="a"/>
    <w:next w:val="a"/>
    <w:autoRedefine/>
    <w:uiPriority w:val="39"/>
    <w:unhideWhenUsed/>
    <w:rsid w:val="009E0F23"/>
    <w:pPr>
      <w:ind w:leftChars="200" w:left="420"/>
    </w:pPr>
  </w:style>
  <w:style w:type="paragraph" w:styleId="3">
    <w:name w:val="toc 3"/>
    <w:basedOn w:val="a"/>
    <w:next w:val="a"/>
    <w:autoRedefine/>
    <w:uiPriority w:val="39"/>
    <w:unhideWhenUsed/>
    <w:rsid w:val="009E0F23"/>
    <w:pPr>
      <w:ind w:leftChars="400" w:left="840"/>
    </w:pPr>
  </w:style>
  <w:style w:type="character" w:styleId="ac">
    <w:name w:val="FollowedHyperlink"/>
    <w:basedOn w:val="a0"/>
    <w:uiPriority w:val="99"/>
    <w:semiHidden/>
    <w:unhideWhenUsed/>
    <w:rsid w:val="005D67B4"/>
    <w:rPr>
      <w:color w:val="800080" w:themeColor="followedHyperlink"/>
      <w:u w:val="single"/>
    </w:rPr>
  </w:style>
  <w:style w:type="character" w:styleId="ad">
    <w:name w:val="annotation reference"/>
    <w:basedOn w:val="a0"/>
    <w:uiPriority w:val="99"/>
    <w:semiHidden/>
    <w:unhideWhenUsed/>
    <w:rsid w:val="0039339E"/>
    <w:rPr>
      <w:sz w:val="21"/>
      <w:szCs w:val="21"/>
    </w:rPr>
  </w:style>
  <w:style w:type="paragraph" w:styleId="ae">
    <w:name w:val="annotation text"/>
    <w:basedOn w:val="a"/>
    <w:link w:val="Char3"/>
    <w:uiPriority w:val="99"/>
    <w:semiHidden/>
    <w:unhideWhenUsed/>
    <w:rsid w:val="0039339E"/>
    <w:pPr>
      <w:jc w:val="left"/>
    </w:pPr>
  </w:style>
  <w:style w:type="character" w:customStyle="1" w:styleId="Char3">
    <w:name w:val="批注文字 Char"/>
    <w:basedOn w:val="a0"/>
    <w:link w:val="ae"/>
    <w:uiPriority w:val="99"/>
    <w:semiHidden/>
    <w:rsid w:val="0039339E"/>
  </w:style>
  <w:style w:type="paragraph" w:styleId="af">
    <w:name w:val="annotation subject"/>
    <w:basedOn w:val="ae"/>
    <w:next w:val="ae"/>
    <w:link w:val="Char4"/>
    <w:uiPriority w:val="99"/>
    <w:semiHidden/>
    <w:unhideWhenUsed/>
    <w:rsid w:val="0039339E"/>
    <w:rPr>
      <w:b/>
      <w:bCs/>
    </w:rPr>
  </w:style>
  <w:style w:type="character" w:customStyle="1" w:styleId="Char4">
    <w:name w:val="批注主题 Char"/>
    <w:basedOn w:val="Char3"/>
    <w:link w:val="af"/>
    <w:uiPriority w:val="99"/>
    <w:semiHidden/>
    <w:rsid w:val="00393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item/%E5%B9%B6%E5%8F%91%E8%BF%9E%E6%8E%A5" TargetMode="External"/><Relationship Id="rId18" Type="http://schemas.microsoft.com/office/2011/relationships/commentsExtended" Target="commentsExtended.xm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aike.baidu.com/item/%E6%96%87%E4%BB%B6%E6%8F%8F%E8%BF%B0%E7%AC%A6" TargetMode="External"/><Relationship Id="rId17" Type="http://schemas.openxmlformats.org/officeDocument/2006/relationships/comments" Target="comments.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http://www.buaa.edu.cn/images/buaa_1.gif" TargetMode="Externa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ib.csdn.net/base/javascrip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00007843" w:usb2="00000001"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3553E"/>
    <w:rsid w:val="00403914"/>
    <w:rsid w:val="00591F98"/>
    <w:rsid w:val="00C61661"/>
    <w:rsid w:val="00D866D4"/>
    <w:rsid w:val="00E3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D1A0B-9049-4D95-8385-821C6AAE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liuchao</cp:lastModifiedBy>
  <cp:revision>110</cp:revision>
  <dcterms:created xsi:type="dcterms:W3CDTF">2017-03-23T09:12:00Z</dcterms:created>
  <dcterms:modified xsi:type="dcterms:W3CDTF">2017-03-30T23:52:00Z</dcterms:modified>
</cp:coreProperties>
</file>