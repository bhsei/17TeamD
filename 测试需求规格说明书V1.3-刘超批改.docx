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312"/>
      </w:tblGrid>
      <w:tr w:rsidR="00A93C2C" w:rsidRPr="00A93C2C" w14:paraId="75A776EF" w14:textId="77777777" w:rsidTr="00A93C2C">
        <w:trPr>
          <w:trHeight w:val="2880"/>
          <w:jc w:val="center"/>
        </w:trPr>
        <w:tc>
          <w:tcPr>
            <w:tcW w:w="5000" w:type="pct"/>
          </w:tcPr>
          <w:p w14:paraId="2DE50AAF" w14:textId="77777777" w:rsidR="00A93C2C" w:rsidRPr="00A93C2C" w:rsidRDefault="00A93C2C" w:rsidP="00A93C2C">
            <w:pPr>
              <w:widowControl/>
              <w:jc w:val="center"/>
              <w:rPr>
                <w:rFonts w:ascii="等线 Light" w:eastAsia="等线 Light" w:hAnsi="等线 Light" w:cs="Times New Roman"/>
                <w:caps/>
              </w:rPr>
            </w:pPr>
          </w:p>
          <w:p w14:paraId="46D79951" w14:textId="77777777"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2D0F79E1" wp14:editId="45C3683B">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582185AD" w14:textId="77777777" w:rsidR="00A93C2C" w:rsidRPr="00A93C2C" w:rsidRDefault="00A93C2C" w:rsidP="00A93C2C">
            <w:pPr>
              <w:widowControl/>
              <w:jc w:val="center"/>
              <w:rPr>
                <w:rFonts w:ascii="等线 Light" w:eastAsia="等线 Light" w:hAnsi="等线 Light" w:cs="Times New Roman"/>
                <w:caps/>
                <w:kern w:val="0"/>
                <w:sz w:val="22"/>
              </w:rPr>
            </w:pPr>
          </w:p>
          <w:p w14:paraId="1912221B" w14:textId="77777777" w:rsidR="00A93C2C" w:rsidRPr="00A93C2C" w:rsidRDefault="00A93C2C" w:rsidP="00A93C2C">
            <w:pPr>
              <w:widowControl/>
              <w:jc w:val="center"/>
              <w:rPr>
                <w:rFonts w:ascii="等线 Light" w:eastAsia="等线 Light" w:hAnsi="等线 Light" w:cs="Times New Roman"/>
                <w:caps/>
                <w:kern w:val="0"/>
                <w:sz w:val="22"/>
              </w:rPr>
            </w:pPr>
          </w:p>
          <w:p w14:paraId="67B31AA2" w14:textId="77777777" w:rsidR="00A93C2C" w:rsidRPr="00A93C2C" w:rsidRDefault="00A93C2C" w:rsidP="00A93C2C">
            <w:pPr>
              <w:widowControl/>
              <w:jc w:val="center"/>
              <w:rPr>
                <w:rFonts w:ascii="等线 Light" w:eastAsia="等线 Light" w:hAnsi="等线 Light" w:cs="Times New Roman"/>
                <w:caps/>
                <w:kern w:val="0"/>
                <w:sz w:val="22"/>
              </w:rPr>
            </w:pPr>
          </w:p>
          <w:p w14:paraId="5D1194DD" w14:textId="77777777" w:rsidR="00A93C2C" w:rsidRPr="00A93C2C" w:rsidRDefault="00A93C2C" w:rsidP="00A93C2C">
            <w:pPr>
              <w:widowControl/>
              <w:jc w:val="center"/>
              <w:rPr>
                <w:rFonts w:ascii="等线 Light" w:eastAsia="等线 Light" w:hAnsi="等线 Light" w:cs="Times New Roman"/>
                <w:caps/>
                <w:kern w:val="0"/>
                <w:sz w:val="22"/>
              </w:rPr>
            </w:pPr>
          </w:p>
          <w:p w14:paraId="0688BE3A" w14:textId="77777777" w:rsidR="00A93C2C" w:rsidRPr="00A93C2C" w:rsidRDefault="00A93C2C" w:rsidP="00A93C2C">
            <w:pPr>
              <w:widowControl/>
              <w:jc w:val="center"/>
              <w:rPr>
                <w:rFonts w:ascii="等线 Light" w:eastAsia="等线 Light" w:hAnsi="等线 Light" w:cs="Times New Roman"/>
                <w:caps/>
                <w:kern w:val="0"/>
                <w:sz w:val="22"/>
              </w:rPr>
            </w:pPr>
          </w:p>
          <w:p w14:paraId="46F665AD" w14:textId="77777777"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14:paraId="473E5328" w14:textId="77777777"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14:paraId="348AADE7" w14:textId="77777777"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14:paraId="1AEC6BB3" w14:textId="77777777"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14:paraId="3D08F003" w14:textId="77777777"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14:paraId="5A0D36E3" w14:textId="77777777" w:rsidTr="00A93C2C">
        <w:trPr>
          <w:trHeight w:val="360"/>
          <w:jc w:val="center"/>
        </w:trPr>
        <w:tc>
          <w:tcPr>
            <w:tcW w:w="5000" w:type="pct"/>
            <w:vAlign w:val="center"/>
          </w:tcPr>
          <w:p w14:paraId="7AEC65E0"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1A0627C6" w14:textId="77777777" w:rsidTr="00A93C2C">
        <w:trPr>
          <w:trHeight w:val="360"/>
          <w:jc w:val="center"/>
        </w:trPr>
        <w:tc>
          <w:tcPr>
            <w:tcW w:w="5000" w:type="pct"/>
            <w:vAlign w:val="center"/>
          </w:tcPr>
          <w:p w14:paraId="47FF8DB0" w14:textId="77777777" w:rsidR="00A93C2C" w:rsidRPr="00A93C2C" w:rsidRDefault="00A93C2C" w:rsidP="00A93C2C">
            <w:pPr>
              <w:widowControl/>
              <w:jc w:val="center"/>
              <w:rPr>
                <w:rFonts w:ascii="等线" w:eastAsia="等线" w:hAnsi="等线" w:cs="Times New Roman"/>
                <w:kern w:val="0"/>
                <w:sz w:val="22"/>
              </w:rPr>
            </w:pPr>
          </w:p>
          <w:p w14:paraId="31EB7001" w14:textId="77777777" w:rsidR="00A93C2C" w:rsidRPr="00A93C2C" w:rsidRDefault="00A93C2C" w:rsidP="00A93C2C">
            <w:pPr>
              <w:widowControl/>
              <w:jc w:val="center"/>
              <w:rPr>
                <w:rFonts w:ascii="等线" w:eastAsia="等线" w:hAnsi="等线" w:cs="Times New Roman"/>
                <w:kern w:val="0"/>
                <w:sz w:val="22"/>
              </w:rPr>
            </w:pPr>
          </w:p>
          <w:p w14:paraId="3034B2C0" w14:textId="77777777" w:rsidR="00A93C2C" w:rsidRPr="00A93C2C" w:rsidRDefault="00A93C2C" w:rsidP="00A93C2C">
            <w:pPr>
              <w:widowControl/>
              <w:jc w:val="center"/>
              <w:rPr>
                <w:rFonts w:ascii="等线" w:eastAsia="等线" w:hAnsi="等线" w:cs="Times New Roman"/>
                <w:kern w:val="0"/>
                <w:sz w:val="22"/>
              </w:rPr>
            </w:pPr>
          </w:p>
          <w:p w14:paraId="70BA482A" w14:textId="77777777" w:rsidR="00A93C2C" w:rsidRPr="00A93C2C" w:rsidRDefault="00A93C2C" w:rsidP="00A93C2C">
            <w:pPr>
              <w:widowControl/>
              <w:jc w:val="center"/>
              <w:rPr>
                <w:rFonts w:ascii="等线" w:eastAsia="等线" w:hAnsi="等线" w:cs="Times New Roman"/>
                <w:kern w:val="0"/>
                <w:sz w:val="22"/>
              </w:rPr>
            </w:pPr>
          </w:p>
          <w:p w14:paraId="356F59FC" w14:textId="77777777" w:rsidR="00A93C2C" w:rsidRPr="00A93C2C" w:rsidRDefault="00A93C2C" w:rsidP="00A93C2C">
            <w:pPr>
              <w:widowControl/>
              <w:jc w:val="center"/>
              <w:rPr>
                <w:rFonts w:ascii="等线" w:eastAsia="等线" w:hAnsi="等线" w:cs="Times New Roman"/>
                <w:kern w:val="0"/>
                <w:sz w:val="22"/>
              </w:rPr>
            </w:pPr>
          </w:p>
          <w:p w14:paraId="0BDBF397" w14:textId="77777777" w:rsidR="00A93C2C" w:rsidRPr="00A93C2C" w:rsidRDefault="00A93C2C" w:rsidP="00A93C2C">
            <w:pPr>
              <w:widowControl/>
              <w:jc w:val="center"/>
              <w:rPr>
                <w:rFonts w:ascii="等线" w:eastAsia="等线" w:hAnsi="等线" w:cs="Times New Roman"/>
                <w:kern w:val="0"/>
                <w:sz w:val="22"/>
              </w:rPr>
            </w:pPr>
          </w:p>
          <w:p w14:paraId="101C8F92" w14:textId="77777777" w:rsidR="00A93C2C" w:rsidRPr="00A93C2C" w:rsidRDefault="00A93C2C" w:rsidP="00A93C2C">
            <w:pPr>
              <w:widowControl/>
              <w:jc w:val="center"/>
              <w:rPr>
                <w:rFonts w:ascii="等线" w:eastAsia="等线" w:hAnsi="等线" w:cs="Times New Roman"/>
                <w:kern w:val="0"/>
                <w:sz w:val="22"/>
              </w:rPr>
            </w:pPr>
          </w:p>
          <w:p w14:paraId="32BC91DB" w14:textId="77777777" w:rsidR="00A93C2C" w:rsidRPr="00A93C2C" w:rsidRDefault="00A93C2C" w:rsidP="00A93C2C">
            <w:pPr>
              <w:widowControl/>
              <w:jc w:val="center"/>
              <w:rPr>
                <w:rFonts w:ascii="等线" w:eastAsia="等线" w:hAnsi="等线" w:cs="Times New Roman"/>
                <w:kern w:val="0"/>
                <w:sz w:val="22"/>
              </w:rPr>
            </w:pPr>
          </w:p>
          <w:p w14:paraId="073452C8" w14:textId="77777777" w:rsidR="00A93C2C" w:rsidRPr="00A93C2C" w:rsidRDefault="00A93C2C" w:rsidP="00A93C2C">
            <w:pPr>
              <w:widowControl/>
              <w:jc w:val="center"/>
              <w:rPr>
                <w:rFonts w:ascii="等线" w:eastAsia="等线" w:hAnsi="等线" w:cs="Times New Roman"/>
                <w:kern w:val="0"/>
                <w:sz w:val="22"/>
              </w:rPr>
            </w:pPr>
          </w:p>
          <w:p w14:paraId="7D587C6C" w14:textId="77777777" w:rsidR="00A93C2C" w:rsidRPr="00A93C2C" w:rsidRDefault="00A93C2C" w:rsidP="00A93C2C">
            <w:pPr>
              <w:widowControl/>
              <w:jc w:val="center"/>
              <w:rPr>
                <w:rFonts w:ascii="等线" w:eastAsia="等线" w:hAnsi="等线" w:cs="Times New Roman"/>
                <w:kern w:val="0"/>
                <w:sz w:val="22"/>
              </w:rPr>
            </w:pPr>
          </w:p>
          <w:p w14:paraId="46AA3D29" w14:textId="77777777" w:rsidR="00A93C2C" w:rsidRPr="00A93C2C" w:rsidRDefault="00A93C2C" w:rsidP="00A93C2C">
            <w:pPr>
              <w:widowControl/>
              <w:jc w:val="center"/>
              <w:rPr>
                <w:rFonts w:ascii="等线" w:eastAsia="等线" w:hAnsi="等线" w:cs="Times New Roman"/>
                <w:kern w:val="0"/>
                <w:sz w:val="22"/>
              </w:rPr>
            </w:pPr>
          </w:p>
          <w:p w14:paraId="0BF9268A" w14:textId="77777777" w:rsidR="00A93C2C" w:rsidRPr="00A93C2C" w:rsidRDefault="00A93C2C" w:rsidP="00A93C2C">
            <w:pPr>
              <w:widowControl/>
              <w:jc w:val="center"/>
              <w:rPr>
                <w:rFonts w:ascii="等线" w:eastAsia="等线" w:hAnsi="等线" w:cs="Times New Roman"/>
                <w:kern w:val="0"/>
                <w:sz w:val="22"/>
              </w:rPr>
            </w:pPr>
          </w:p>
          <w:p w14:paraId="70482B09" w14:textId="77777777" w:rsidR="00A93C2C" w:rsidRPr="00A93C2C" w:rsidRDefault="00A93C2C" w:rsidP="00A93C2C">
            <w:pPr>
              <w:widowControl/>
              <w:jc w:val="center"/>
              <w:rPr>
                <w:rFonts w:ascii="等线" w:eastAsia="等线" w:hAnsi="等线" w:cs="Times New Roman"/>
                <w:kern w:val="0"/>
                <w:sz w:val="22"/>
              </w:rPr>
            </w:pPr>
          </w:p>
          <w:p w14:paraId="1BA7ED3C" w14:textId="77777777" w:rsidR="00A93C2C" w:rsidRPr="00A93C2C" w:rsidRDefault="00A93C2C" w:rsidP="00A93C2C">
            <w:pPr>
              <w:widowControl/>
              <w:jc w:val="center"/>
              <w:rPr>
                <w:rFonts w:ascii="等线" w:eastAsia="等线" w:hAnsi="等线" w:cs="Times New Roman"/>
                <w:kern w:val="0"/>
                <w:sz w:val="22"/>
              </w:rPr>
            </w:pPr>
          </w:p>
          <w:p w14:paraId="1444DF1B" w14:textId="77777777" w:rsidR="00A93C2C" w:rsidRPr="00A93C2C" w:rsidRDefault="00A93C2C" w:rsidP="00A93C2C">
            <w:pPr>
              <w:widowControl/>
              <w:jc w:val="center"/>
              <w:rPr>
                <w:rFonts w:ascii="等线" w:eastAsia="等线" w:hAnsi="等线" w:cs="Times New Roman"/>
                <w:kern w:val="0"/>
                <w:sz w:val="22"/>
              </w:rPr>
            </w:pPr>
          </w:p>
          <w:p w14:paraId="312FCD26" w14:textId="77777777" w:rsidR="00A93C2C" w:rsidRPr="00A93C2C" w:rsidRDefault="00A93C2C" w:rsidP="00A93C2C">
            <w:pPr>
              <w:widowControl/>
              <w:jc w:val="center"/>
              <w:rPr>
                <w:rFonts w:ascii="等线" w:eastAsia="等线" w:hAnsi="等线" w:cs="Times New Roman"/>
                <w:kern w:val="0"/>
                <w:sz w:val="22"/>
              </w:rPr>
            </w:pPr>
          </w:p>
          <w:p w14:paraId="11DE0971" w14:textId="77777777" w:rsidR="00A93C2C" w:rsidRPr="00A93C2C" w:rsidRDefault="00A93C2C" w:rsidP="00A93C2C">
            <w:pPr>
              <w:widowControl/>
              <w:jc w:val="center"/>
              <w:rPr>
                <w:rFonts w:ascii="等线" w:eastAsia="等线" w:hAnsi="等线" w:cs="Times New Roman"/>
                <w:kern w:val="0"/>
                <w:sz w:val="22"/>
              </w:rPr>
            </w:pPr>
          </w:p>
          <w:p w14:paraId="0E1CF757" w14:textId="77777777" w:rsidR="00A93C2C" w:rsidRPr="00A93C2C" w:rsidRDefault="00A93C2C" w:rsidP="00A93C2C">
            <w:pPr>
              <w:widowControl/>
              <w:jc w:val="center"/>
              <w:rPr>
                <w:rFonts w:ascii="等线" w:eastAsia="等线" w:hAnsi="等线" w:cs="Times New Roman"/>
                <w:kern w:val="0"/>
                <w:sz w:val="22"/>
              </w:rPr>
            </w:pPr>
          </w:p>
          <w:p w14:paraId="08497C6E" w14:textId="77777777" w:rsidR="00A93C2C" w:rsidRPr="00A93C2C" w:rsidRDefault="00A93C2C" w:rsidP="00A93C2C">
            <w:pPr>
              <w:widowControl/>
              <w:jc w:val="center"/>
              <w:rPr>
                <w:rFonts w:ascii="等线" w:eastAsia="等线" w:hAnsi="等线" w:cs="Times New Roman"/>
                <w:kern w:val="0"/>
                <w:sz w:val="22"/>
              </w:rPr>
            </w:pPr>
          </w:p>
          <w:p w14:paraId="063747CE" w14:textId="77777777" w:rsidR="00A93C2C" w:rsidRPr="00A93C2C" w:rsidRDefault="00A93C2C" w:rsidP="00A93C2C">
            <w:pPr>
              <w:widowControl/>
              <w:jc w:val="center"/>
              <w:rPr>
                <w:rFonts w:ascii="等线" w:eastAsia="等线" w:hAnsi="等线" w:cs="Times New Roman"/>
                <w:kern w:val="0"/>
                <w:sz w:val="22"/>
              </w:rPr>
            </w:pPr>
          </w:p>
          <w:p w14:paraId="11CA5406"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5800B505" w14:textId="77777777" w:rsidTr="00A93C2C">
        <w:trPr>
          <w:trHeight w:val="360"/>
          <w:jc w:val="center"/>
        </w:trPr>
        <w:tc>
          <w:tcPr>
            <w:tcW w:w="5000" w:type="pct"/>
          </w:tcPr>
          <w:p w14:paraId="7930963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北京航空航天大学</w:t>
            </w:r>
          </w:p>
        </w:tc>
      </w:tr>
      <w:tr w:rsidR="00A93C2C" w:rsidRPr="00A93C2C" w14:paraId="1D12AFAC" w14:textId="77777777" w:rsidTr="00A93C2C">
        <w:trPr>
          <w:trHeight w:val="360"/>
          <w:jc w:val="center"/>
        </w:trPr>
        <w:tc>
          <w:tcPr>
            <w:tcW w:w="5000" w:type="pct"/>
          </w:tcPr>
          <w:p w14:paraId="2E2D5B42"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14:paraId="70EA11E7" w14:textId="77777777" w:rsidR="00A93C2C" w:rsidRPr="00A93C2C" w:rsidRDefault="00A93C2C" w:rsidP="00A93C2C">
      <w:pPr>
        <w:tabs>
          <w:tab w:val="left" w:pos="5550"/>
        </w:tabs>
        <w:spacing w:line="360" w:lineRule="auto"/>
        <w:rPr>
          <w:rFonts w:ascii="Calibri" w:eastAsia="宋体" w:hAnsi="Calibri" w:cs="Times New Roman"/>
          <w:sz w:val="24"/>
        </w:rPr>
      </w:pPr>
    </w:p>
    <w:p w14:paraId="5EBDC281"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版本变更历史</w:t>
      </w:r>
    </w:p>
    <w:tbl>
      <w:tblPr>
        <w:tblStyle w:val="12"/>
        <w:tblW w:w="5000" w:type="pct"/>
        <w:tblLook w:val="04A0" w:firstRow="1" w:lastRow="0" w:firstColumn="1" w:lastColumn="0" w:noHBand="0" w:noVBand="1"/>
      </w:tblPr>
      <w:tblGrid>
        <w:gridCol w:w="937"/>
        <w:gridCol w:w="1471"/>
        <w:gridCol w:w="1577"/>
        <w:gridCol w:w="1672"/>
        <w:gridCol w:w="1171"/>
        <w:gridCol w:w="1474"/>
      </w:tblGrid>
      <w:tr w:rsidR="00A93C2C" w:rsidRPr="00A93C2C" w14:paraId="02F20A00" w14:textId="77777777" w:rsidTr="00A93C2C">
        <w:trPr>
          <w:trHeight w:val="354"/>
        </w:trPr>
        <w:tc>
          <w:tcPr>
            <w:tcW w:w="564" w:type="pct"/>
          </w:tcPr>
          <w:p w14:paraId="30DBA4CF"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14:paraId="754E59C9"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14:paraId="59D763E3"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14:paraId="371FDCA6"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14:paraId="5C609655"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14:paraId="00742668"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14:paraId="4EEB9430" w14:textId="77777777" w:rsidTr="00A93C2C">
        <w:trPr>
          <w:trHeight w:val="354"/>
        </w:trPr>
        <w:tc>
          <w:tcPr>
            <w:tcW w:w="564" w:type="pct"/>
          </w:tcPr>
          <w:p w14:paraId="1A76478B"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14:paraId="46A35E8C"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14:paraId="046EF126"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14:paraId="2F25F72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5E875D6C"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0A17D24D"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14:paraId="7EF79BC3" w14:textId="77777777" w:rsidTr="00A93C2C">
        <w:trPr>
          <w:trHeight w:val="354"/>
        </w:trPr>
        <w:tc>
          <w:tcPr>
            <w:tcW w:w="564" w:type="pct"/>
          </w:tcPr>
          <w:p w14:paraId="3EA0C277"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14:paraId="38511E95"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14:paraId="1B0EFB52"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28CC2D51" w14:textId="77777777"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14:paraId="3BF33C91"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7D674CBB"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14:paraId="34C57766" w14:textId="77777777" w:rsidTr="00A93C2C">
        <w:trPr>
          <w:trHeight w:val="354"/>
        </w:trPr>
        <w:tc>
          <w:tcPr>
            <w:tcW w:w="564" w:type="pct"/>
          </w:tcPr>
          <w:p w14:paraId="7C1F958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14:paraId="62B84876"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52C0D0C6"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14:paraId="4A162A13"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14:paraId="4F58F531"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14:paraId="22C32DEC"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14:paraId="63F5DA31" w14:textId="77777777" w:rsidTr="00A93C2C">
        <w:trPr>
          <w:trHeight w:val="354"/>
        </w:trPr>
        <w:tc>
          <w:tcPr>
            <w:tcW w:w="564" w:type="pct"/>
          </w:tcPr>
          <w:p w14:paraId="16825488"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14:paraId="20F19C08"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6FFBA25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1007" w:type="pct"/>
          </w:tcPr>
          <w:p w14:paraId="238FCFBB"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w:t>
            </w:r>
            <w:r>
              <w:rPr>
                <w:rFonts w:ascii="Calibri" w:eastAsia="宋体" w:hAnsi="Calibri" w:cs="Times New Roman" w:hint="eastAsia"/>
                <w:sz w:val="24"/>
              </w:rPr>
              <w:lastRenderedPageBreak/>
              <w:t>部分</w:t>
            </w:r>
          </w:p>
        </w:tc>
        <w:tc>
          <w:tcPr>
            <w:tcW w:w="705" w:type="pct"/>
          </w:tcPr>
          <w:p w14:paraId="5F20F09B"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lastRenderedPageBreak/>
              <w:t>李岳</w:t>
            </w:r>
            <w:proofErr w:type="gramStart"/>
            <w:r>
              <w:rPr>
                <w:rFonts w:ascii="Calibri" w:eastAsia="宋体" w:hAnsi="Calibri" w:cs="Times New Roman" w:hint="eastAsia"/>
                <w:sz w:val="24"/>
              </w:rPr>
              <w:t>檑</w:t>
            </w:r>
            <w:proofErr w:type="gramEnd"/>
          </w:p>
        </w:tc>
        <w:tc>
          <w:tcPr>
            <w:tcW w:w="888" w:type="pct"/>
          </w:tcPr>
          <w:p w14:paraId="0DBB4294" w14:textId="77777777" w:rsidR="00A93C2C" w:rsidRPr="00A93C2C" w:rsidRDefault="00EA0E5E" w:rsidP="00A93C2C">
            <w:pPr>
              <w:tabs>
                <w:tab w:val="left" w:pos="5550"/>
              </w:tabs>
              <w:spacing w:line="360" w:lineRule="auto"/>
              <w:jc w:val="center"/>
              <w:rPr>
                <w:rFonts w:ascii="Calibri" w:eastAsia="宋体" w:hAnsi="Calibri" w:cs="Times New Roman"/>
                <w:sz w:val="24"/>
              </w:rPr>
            </w:pPr>
            <w:proofErr w:type="gramStart"/>
            <w:r>
              <w:rPr>
                <w:rFonts w:ascii="Calibri" w:eastAsia="宋体" w:hAnsi="Calibri" w:cs="Times New Roman" w:hint="eastAsia"/>
                <w:sz w:val="24"/>
              </w:rPr>
              <w:t>审核前终稿</w:t>
            </w:r>
            <w:proofErr w:type="gramEnd"/>
          </w:p>
        </w:tc>
      </w:tr>
      <w:tr w:rsidR="00A93C2C" w:rsidRPr="00A93C2C" w14:paraId="5DE7D691" w14:textId="77777777" w:rsidTr="00A93C2C">
        <w:trPr>
          <w:trHeight w:val="354"/>
        </w:trPr>
        <w:tc>
          <w:tcPr>
            <w:tcW w:w="564" w:type="pct"/>
          </w:tcPr>
          <w:p w14:paraId="69C06D0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1622AC1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4B3090F9"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2136772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4185CCB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450B4F23"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34C4FDC1" w14:textId="77777777" w:rsidTr="00A93C2C">
        <w:trPr>
          <w:trHeight w:val="354"/>
        </w:trPr>
        <w:tc>
          <w:tcPr>
            <w:tcW w:w="564" w:type="pct"/>
          </w:tcPr>
          <w:p w14:paraId="221F654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297C034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1597332F"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64934AD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01AC1AB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42899FD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77E7C785" w14:textId="77777777" w:rsidTr="00A93C2C">
        <w:trPr>
          <w:trHeight w:val="354"/>
        </w:trPr>
        <w:tc>
          <w:tcPr>
            <w:tcW w:w="564" w:type="pct"/>
          </w:tcPr>
          <w:p w14:paraId="0447A404"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4B6BEB32"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062AAA6B"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2DD888C3"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67037C0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0BB9F48F"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162CBBC5" w14:textId="77777777" w:rsidTr="00A93C2C">
        <w:trPr>
          <w:trHeight w:val="354"/>
        </w:trPr>
        <w:tc>
          <w:tcPr>
            <w:tcW w:w="564" w:type="pct"/>
          </w:tcPr>
          <w:p w14:paraId="11DE34A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14969D8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7126C42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773FB9C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62C7B8C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230872E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5040F82D" w14:textId="77777777" w:rsidTr="00A93C2C">
        <w:trPr>
          <w:trHeight w:val="354"/>
        </w:trPr>
        <w:tc>
          <w:tcPr>
            <w:tcW w:w="564" w:type="pct"/>
          </w:tcPr>
          <w:p w14:paraId="4D2C42B7"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360851A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78305D9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728323FF"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2C08EC0B"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6D5425F4"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bl>
    <w:p w14:paraId="677DBDF9" w14:textId="77777777" w:rsidR="00702B57" w:rsidRDefault="00702B57" w:rsidP="00A93C2C">
      <w:pPr>
        <w:tabs>
          <w:tab w:val="left" w:pos="5550"/>
        </w:tabs>
        <w:spacing w:line="360" w:lineRule="auto"/>
        <w:rPr>
          <w:rFonts w:ascii="Calibri" w:eastAsia="宋体" w:hAnsi="Calibri" w:cs="Times New Roman"/>
          <w:sz w:val="24"/>
        </w:rPr>
      </w:pPr>
    </w:p>
    <w:p w14:paraId="5DEDDB50" w14:textId="77777777"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Content>
        <w:p w14:paraId="09036E72" w14:textId="77777777" w:rsidR="00702B57" w:rsidRDefault="00702B57" w:rsidP="005453F4">
          <w:pPr>
            <w:pStyle w:val="TOC"/>
          </w:pPr>
          <w:r>
            <w:rPr>
              <w:lang w:val="zh-CN"/>
            </w:rPr>
            <w:t>目录</w:t>
          </w:r>
        </w:p>
        <w:p w14:paraId="63B0D1D8" w14:textId="77777777" w:rsidR="00EA53D7" w:rsidRPr="00EA53D7" w:rsidRDefault="00702B57">
          <w:pPr>
            <w:pStyle w:val="10"/>
            <w:tabs>
              <w:tab w:val="right" w:leader="dot" w:pos="8302"/>
            </w:tabs>
            <w:rPr>
              <w:b/>
              <w:noProof/>
            </w:rPr>
          </w:pPr>
          <w:r w:rsidRPr="00EA53D7">
            <w:rPr>
              <w:b/>
            </w:rPr>
            <w:fldChar w:fldCharType="begin"/>
          </w:r>
          <w:r w:rsidRPr="00EA53D7">
            <w:rPr>
              <w:b/>
            </w:rPr>
            <w:instrText xml:space="preserve"> TOC \o "1-3" \h \z \u </w:instrText>
          </w:r>
          <w:r w:rsidRPr="00EA53D7">
            <w:rPr>
              <w:b/>
            </w:rPr>
            <w:fldChar w:fldCharType="separate"/>
          </w:r>
          <w:hyperlink w:anchor="_Toc483051380" w:history="1">
            <w:r w:rsidR="00EA53D7" w:rsidRPr="00EA53D7">
              <w:rPr>
                <w:rStyle w:val="a9"/>
                <w:rFonts w:ascii="Calibri" w:eastAsia="宋体" w:hAnsi="Calibri" w:cs="Times New Roman"/>
                <w:b/>
                <w:bCs/>
                <w:noProof/>
                <w:kern w:val="44"/>
              </w:rPr>
              <w:t>1.</w:t>
            </w:r>
            <w:r w:rsidR="00EA53D7" w:rsidRPr="00EA53D7">
              <w:rPr>
                <w:rStyle w:val="a9"/>
                <w:rFonts w:ascii="Calibri" w:eastAsia="宋体" w:hAnsi="Calibri" w:cs="Times New Roman"/>
                <w:b/>
                <w:bCs/>
                <w:noProof/>
                <w:kern w:val="44"/>
              </w:rPr>
              <w:t>前言</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_Toc483051380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14:paraId="116F41C9" w14:textId="77777777" w:rsidR="00EA53D7" w:rsidRPr="00EA53D7" w:rsidRDefault="00415BC7">
          <w:pPr>
            <w:pStyle w:val="20"/>
            <w:tabs>
              <w:tab w:val="right" w:leader="dot" w:pos="8302"/>
            </w:tabs>
            <w:rPr>
              <w:b/>
              <w:noProof/>
            </w:rPr>
          </w:pPr>
          <w:hyperlink w:anchor="_Toc483051381" w:history="1">
            <w:r w:rsidR="00EA53D7" w:rsidRPr="00EA53D7">
              <w:rPr>
                <w:rStyle w:val="a9"/>
                <w:rFonts w:ascii="Calibri Light" w:eastAsia="宋体" w:hAnsi="Calibri Light" w:cs="Times New Roman"/>
                <w:b/>
                <w:bCs/>
                <w:noProof/>
              </w:rPr>
              <w:t>1.1</w:t>
            </w:r>
            <w:r w:rsidR="00EA53D7" w:rsidRPr="00EA53D7">
              <w:rPr>
                <w:rStyle w:val="a9"/>
                <w:rFonts w:ascii="Calibri Light" w:eastAsia="宋体" w:hAnsi="Calibri Light" w:cs="Times New Roman"/>
                <w:b/>
                <w:bCs/>
                <w:noProof/>
              </w:rPr>
              <w:t>目的</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_Toc483051381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14:paraId="743B6839" w14:textId="77777777" w:rsidR="00EA53D7" w:rsidRPr="00EA53D7" w:rsidRDefault="00415BC7">
          <w:pPr>
            <w:pStyle w:val="20"/>
            <w:tabs>
              <w:tab w:val="right" w:leader="dot" w:pos="8302"/>
            </w:tabs>
            <w:rPr>
              <w:b/>
              <w:noProof/>
            </w:rPr>
          </w:pPr>
          <w:hyperlink w:anchor="_Toc483051382" w:history="1">
            <w:r w:rsidR="00EA53D7" w:rsidRPr="00EA53D7">
              <w:rPr>
                <w:rStyle w:val="a9"/>
                <w:rFonts w:ascii="Calibri Light" w:eastAsia="宋体" w:hAnsi="Calibri Light" w:cs="Times New Roman"/>
                <w:b/>
                <w:bCs/>
                <w:noProof/>
              </w:rPr>
              <w:t>1.2</w:t>
            </w:r>
            <w:r w:rsidR="00EA53D7" w:rsidRPr="00EA53D7">
              <w:rPr>
                <w:rStyle w:val="a9"/>
                <w:rFonts w:ascii="Calibri Light" w:eastAsia="宋体" w:hAnsi="Calibri Light" w:cs="Times New Roman"/>
                <w:b/>
                <w:bCs/>
                <w:noProof/>
              </w:rPr>
              <w:t>软件测试的主要内容</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_Toc483051382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14:paraId="261A595B" w14:textId="77777777" w:rsidR="00EA53D7" w:rsidRPr="00EA53D7" w:rsidRDefault="00415BC7">
          <w:pPr>
            <w:pStyle w:val="20"/>
            <w:tabs>
              <w:tab w:val="right" w:leader="dot" w:pos="8302"/>
            </w:tabs>
            <w:rPr>
              <w:b/>
              <w:noProof/>
            </w:rPr>
          </w:pPr>
          <w:hyperlink w:anchor="_Toc483051383" w:history="1">
            <w:r w:rsidR="00EA53D7" w:rsidRPr="00EA53D7">
              <w:rPr>
                <w:rStyle w:val="a9"/>
                <w:rFonts w:ascii="Calibri Light" w:eastAsia="宋体" w:hAnsi="Calibri Light" w:cs="Times New Roman"/>
                <w:b/>
                <w:bCs/>
                <w:noProof/>
              </w:rPr>
              <w:t>1.3</w:t>
            </w:r>
            <w:r w:rsidR="00EA53D7" w:rsidRPr="00EA53D7">
              <w:rPr>
                <w:rStyle w:val="a9"/>
                <w:rFonts w:ascii="Calibri Light" w:eastAsia="宋体" w:hAnsi="Calibri Light" w:cs="Times New Roman"/>
                <w:b/>
                <w:bCs/>
                <w:noProof/>
              </w:rPr>
              <w:t>文档描述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_Toc483051383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14:paraId="5BE2BB45" w14:textId="77777777" w:rsidR="00EA53D7" w:rsidRPr="00EA53D7" w:rsidRDefault="00415BC7">
          <w:pPr>
            <w:pStyle w:val="20"/>
            <w:tabs>
              <w:tab w:val="right" w:leader="dot" w:pos="8302"/>
            </w:tabs>
            <w:rPr>
              <w:b/>
              <w:noProof/>
            </w:rPr>
          </w:pPr>
          <w:hyperlink w:anchor="_Toc483051384" w:history="1">
            <w:r w:rsidR="00EA53D7" w:rsidRPr="00EA53D7">
              <w:rPr>
                <w:rStyle w:val="a9"/>
                <w:rFonts w:ascii="Calibri Light" w:eastAsia="宋体" w:hAnsi="Calibri Light" w:cs="Times New Roman"/>
                <w:b/>
                <w:bCs/>
                <w:noProof/>
              </w:rPr>
              <w:t>1.4</w:t>
            </w:r>
            <w:r w:rsidR="00EA53D7" w:rsidRPr="00EA53D7">
              <w:rPr>
                <w:rStyle w:val="a9"/>
                <w:rFonts w:ascii="Calibri Light" w:eastAsia="宋体" w:hAnsi="Calibri Light" w:cs="Times New Roman"/>
                <w:b/>
                <w:bCs/>
                <w:noProof/>
              </w:rPr>
              <w:t>测试用例与需求用例参照表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_Toc483051384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14:paraId="24371D49" w14:textId="77777777" w:rsidR="00EA53D7" w:rsidRPr="00EA53D7" w:rsidRDefault="00415BC7">
          <w:pPr>
            <w:pStyle w:val="20"/>
            <w:tabs>
              <w:tab w:val="right" w:leader="dot" w:pos="8302"/>
            </w:tabs>
            <w:rPr>
              <w:b/>
              <w:noProof/>
            </w:rPr>
          </w:pPr>
          <w:hyperlink w:anchor="_Toc483051385" w:history="1">
            <w:r w:rsidR="00EA53D7" w:rsidRPr="00EA53D7">
              <w:rPr>
                <w:rStyle w:val="a9"/>
                <w:rFonts w:ascii="Calibri Light" w:eastAsia="宋体" w:hAnsi="Calibri Light" w:cs="Times New Roman"/>
                <w:b/>
                <w:bCs/>
                <w:noProof/>
              </w:rPr>
              <w:t>1.5</w:t>
            </w:r>
            <w:r w:rsidR="00EA53D7" w:rsidRPr="00EA53D7">
              <w:rPr>
                <w:rStyle w:val="a9"/>
                <w:rFonts w:ascii="Calibri Light" w:eastAsia="宋体" w:hAnsi="Calibri Light" w:cs="Times New Roman"/>
                <w:b/>
                <w:bCs/>
                <w:noProof/>
              </w:rPr>
              <w:t>基于异步过载保护的</w:t>
            </w:r>
            <w:r w:rsidR="00EA53D7" w:rsidRPr="00EA53D7">
              <w:rPr>
                <w:rStyle w:val="a9"/>
                <w:rFonts w:ascii="Calibri Light" w:eastAsia="宋体" w:hAnsi="Calibri Light" w:cs="Times New Roman"/>
                <w:b/>
                <w:bCs/>
                <w:noProof/>
              </w:rPr>
              <w:t>DNS</w:t>
            </w:r>
            <w:r w:rsidR="00EA53D7" w:rsidRPr="00EA53D7">
              <w:rPr>
                <w:rStyle w:val="a9"/>
                <w:rFonts w:ascii="Calibri Light" w:eastAsia="宋体" w:hAnsi="Calibri Light" w:cs="Times New Roman"/>
                <w:b/>
                <w:bCs/>
                <w:noProof/>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_Toc483051385 \h </w:instrText>
            </w:r>
            <w:r w:rsidR="00EA53D7" w:rsidRPr="00EA53D7">
              <w:rPr>
                <w:b/>
                <w:noProof/>
                <w:webHidden/>
              </w:rPr>
            </w:r>
            <w:r w:rsidR="00EA53D7" w:rsidRPr="00EA53D7">
              <w:rPr>
                <w:b/>
                <w:noProof/>
                <w:webHidden/>
              </w:rPr>
              <w:fldChar w:fldCharType="separate"/>
            </w:r>
            <w:r w:rsidR="00EA53D7" w:rsidRPr="00EA53D7">
              <w:rPr>
                <w:b/>
                <w:noProof/>
                <w:webHidden/>
              </w:rPr>
              <w:t>6</w:t>
            </w:r>
            <w:r w:rsidR="00EA53D7" w:rsidRPr="00EA53D7">
              <w:rPr>
                <w:b/>
                <w:noProof/>
                <w:webHidden/>
              </w:rPr>
              <w:fldChar w:fldCharType="end"/>
            </w:r>
          </w:hyperlink>
        </w:p>
        <w:p w14:paraId="716B3D7A" w14:textId="77777777" w:rsidR="00EA53D7" w:rsidRPr="00EA53D7" w:rsidRDefault="00415BC7">
          <w:pPr>
            <w:pStyle w:val="10"/>
            <w:tabs>
              <w:tab w:val="right" w:leader="dot" w:pos="8302"/>
            </w:tabs>
            <w:rPr>
              <w:b/>
              <w:noProof/>
            </w:rPr>
          </w:pPr>
          <w:hyperlink w:anchor="_Toc483051386" w:history="1">
            <w:r w:rsidR="00EA53D7" w:rsidRPr="00EA53D7">
              <w:rPr>
                <w:rStyle w:val="a9"/>
                <w:rFonts w:ascii="Calibri" w:eastAsia="宋体" w:hAnsi="Calibri" w:cs="Times New Roman"/>
                <w:b/>
                <w:bCs/>
                <w:noProof/>
                <w:kern w:val="44"/>
              </w:rPr>
              <w:t>2.</w:t>
            </w:r>
            <w:r w:rsidR="00EA53D7" w:rsidRPr="00EA53D7">
              <w:rPr>
                <w:rStyle w:val="a9"/>
                <w:rFonts w:ascii="Calibri" w:eastAsia="宋体" w:hAnsi="Calibri" w:cs="Times New Roman"/>
                <w:b/>
                <w:bCs/>
                <w:noProof/>
                <w:kern w:val="44"/>
              </w:rPr>
              <w:t>功能性需求测试描述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_Toc483051386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14:paraId="3A2267DC" w14:textId="77777777" w:rsidR="00EA53D7" w:rsidRPr="00EA53D7" w:rsidRDefault="00415BC7">
          <w:pPr>
            <w:pStyle w:val="20"/>
            <w:tabs>
              <w:tab w:val="right" w:leader="dot" w:pos="8302"/>
            </w:tabs>
            <w:rPr>
              <w:b/>
              <w:noProof/>
            </w:rPr>
          </w:pPr>
          <w:hyperlink w:anchor="_Toc483051387" w:history="1">
            <w:r w:rsidR="00EA53D7" w:rsidRPr="00EA53D7">
              <w:rPr>
                <w:rStyle w:val="a9"/>
                <w:rFonts w:ascii="宋体" w:eastAsia="宋体" w:hAnsi="宋体" w:cs="Times New Roman"/>
                <w:b/>
                <w:noProof/>
                <w:kern w:val="44"/>
              </w:rPr>
              <w:t>2.1创建模块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_Toc483051387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14:paraId="54F7242F" w14:textId="77777777" w:rsidR="00EA53D7" w:rsidRPr="00EA53D7" w:rsidRDefault="00415BC7">
          <w:pPr>
            <w:pStyle w:val="30"/>
            <w:rPr>
              <w:b/>
              <w:noProof/>
            </w:rPr>
          </w:pPr>
          <w:hyperlink w:anchor="_Toc483051388" w:history="1">
            <w:r w:rsidR="00EA53D7" w:rsidRPr="00EA53D7">
              <w:rPr>
                <w:rStyle w:val="a9"/>
                <w:rFonts w:ascii="宋体" w:eastAsia="宋体" w:hAnsi="宋体" w:cs="Times New Roman"/>
                <w:b/>
                <w:bCs/>
                <w:noProof/>
              </w:rPr>
              <w:t>2.1.1创建模块测试描述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_Toc483051388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14:paraId="283400EF" w14:textId="77777777" w:rsidR="00EA53D7" w:rsidRPr="00EA53D7" w:rsidRDefault="00415BC7">
          <w:pPr>
            <w:pStyle w:val="30"/>
            <w:rPr>
              <w:b/>
              <w:noProof/>
            </w:rPr>
          </w:pPr>
          <w:hyperlink w:anchor="_Toc483051389" w:history="1">
            <w:r w:rsidR="00EA53D7" w:rsidRPr="00EA53D7">
              <w:rPr>
                <w:rStyle w:val="a9"/>
                <w:rFonts w:ascii="宋体" w:eastAsia="宋体" w:hAnsi="宋体" w:cs="Times New Roman"/>
                <w:b/>
                <w:bCs/>
                <w:noProof/>
              </w:rPr>
              <w:t>2.1.2测试用例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_Toc483051389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14:paraId="6E148CD7" w14:textId="77777777" w:rsidR="00EA53D7" w:rsidRPr="00EA53D7" w:rsidRDefault="00415BC7">
          <w:pPr>
            <w:pStyle w:val="20"/>
            <w:tabs>
              <w:tab w:val="right" w:leader="dot" w:pos="8302"/>
            </w:tabs>
            <w:rPr>
              <w:b/>
              <w:noProof/>
            </w:rPr>
          </w:pPr>
          <w:hyperlink w:anchor="_Toc483051390" w:history="1">
            <w:r w:rsidR="00EA53D7" w:rsidRPr="00EA53D7">
              <w:rPr>
                <w:rStyle w:val="a9"/>
                <w:rFonts w:ascii="Calibri Light" w:eastAsia="宋体" w:hAnsi="Calibri Light" w:cs="Times New Roman"/>
                <w:b/>
                <w:bCs/>
                <w:noProof/>
              </w:rPr>
              <w:t>2.2</w:t>
            </w:r>
            <w:r w:rsidR="00EA53D7" w:rsidRPr="00EA53D7">
              <w:rPr>
                <w:rStyle w:val="a9"/>
                <w:rFonts w:ascii="Calibri Light" w:eastAsia="宋体" w:hAnsi="Calibri Light" w:cs="Times New Roman"/>
                <w:b/>
                <w:bCs/>
                <w:noProof/>
              </w:rPr>
              <w:t>加载模块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_Toc483051390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14:paraId="256C00E7" w14:textId="77777777" w:rsidR="00EA53D7" w:rsidRPr="00EA53D7" w:rsidRDefault="00415BC7">
          <w:pPr>
            <w:pStyle w:val="30"/>
            <w:rPr>
              <w:b/>
              <w:noProof/>
            </w:rPr>
          </w:pPr>
          <w:hyperlink w:anchor="_Toc483051391" w:history="1">
            <w:r w:rsidR="00EA53D7" w:rsidRPr="00EA53D7">
              <w:rPr>
                <w:rStyle w:val="a9"/>
                <w:rFonts w:ascii="宋体" w:eastAsia="宋体" w:hAnsi="宋体" w:cs="Times New Roman"/>
                <w:b/>
                <w:bCs/>
                <w:noProof/>
              </w:rPr>
              <w:t>2.2.1加载模块测试描述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_Toc483051391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14:paraId="3B6B6DDE" w14:textId="77777777" w:rsidR="00EA53D7" w:rsidRPr="00EA53D7" w:rsidRDefault="00415BC7">
          <w:pPr>
            <w:pStyle w:val="30"/>
            <w:rPr>
              <w:b/>
              <w:noProof/>
            </w:rPr>
          </w:pPr>
          <w:hyperlink w:anchor="_Toc483051392" w:history="1">
            <w:r w:rsidR="00EA53D7" w:rsidRPr="00EA53D7">
              <w:rPr>
                <w:rStyle w:val="a9"/>
                <w:rFonts w:ascii="宋体" w:eastAsia="宋体" w:hAnsi="宋体" w:cs="Times New Roman"/>
                <w:b/>
                <w:bCs/>
                <w:noProof/>
              </w:rPr>
              <w:t>2.2.2测试用例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_Toc483051392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14:paraId="2362B039" w14:textId="77777777" w:rsidR="00EA53D7" w:rsidRPr="00EA53D7" w:rsidRDefault="00415BC7">
          <w:pPr>
            <w:pStyle w:val="20"/>
            <w:tabs>
              <w:tab w:val="right" w:leader="dot" w:pos="8302"/>
            </w:tabs>
            <w:rPr>
              <w:b/>
              <w:noProof/>
            </w:rPr>
          </w:pPr>
          <w:hyperlink w:anchor="_Toc483051393" w:history="1">
            <w:r w:rsidR="00EA53D7" w:rsidRPr="00EA53D7">
              <w:rPr>
                <w:rStyle w:val="a9"/>
                <w:rFonts w:ascii="Calibri Light" w:eastAsia="宋体" w:hAnsi="Calibri Light" w:cs="Times New Roman"/>
                <w:b/>
                <w:bCs/>
                <w:noProof/>
              </w:rPr>
              <w:t>2.3</w:t>
            </w:r>
            <w:r w:rsidR="00EA53D7" w:rsidRPr="00EA53D7">
              <w:rPr>
                <w:rStyle w:val="a9"/>
                <w:rFonts w:ascii="Calibri Light" w:eastAsia="宋体" w:hAnsi="Calibri Light" w:cs="Times New Roman"/>
                <w:b/>
                <w:bCs/>
                <w:noProof/>
              </w:rPr>
              <w:t>创建包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_Toc483051393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14:paraId="1C0F34A1" w14:textId="77777777" w:rsidR="00EA53D7" w:rsidRPr="00EA53D7" w:rsidRDefault="00415BC7">
          <w:pPr>
            <w:pStyle w:val="30"/>
            <w:rPr>
              <w:b/>
              <w:noProof/>
            </w:rPr>
          </w:pPr>
          <w:hyperlink w:anchor="_Toc483051394" w:history="1">
            <w:r w:rsidR="00EA53D7" w:rsidRPr="00EA53D7">
              <w:rPr>
                <w:rStyle w:val="a9"/>
                <w:rFonts w:ascii="宋体" w:eastAsia="宋体" w:hAnsi="宋体" w:cs="Times New Roman"/>
                <w:b/>
                <w:bCs/>
                <w:noProof/>
              </w:rPr>
              <w:t>2.3.1创建包测试描述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_Toc483051394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14:paraId="0E62C7A1" w14:textId="77777777" w:rsidR="00EA53D7" w:rsidRPr="00EA53D7" w:rsidRDefault="00415BC7">
          <w:pPr>
            <w:pStyle w:val="30"/>
            <w:rPr>
              <w:b/>
              <w:noProof/>
            </w:rPr>
          </w:pPr>
          <w:hyperlink w:anchor="_Toc483051395" w:history="1">
            <w:r w:rsidR="00EA53D7" w:rsidRPr="00EA53D7">
              <w:rPr>
                <w:rStyle w:val="a9"/>
                <w:rFonts w:ascii="宋体" w:eastAsia="宋体" w:hAnsi="宋体" w:cs="Times New Roman"/>
                <w:b/>
                <w:bCs/>
                <w:noProof/>
              </w:rPr>
              <w:t>2.3.2测试用例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_Toc483051395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14:paraId="7E91155F" w14:textId="77777777" w:rsidR="00EA53D7" w:rsidRPr="00EA53D7" w:rsidRDefault="00415BC7">
          <w:pPr>
            <w:pStyle w:val="20"/>
            <w:tabs>
              <w:tab w:val="right" w:leader="dot" w:pos="8302"/>
            </w:tabs>
            <w:rPr>
              <w:b/>
              <w:noProof/>
            </w:rPr>
          </w:pPr>
          <w:hyperlink w:anchor="_Toc483051396" w:history="1">
            <w:r w:rsidR="00EA53D7" w:rsidRPr="00EA53D7">
              <w:rPr>
                <w:rStyle w:val="a9"/>
                <w:rFonts w:ascii="Calibri Light" w:eastAsia="宋体" w:hAnsi="Calibri Light" w:cs="Times New Roman"/>
                <w:b/>
                <w:bCs/>
                <w:noProof/>
              </w:rPr>
              <w:t>2.4</w:t>
            </w:r>
            <w:r w:rsidR="00EA53D7" w:rsidRPr="00EA53D7">
              <w:rPr>
                <w:rStyle w:val="a9"/>
                <w:rFonts w:ascii="Calibri Light" w:eastAsia="宋体" w:hAnsi="Calibri Light" w:cs="Times New Roman"/>
                <w:b/>
                <w:bCs/>
                <w:noProof/>
              </w:rPr>
              <w:t>加载包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_Toc483051396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14:paraId="1EEDCBF5" w14:textId="77777777" w:rsidR="00EA53D7" w:rsidRPr="00EA53D7" w:rsidRDefault="00415BC7">
          <w:pPr>
            <w:pStyle w:val="30"/>
            <w:rPr>
              <w:b/>
              <w:noProof/>
            </w:rPr>
          </w:pPr>
          <w:hyperlink w:anchor="_Toc483051397" w:history="1">
            <w:r w:rsidR="00EA53D7" w:rsidRPr="00EA53D7">
              <w:rPr>
                <w:rStyle w:val="a9"/>
                <w:rFonts w:ascii="宋体" w:eastAsia="宋体" w:hAnsi="宋体" w:cs="Times New Roman"/>
                <w:b/>
                <w:bCs/>
                <w:noProof/>
              </w:rPr>
              <w:t>2.4.1加载包测试描述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_Toc483051397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14:paraId="23B645F4" w14:textId="77777777" w:rsidR="00EA53D7" w:rsidRPr="00EA53D7" w:rsidRDefault="00415BC7">
          <w:pPr>
            <w:pStyle w:val="30"/>
            <w:rPr>
              <w:b/>
              <w:noProof/>
            </w:rPr>
          </w:pPr>
          <w:hyperlink w:anchor="_Toc483051398" w:history="1">
            <w:r w:rsidR="00EA53D7" w:rsidRPr="00EA53D7">
              <w:rPr>
                <w:rStyle w:val="a9"/>
                <w:rFonts w:ascii="宋体" w:eastAsia="宋体" w:hAnsi="宋体" w:cs="Times New Roman"/>
                <w:b/>
                <w:bCs/>
                <w:noProof/>
              </w:rPr>
              <w:t>2.4.2测试用例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_Toc483051398 \h </w:instrText>
            </w:r>
            <w:r w:rsidR="00EA53D7" w:rsidRPr="00EA53D7">
              <w:rPr>
                <w:b/>
                <w:noProof/>
                <w:webHidden/>
              </w:rPr>
            </w:r>
            <w:r w:rsidR="00EA53D7" w:rsidRPr="00EA53D7">
              <w:rPr>
                <w:b/>
                <w:noProof/>
                <w:webHidden/>
              </w:rPr>
              <w:fldChar w:fldCharType="separate"/>
            </w:r>
            <w:r w:rsidR="00EA53D7" w:rsidRPr="00EA53D7">
              <w:rPr>
                <w:b/>
                <w:noProof/>
                <w:webHidden/>
              </w:rPr>
              <w:t>11</w:t>
            </w:r>
            <w:r w:rsidR="00EA53D7" w:rsidRPr="00EA53D7">
              <w:rPr>
                <w:b/>
                <w:noProof/>
                <w:webHidden/>
              </w:rPr>
              <w:fldChar w:fldCharType="end"/>
            </w:r>
          </w:hyperlink>
        </w:p>
        <w:p w14:paraId="22A67437" w14:textId="77777777" w:rsidR="00EA53D7" w:rsidRPr="00EA53D7" w:rsidRDefault="00415BC7">
          <w:pPr>
            <w:pStyle w:val="20"/>
            <w:tabs>
              <w:tab w:val="right" w:leader="dot" w:pos="8302"/>
            </w:tabs>
            <w:rPr>
              <w:b/>
              <w:noProof/>
            </w:rPr>
          </w:pPr>
          <w:hyperlink w:anchor="_Toc483051399" w:history="1">
            <w:r w:rsidR="00EA53D7" w:rsidRPr="00EA53D7">
              <w:rPr>
                <w:rStyle w:val="a9"/>
                <w:rFonts w:ascii="Calibri Light" w:eastAsia="宋体" w:hAnsi="Calibri Light" w:cs="Times New Roman"/>
                <w:b/>
                <w:bCs/>
                <w:noProof/>
              </w:rPr>
              <w:t>2.5</w:t>
            </w:r>
            <w:r w:rsidR="00EA53D7" w:rsidRPr="00EA53D7">
              <w:rPr>
                <w:rStyle w:val="a9"/>
                <w:rFonts w:ascii="Calibri Light" w:eastAsia="宋体" w:hAnsi="Calibri Light" w:cs="Times New Roman"/>
                <w:b/>
                <w:bCs/>
                <w:noProof/>
              </w:rPr>
              <w:t>管理包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_Toc483051399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14:paraId="66C51BE6" w14:textId="77777777" w:rsidR="00EA53D7" w:rsidRPr="00EA53D7" w:rsidRDefault="00415BC7">
          <w:pPr>
            <w:pStyle w:val="30"/>
            <w:rPr>
              <w:b/>
              <w:noProof/>
            </w:rPr>
          </w:pPr>
          <w:hyperlink w:anchor="_Toc483051400" w:history="1">
            <w:r w:rsidR="00EA53D7" w:rsidRPr="00EA53D7">
              <w:rPr>
                <w:rStyle w:val="a9"/>
                <w:rFonts w:ascii="宋体" w:eastAsia="宋体" w:hAnsi="宋体" w:cs="Times New Roman"/>
                <w:b/>
                <w:bCs/>
                <w:noProof/>
              </w:rPr>
              <w:t>2.5.1管理包测试描述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_Toc483051400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14:paraId="32CC300E" w14:textId="77777777" w:rsidR="00EA53D7" w:rsidRPr="00EA53D7" w:rsidRDefault="00415BC7">
          <w:pPr>
            <w:pStyle w:val="30"/>
            <w:rPr>
              <w:b/>
              <w:noProof/>
            </w:rPr>
          </w:pPr>
          <w:hyperlink w:anchor="_Toc483051401" w:history="1">
            <w:r w:rsidR="00EA53D7" w:rsidRPr="00EA53D7">
              <w:rPr>
                <w:rStyle w:val="a9"/>
                <w:rFonts w:ascii="宋体" w:eastAsia="宋体" w:hAnsi="宋体" w:cs="Times New Roman"/>
                <w:b/>
                <w:bCs/>
                <w:noProof/>
              </w:rPr>
              <w:t>2.5.2测试用例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_Toc483051401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14:paraId="5E5C5955" w14:textId="77777777" w:rsidR="00EA53D7" w:rsidRPr="00EA53D7" w:rsidRDefault="00415BC7">
          <w:pPr>
            <w:pStyle w:val="20"/>
            <w:tabs>
              <w:tab w:val="right" w:leader="dot" w:pos="8302"/>
            </w:tabs>
            <w:rPr>
              <w:b/>
              <w:noProof/>
            </w:rPr>
          </w:pPr>
          <w:hyperlink w:anchor="_Toc483051402" w:history="1">
            <w:r w:rsidR="00EA53D7" w:rsidRPr="00EA53D7">
              <w:rPr>
                <w:rStyle w:val="a9"/>
                <w:rFonts w:ascii="Calibri Light" w:eastAsia="宋体" w:hAnsi="Calibri Light" w:cs="Times New Roman"/>
                <w:b/>
                <w:bCs/>
                <w:noProof/>
              </w:rPr>
              <w:t>2.6</w:t>
            </w:r>
            <w:r w:rsidR="00EA53D7" w:rsidRPr="00EA53D7">
              <w:rPr>
                <w:rStyle w:val="a9"/>
                <w:rFonts w:ascii="Calibri Light" w:eastAsia="宋体" w:hAnsi="Calibri Light" w:cs="Times New Roman"/>
                <w:b/>
                <w:bCs/>
                <w:noProof/>
              </w:rPr>
              <w:t>构建</w:t>
            </w:r>
            <w:r w:rsidR="00EA53D7" w:rsidRPr="00EA53D7">
              <w:rPr>
                <w:rStyle w:val="a9"/>
                <w:rFonts w:ascii="Calibri Light" w:eastAsia="宋体" w:hAnsi="Calibri Light" w:cs="Times New Roman"/>
                <w:b/>
                <w:bCs/>
                <w:noProof/>
              </w:rPr>
              <w:t>TCP</w:t>
            </w:r>
            <w:r w:rsidR="00EA53D7" w:rsidRPr="00EA53D7">
              <w:rPr>
                <w:rStyle w:val="a9"/>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_Toc483051402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14:paraId="17DC0053" w14:textId="77777777" w:rsidR="00EA53D7" w:rsidRPr="00EA53D7" w:rsidRDefault="00415BC7">
          <w:pPr>
            <w:pStyle w:val="30"/>
            <w:rPr>
              <w:b/>
              <w:noProof/>
            </w:rPr>
          </w:pPr>
          <w:hyperlink w:anchor="_Toc483051403" w:history="1">
            <w:r w:rsidR="00EA53D7" w:rsidRPr="00EA53D7">
              <w:rPr>
                <w:rStyle w:val="a9"/>
                <w:rFonts w:ascii="宋体" w:eastAsia="宋体" w:hAnsi="宋体" w:cs="Times New Roman"/>
                <w:b/>
                <w:bCs/>
                <w:noProof/>
              </w:rPr>
              <w:t>2.6.1构建TCP服务器测试描述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_Toc483051403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14:paraId="6E053FF3" w14:textId="77777777" w:rsidR="00EA53D7" w:rsidRPr="00EA53D7" w:rsidRDefault="00415BC7">
          <w:pPr>
            <w:pStyle w:val="30"/>
            <w:rPr>
              <w:b/>
              <w:noProof/>
            </w:rPr>
          </w:pPr>
          <w:hyperlink w:anchor="_Toc483051404" w:history="1">
            <w:r w:rsidR="00EA53D7" w:rsidRPr="00EA53D7">
              <w:rPr>
                <w:rStyle w:val="a9"/>
                <w:rFonts w:ascii="宋体" w:eastAsia="宋体" w:hAnsi="宋体" w:cs="Times New Roman"/>
                <w:b/>
                <w:bCs/>
                <w:noProof/>
              </w:rPr>
              <w:t>2.6.2测试用例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_Toc483051404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14:paraId="5A733846" w14:textId="77777777" w:rsidR="00EA53D7" w:rsidRPr="00EA53D7" w:rsidRDefault="00415BC7">
          <w:pPr>
            <w:pStyle w:val="20"/>
            <w:tabs>
              <w:tab w:val="right" w:leader="dot" w:pos="8302"/>
            </w:tabs>
            <w:rPr>
              <w:b/>
              <w:noProof/>
            </w:rPr>
          </w:pPr>
          <w:hyperlink w:anchor="_Toc483051405" w:history="1">
            <w:r w:rsidR="00EA53D7" w:rsidRPr="00EA53D7">
              <w:rPr>
                <w:rStyle w:val="a9"/>
                <w:rFonts w:ascii="Calibri Light" w:eastAsia="宋体" w:hAnsi="Calibri Light" w:cs="Times New Roman"/>
                <w:b/>
                <w:bCs/>
                <w:noProof/>
              </w:rPr>
              <w:t>2.7</w:t>
            </w:r>
            <w:r w:rsidR="00EA53D7" w:rsidRPr="00EA53D7">
              <w:rPr>
                <w:rStyle w:val="a9"/>
                <w:rFonts w:ascii="Calibri Light" w:eastAsia="宋体" w:hAnsi="Calibri Light" w:cs="Times New Roman"/>
                <w:b/>
                <w:bCs/>
                <w:noProof/>
              </w:rPr>
              <w:t>构建</w:t>
            </w:r>
            <w:r w:rsidR="00EA53D7" w:rsidRPr="00EA53D7">
              <w:rPr>
                <w:rStyle w:val="a9"/>
                <w:rFonts w:ascii="Calibri Light" w:eastAsia="宋体" w:hAnsi="Calibri Light" w:cs="Times New Roman"/>
                <w:b/>
                <w:bCs/>
                <w:noProof/>
              </w:rPr>
              <w:t>UDP</w:t>
            </w:r>
            <w:r w:rsidR="00EA53D7" w:rsidRPr="00EA53D7">
              <w:rPr>
                <w:rStyle w:val="a9"/>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_Toc483051405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14:paraId="1142BDF5" w14:textId="77777777" w:rsidR="00EA53D7" w:rsidRPr="00EA53D7" w:rsidRDefault="00415BC7">
          <w:pPr>
            <w:pStyle w:val="30"/>
            <w:rPr>
              <w:b/>
              <w:noProof/>
            </w:rPr>
          </w:pPr>
          <w:hyperlink w:anchor="_Toc483051406" w:history="1">
            <w:r w:rsidR="00EA53D7" w:rsidRPr="00EA53D7">
              <w:rPr>
                <w:rStyle w:val="a9"/>
                <w:rFonts w:ascii="宋体" w:eastAsia="宋体" w:hAnsi="宋体" w:cs="Times New Roman"/>
                <w:b/>
                <w:bCs/>
                <w:noProof/>
              </w:rPr>
              <w:t>2.7.1构建UDP服务器测试描述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_Toc483051406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14:paraId="487E2264" w14:textId="77777777" w:rsidR="00EA53D7" w:rsidRPr="00EA53D7" w:rsidRDefault="00415BC7">
          <w:pPr>
            <w:pStyle w:val="30"/>
            <w:rPr>
              <w:b/>
              <w:noProof/>
            </w:rPr>
          </w:pPr>
          <w:hyperlink w:anchor="_Toc483051407" w:history="1">
            <w:r w:rsidR="00EA53D7" w:rsidRPr="00EA53D7">
              <w:rPr>
                <w:rStyle w:val="a9"/>
                <w:rFonts w:ascii="宋体" w:eastAsia="宋体" w:hAnsi="宋体" w:cs="Times New Roman"/>
                <w:b/>
                <w:bCs/>
                <w:noProof/>
              </w:rPr>
              <w:t>2.7.2测试用例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_Toc483051407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14:paraId="29FA2D9F" w14:textId="77777777" w:rsidR="00EA53D7" w:rsidRPr="00EA53D7" w:rsidRDefault="00415BC7">
          <w:pPr>
            <w:pStyle w:val="20"/>
            <w:tabs>
              <w:tab w:val="right" w:leader="dot" w:pos="8302"/>
            </w:tabs>
            <w:rPr>
              <w:b/>
              <w:noProof/>
            </w:rPr>
          </w:pPr>
          <w:hyperlink w:anchor="_Toc483051408" w:history="1">
            <w:r w:rsidR="00EA53D7" w:rsidRPr="00EA53D7">
              <w:rPr>
                <w:rStyle w:val="a9"/>
                <w:rFonts w:ascii="Calibri Light" w:eastAsia="宋体" w:hAnsi="Calibri Light" w:cs="Times New Roman"/>
                <w:b/>
                <w:bCs/>
                <w:noProof/>
              </w:rPr>
              <w:t>2.8</w:t>
            </w:r>
            <w:r w:rsidR="00EA53D7" w:rsidRPr="00EA53D7">
              <w:rPr>
                <w:rStyle w:val="a9"/>
                <w:rFonts w:ascii="Calibri Light" w:eastAsia="宋体" w:hAnsi="Calibri Light" w:cs="Times New Roman"/>
                <w:b/>
                <w:bCs/>
                <w:noProof/>
              </w:rPr>
              <w:t>构建</w:t>
            </w:r>
            <w:r w:rsidR="00EA53D7" w:rsidRPr="00EA53D7">
              <w:rPr>
                <w:rStyle w:val="a9"/>
                <w:rFonts w:ascii="Calibri Light" w:eastAsia="宋体" w:hAnsi="Calibri Light" w:cs="Times New Roman"/>
                <w:b/>
                <w:bCs/>
                <w:noProof/>
              </w:rPr>
              <w:t>HTTP</w:t>
            </w:r>
            <w:r w:rsidR="00EA53D7" w:rsidRPr="00EA53D7">
              <w:rPr>
                <w:rStyle w:val="a9"/>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_Toc483051408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14:paraId="7DB4F7B0" w14:textId="77777777" w:rsidR="00EA53D7" w:rsidRPr="00EA53D7" w:rsidRDefault="00415BC7">
          <w:pPr>
            <w:pStyle w:val="30"/>
            <w:rPr>
              <w:b/>
              <w:noProof/>
            </w:rPr>
          </w:pPr>
          <w:hyperlink w:anchor="_Toc483051409" w:history="1">
            <w:r w:rsidR="00EA53D7" w:rsidRPr="00EA53D7">
              <w:rPr>
                <w:rStyle w:val="a9"/>
                <w:rFonts w:ascii="宋体" w:eastAsia="宋体" w:hAnsi="宋体" w:cs="Times New Roman"/>
                <w:b/>
                <w:bCs/>
                <w:noProof/>
              </w:rPr>
              <w:t>2.8.1构建HTTP服务器测试描述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_Toc483051409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14:paraId="228F0D5B" w14:textId="77777777" w:rsidR="00EA53D7" w:rsidRPr="00EA53D7" w:rsidRDefault="00415BC7">
          <w:pPr>
            <w:pStyle w:val="30"/>
            <w:rPr>
              <w:b/>
              <w:noProof/>
            </w:rPr>
          </w:pPr>
          <w:hyperlink w:anchor="_Toc483051410" w:history="1">
            <w:r w:rsidR="00EA53D7" w:rsidRPr="00EA53D7">
              <w:rPr>
                <w:rStyle w:val="a9"/>
                <w:rFonts w:ascii="宋体" w:eastAsia="宋体" w:hAnsi="宋体" w:cs="Times New Roman"/>
                <w:b/>
                <w:bCs/>
                <w:noProof/>
              </w:rPr>
              <w:t>2.8.2测试用例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_Toc483051410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14:paraId="65001D9E" w14:textId="77777777" w:rsidR="00EA53D7" w:rsidRPr="00EA53D7" w:rsidRDefault="00415BC7">
          <w:pPr>
            <w:pStyle w:val="20"/>
            <w:tabs>
              <w:tab w:val="right" w:leader="dot" w:pos="8302"/>
            </w:tabs>
            <w:rPr>
              <w:b/>
              <w:noProof/>
            </w:rPr>
          </w:pPr>
          <w:hyperlink w:anchor="_Toc483051411" w:history="1">
            <w:r w:rsidR="00EA53D7" w:rsidRPr="00EA53D7">
              <w:rPr>
                <w:rStyle w:val="a9"/>
                <w:rFonts w:ascii="Calibri Light" w:eastAsia="宋体" w:hAnsi="Calibri Light" w:cs="Times New Roman"/>
                <w:b/>
                <w:bCs/>
                <w:noProof/>
              </w:rPr>
              <w:t>2.9</w:t>
            </w:r>
            <w:r w:rsidR="00EA53D7" w:rsidRPr="00EA53D7">
              <w:rPr>
                <w:rStyle w:val="a9"/>
                <w:rFonts w:ascii="Calibri Light" w:eastAsia="宋体" w:hAnsi="Calibri Light" w:cs="Times New Roman"/>
                <w:b/>
                <w:bCs/>
                <w:noProof/>
              </w:rPr>
              <w:t>构建</w:t>
            </w:r>
            <w:r w:rsidR="00EA53D7" w:rsidRPr="00EA53D7">
              <w:rPr>
                <w:rStyle w:val="a9"/>
                <w:rFonts w:ascii="Calibri Light" w:eastAsia="宋体" w:hAnsi="Calibri Light" w:cs="Times New Roman"/>
                <w:b/>
                <w:bCs/>
                <w:noProof/>
              </w:rPr>
              <w:t>WebSocket</w:t>
            </w:r>
            <w:r w:rsidR="00EA53D7" w:rsidRPr="00EA53D7">
              <w:rPr>
                <w:rStyle w:val="a9"/>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_Toc483051411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14:paraId="507D3421" w14:textId="77777777" w:rsidR="00EA53D7" w:rsidRPr="00EA53D7" w:rsidRDefault="00415BC7">
          <w:pPr>
            <w:pStyle w:val="30"/>
            <w:rPr>
              <w:b/>
              <w:noProof/>
            </w:rPr>
          </w:pPr>
          <w:hyperlink w:anchor="_Toc483051412" w:history="1">
            <w:r w:rsidR="00EA53D7" w:rsidRPr="00EA53D7">
              <w:rPr>
                <w:rStyle w:val="a9"/>
                <w:rFonts w:ascii="宋体" w:eastAsia="宋体" w:hAnsi="宋体" w:cs="Times New Roman"/>
                <w:b/>
                <w:bCs/>
                <w:noProof/>
              </w:rPr>
              <w:t>2.9.1构建WebSocket服务器测试描述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_Toc483051412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14:paraId="6E45A7E2" w14:textId="77777777" w:rsidR="00EA53D7" w:rsidRPr="00EA53D7" w:rsidRDefault="00415BC7">
          <w:pPr>
            <w:pStyle w:val="30"/>
            <w:rPr>
              <w:b/>
              <w:noProof/>
            </w:rPr>
          </w:pPr>
          <w:hyperlink w:anchor="_Toc483051413" w:history="1">
            <w:r w:rsidR="00EA53D7" w:rsidRPr="00EA53D7">
              <w:rPr>
                <w:rStyle w:val="a9"/>
                <w:rFonts w:ascii="宋体" w:eastAsia="宋体" w:hAnsi="宋体" w:cs="Times New Roman"/>
                <w:b/>
                <w:bCs/>
                <w:noProof/>
              </w:rPr>
              <w:t>2.9.2测试用例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_Toc483051413 \h </w:instrText>
            </w:r>
            <w:r w:rsidR="00EA53D7" w:rsidRPr="00EA53D7">
              <w:rPr>
                <w:b/>
                <w:noProof/>
                <w:webHidden/>
              </w:rPr>
            </w:r>
            <w:r w:rsidR="00EA53D7" w:rsidRPr="00EA53D7">
              <w:rPr>
                <w:b/>
                <w:noProof/>
                <w:webHidden/>
              </w:rPr>
              <w:fldChar w:fldCharType="separate"/>
            </w:r>
            <w:r w:rsidR="00EA53D7" w:rsidRPr="00EA53D7">
              <w:rPr>
                <w:b/>
                <w:noProof/>
                <w:webHidden/>
              </w:rPr>
              <w:t>18</w:t>
            </w:r>
            <w:r w:rsidR="00EA53D7" w:rsidRPr="00EA53D7">
              <w:rPr>
                <w:b/>
                <w:noProof/>
                <w:webHidden/>
              </w:rPr>
              <w:fldChar w:fldCharType="end"/>
            </w:r>
          </w:hyperlink>
        </w:p>
        <w:p w14:paraId="01467766" w14:textId="77777777" w:rsidR="00EA53D7" w:rsidRPr="00EA53D7" w:rsidRDefault="00415BC7">
          <w:pPr>
            <w:pStyle w:val="20"/>
            <w:tabs>
              <w:tab w:val="right" w:leader="dot" w:pos="8302"/>
            </w:tabs>
            <w:rPr>
              <w:b/>
              <w:noProof/>
            </w:rPr>
          </w:pPr>
          <w:hyperlink w:anchor="_Toc483051414" w:history="1">
            <w:r w:rsidR="00EA53D7" w:rsidRPr="00EA53D7">
              <w:rPr>
                <w:rStyle w:val="a9"/>
                <w:rFonts w:ascii="Calibri Light" w:eastAsia="宋体" w:hAnsi="Calibri Light" w:cs="Times New Roman"/>
                <w:b/>
                <w:bCs/>
                <w:noProof/>
              </w:rPr>
              <w:t>2.10</w:t>
            </w:r>
            <w:r w:rsidR="00EA53D7" w:rsidRPr="00EA53D7">
              <w:rPr>
                <w:rStyle w:val="a9"/>
                <w:rFonts w:ascii="Calibri Light" w:eastAsia="宋体" w:hAnsi="Calibri Light" w:cs="Times New Roman"/>
                <w:b/>
                <w:bCs/>
                <w:noProof/>
              </w:rPr>
              <w:t>文件系统</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_Toc483051414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14:paraId="075F45EC" w14:textId="77777777" w:rsidR="00EA53D7" w:rsidRPr="00EA53D7" w:rsidRDefault="00415BC7">
          <w:pPr>
            <w:pStyle w:val="30"/>
            <w:rPr>
              <w:b/>
              <w:noProof/>
            </w:rPr>
          </w:pPr>
          <w:hyperlink w:anchor="_Toc483051415" w:history="1">
            <w:r w:rsidR="00EA53D7" w:rsidRPr="00EA53D7">
              <w:rPr>
                <w:rStyle w:val="a9"/>
                <w:rFonts w:ascii="宋体" w:eastAsia="宋体" w:hAnsi="宋体" w:cs="Times New Roman"/>
                <w:b/>
                <w:bCs/>
                <w:noProof/>
              </w:rPr>
              <w:t>2.10.1文件系统测试描述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_Toc483051415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14:paraId="6D0A153F" w14:textId="77777777" w:rsidR="00EA53D7" w:rsidRPr="00EA53D7" w:rsidRDefault="00415BC7">
          <w:pPr>
            <w:pStyle w:val="30"/>
            <w:rPr>
              <w:b/>
              <w:noProof/>
            </w:rPr>
          </w:pPr>
          <w:hyperlink w:anchor="_Toc483051416" w:history="1">
            <w:r w:rsidR="00EA53D7" w:rsidRPr="00EA53D7">
              <w:rPr>
                <w:rStyle w:val="a9"/>
                <w:rFonts w:ascii="宋体" w:eastAsia="宋体" w:hAnsi="宋体" w:cs="Times New Roman"/>
                <w:b/>
                <w:bCs/>
                <w:noProof/>
              </w:rPr>
              <w:t>2.10.2测试用例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_Toc483051416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14:paraId="36DE052A" w14:textId="77777777" w:rsidR="00EA53D7" w:rsidRPr="00EA53D7" w:rsidRDefault="00415BC7">
          <w:pPr>
            <w:pStyle w:val="30"/>
            <w:rPr>
              <w:b/>
              <w:noProof/>
            </w:rPr>
          </w:pPr>
          <w:hyperlink w:anchor="_Toc483051417" w:history="1">
            <w:r w:rsidR="00EA53D7" w:rsidRPr="00EA53D7">
              <w:rPr>
                <w:rStyle w:val="a9"/>
                <w:rFonts w:ascii="宋体" w:hAnsi="宋体"/>
                <w:b/>
                <w:noProof/>
              </w:rPr>
              <w:t>2.10.3类似测试用例说明</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_Toc483051417 \h </w:instrText>
            </w:r>
            <w:r w:rsidR="00EA53D7" w:rsidRPr="00EA53D7">
              <w:rPr>
                <w:b/>
                <w:noProof/>
                <w:webHidden/>
              </w:rPr>
            </w:r>
            <w:r w:rsidR="00EA53D7" w:rsidRPr="00EA53D7">
              <w:rPr>
                <w:b/>
                <w:noProof/>
                <w:webHidden/>
              </w:rPr>
              <w:fldChar w:fldCharType="separate"/>
            </w:r>
            <w:r w:rsidR="00EA53D7" w:rsidRPr="00EA53D7">
              <w:rPr>
                <w:b/>
                <w:noProof/>
                <w:webHidden/>
              </w:rPr>
              <w:t>20</w:t>
            </w:r>
            <w:r w:rsidR="00EA53D7" w:rsidRPr="00EA53D7">
              <w:rPr>
                <w:b/>
                <w:noProof/>
                <w:webHidden/>
              </w:rPr>
              <w:fldChar w:fldCharType="end"/>
            </w:r>
          </w:hyperlink>
        </w:p>
        <w:p w14:paraId="7E78F472" w14:textId="77777777" w:rsidR="00EA53D7" w:rsidRPr="00EA53D7" w:rsidRDefault="00415BC7">
          <w:pPr>
            <w:pStyle w:val="10"/>
            <w:tabs>
              <w:tab w:val="right" w:leader="dot" w:pos="8302"/>
            </w:tabs>
            <w:rPr>
              <w:b/>
              <w:noProof/>
            </w:rPr>
          </w:pPr>
          <w:hyperlink w:anchor="_Toc483051418" w:history="1">
            <w:r w:rsidR="00EA53D7" w:rsidRPr="00EA53D7">
              <w:rPr>
                <w:rStyle w:val="a9"/>
                <w:rFonts w:ascii="Calibri" w:eastAsia="宋体" w:hAnsi="Calibri" w:cs="Times New Roman"/>
                <w:b/>
                <w:bCs/>
                <w:noProof/>
                <w:kern w:val="44"/>
              </w:rPr>
              <w:t>3.</w:t>
            </w:r>
            <w:r w:rsidR="00EA53D7" w:rsidRPr="00EA53D7">
              <w:rPr>
                <w:rStyle w:val="a9"/>
                <w:rFonts w:ascii="Calibri" w:eastAsia="宋体" w:hAnsi="Calibri" w:cs="Times New Roman"/>
                <w:b/>
                <w:bCs/>
                <w:noProof/>
                <w:kern w:val="44"/>
              </w:rPr>
              <w:t>非功能需求测试描述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_Toc483051418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14:paraId="0146B19A" w14:textId="77777777" w:rsidR="00EA53D7" w:rsidRPr="00EA53D7" w:rsidRDefault="00415BC7">
          <w:pPr>
            <w:pStyle w:val="20"/>
            <w:tabs>
              <w:tab w:val="right" w:leader="dot" w:pos="8302"/>
            </w:tabs>
            <w:rPr>
              <w:b/>
              <w:noProof/>
            </w:rPr>
          </w:pPr>
          <w:hyperlink w:anchor="_Toc483051419" w:history="1">
            <w:r w:rsidR="00EA53D7" w:rsidRPr="00EA53D7">
              <w:rPr>
                <w:rStyle w:val="a9"/>
                <w:rFonts w:ascii="Calibri Light" w:eastAsia="宋体" w:hAnsi="Calibri Light" w:cs="Times New Roman"/>
                <w:b/>
                <w:bCs/>
                <w:noProof/>
              </w:rPr>
              <w:t>3.1</w:t>
            </w:r>
            <w:r w:rsidR="00EA53D7" w:rsidRPr="00EA53D7">
              <w:rPr>
                <w:rStyle w:val="a9"/>
                <w:rFonts w:ascii="Calibri Light" w:eastAsia="宋体" w:hAnsi="Calibri Light" w:cs="Times New Roman"/>
                <w:b/>
                <w:bCs/>
                <w:noProof/>
              </w:rPr>
              <w:t>兼容性测试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_Toc483051419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14:paraId="101821E9" w14:textId="77777777" w:rsidR="00EA53D7" w:rsidRPr="00EA53D7" w:rsidRDefault="00415BC7">
          <w:pPr>
            <w:pStyle w:val="30"/>
            <w:rPr>
              <w:b/>
              <w:noProof/>
            </w:rPr>
          </w:pPr>
          <w:hyperlink w:anchor="_Toc483051420" w:history="1">
            <w:r w:rsidR="00EA53D7" w:rsidRPr="00EA53D7">
              <w:rPr>
                <w:rStyle w:val="a9"/>
                <w:rFonts w:ascii="宋体" w:eastAsia="宋体" w:hAnsi="宋体" w:cs="Times New Roman"/>
                <w:b/>
                <w:bCs/>
                <w:noProof/>
              </w:rPr>
              <w:t>3.1.1测试策略描述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_Toc483051420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14:paraId="08D9ADA2" w14:textId="77777777" w:rsidR="00EA53D7" w:rsidRPr="00EA53D7" w:rsidRDefault="00415BC7">
          <w:pPr>
            <w:pStyle w:val="30"/>
            <w:rPr>
              <w:b/>
              <w:noProof/>
            </w:rPr>
          </w:pPr>
          <w:hyperlink w:anchor="_Toc483051421" w:history="1">
            <w:r w:rsidR="00EA53D7" w:rsidRPr="00EA53D7">
              <w:rPr>
                <w:rStyle w:val="a9"/>
                <w:rFonts w:ascii="宋体" w:eastAsia="宋体" w:hAnsi="宋体" w:cs="Times New Roman"/>
                <w:b/>
                <w:bCs/>
                <w:noProof/>
              </w:rPr>
              <w:t>3.1.2测试用例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_Toc483051421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14:paraId="21E6D17E" w14:textId="77777777" w:rsidR="00EA53D7" w:rsidRPr="00EA53D7" w:rsidRDefault="00415BC7">
          <w:pPr>
            <w:pStyle w:val="20"/>
            <w:tabs>
              <w:tab w:val="right" w:leader="dot" w:pos="8302"/>
            </w:tabs>
            <w:rPr>
              <w:b/>
              <w:noProof/>
            </w:rPr>
          </w:pPr>
          <w:hyperlink w:anchor="_Toc483051422" w:history="1">
            <w:r w:rsidR="00EA53D7" w:rsidRPr="00EA53D7">
              <w:rPr>
                <w:rStyle w:val="a9"/>
                <w:rFonts w:ascii="Calibri Light" w:eastAsia="宋体" w:hAnsi="Calibri Light" w:cs="Times New Roman"/>
                <w:b/>
                <w:bCs/>
                <w:noProof/>
              </w:rPr>
              <w:t>3.2</w:t>
            </w:r>
            <w:r w:rsidR="00EA53D7" w:rsidRPr="00EA53D7">
              <w:rPr>
                <w:rStyle w:val="a9"/>
                <w:rFonts w:ascii="Calibri Light" w:eastAsia="宋体" w:hAnsi="Calibri Light" w:cs="Times New Roman"/>
                <w:b/>
                <w:bCs/>
                <w:noProof/>
              </w:rPr>
              <w:t>高效性测试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_Toc483051422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14:paraId="2EFFA25B" w14:textId="77777777" w:rsidR="00EA53D7" w:rsidRPr="00EA53D7" w:rsidRDefault="00415BC7">
          <w:pPr>
            <w:pStyle w:val="30"/>
            <w:rPr>
              <w:b/>
              <w:noProof/>
            </w:rPr>
          </w:pPr>
          <w:hyperlink w:anchor="_Toc483051423" w:history="1">
            <w:r w:rsidR="00EA53D7" w:rsidRPr="00EA53D7">
              <w:rPr>
                <w:rStyle w:val="a9"/>
                <w:rFonts w:ascii="宋体" w:eastAsia="宋体" w:hAnsi="宋体" w:cs="Times New Roman"/>
                <w:b/>
                <w:bCs/>
                <w:noProof/>
              </w:rPr>
              <w:t>3.2.1测试策略描述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_Toc483051423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14:paraId="20045B82" w14:textId="77777777" w:rsidR="00EA53D7" w:rsidRPr="00EA53D7" w:rsidRDefault="00415BC7">
          <w:pPr>
            <w:pStyle w:val="30"/>
            <w:rPr>
              <w:b/>
              <w:noProof/>
            </w:rPr>
          </w:pPr>
          <w:hyperlink w:anchor="_Toc483051424" w:history="1">
            <w:r w:rsidR="00EA53D7" w:rsidRPr="00EA53D7">
              <w:rPr>
                <w:rStyle w:val="a9"/>
                <w:rFonts w:ascii="宋体" w:eastAsia="宋体" w:hAnsi="宋体" w:cs="Times New Roman"/>
                <w:b/>
                <w:bCs/>
                <w:noProof/>
              </w:rPr>
              <w:t>3.2.2测试用例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_Toc483051424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14:paraId="62374F45" w14:textId="77777777" w:rsidR="00EA53D7" w:rsidRPr="00EA53D7" w:rsidRDefault="00415BC7">
          <w:pPr>
            <w:pStyle w:val="20"/>
            <w:tabs>
              <w:tab w:val="right" w:leader="dot" w:pos="8302"/>
            </w:tabs>
            <w:rPr>
              <w:b/>
              <w:noProof/>
            </w:rPr>
          </w:pPr>
          <w:hyperlink w:anchor="_Toc483051425" w:history="1">
            <w:r w:rsidR="00EA53D7" w:rsidRPr="00EA53D7">
              <w:rPr>
                <w:rStyle w:val="a9"/>
                <w:rFonts w:ascii="Calibri Light" w:eastAsia="宋体" w:hAnsi="Calibri Light" w:cs="Times New Roman"/>
                <w:b/>
                <w:bCs/>
                <w:noProof/>
              </w:rPr>
              <w:t>3.3</w:t>
            </w:r>
            <w:r w:rsidR="00EA53D7" w:rsidRPr="00EA53D7">
              <w:rPr>
                <w:rStyle w:val="a9"/>
                <w:rFonts w:ascii="Calibri Light" w:eastAsia="宋体" w:hAnsi="Calibri Light" w:cs="Times New Roman"/>
                <w:b/>
                <w:bCs/>
                <w:noProof/>
              </w:rPr>
              <w:t>容错性测试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_Toc483051425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14:paraId="7EE905BB" w14:textId="77777777" w:rsidR="00EA53D7" w:rsidRPr="00EA53D7" w:rsidRDefault="00415BC7">
          <w:pPr>
            <w:pStyle w:val="30"/>
            <w:rPr>
              <w:b/>
              <w:noProof/>
            </w:rPr>
          </w:pPr>
          <w:hyperlink w:anchor="_Toc483051426" w:history="1">
            <w:r w:rsidR="00EA53D7" w:rsidRPr="00EA53D7">
              <w:rPr>
                <w:rStyle w:val="a9"/>
                <w:rFonts w:ascii="宋体" w:eastAsia="宋体" w:hAnsi="宋体" w:cs="Times New Roman"/>
                <w:b/>
                <w:bCs/>
                <w:noProof/>
              </w:rPr>
              <w:t>3.3.1测试策略描述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_Toc483051426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14:paraId="4C8DE299" w14:textId="77777777" w:rsidR="00EA53D7" w:rsidRPr="00EA53D7" w:rsidRDefault="00415BC7">
          <w:pPr>
            <w:pStyle w:val="30"/>
            <w:rPr>
              <w:b/>
              <w:noProof/>
            </w:rPr>
          </w:pPr>
          <w:hyperlink w:anchor="_Toc483051427" w:history="1">
            <w:r w:rsidR="00EA53D7" w:rsidRPr="00EA53D7">
              <w:rPr>
                <w:rStyle w:val="a9"/>
                <w:rFonts w:ascii="宋体" w:eastAsia="宋体" w:hAnsi="宋体" w:cs="Times New Roman"/>
                <w:b/>
                <w:bCs/>
                <w:noProof/>
              </w:rPr>
              <w:t>3.3.2测试用例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_Toc483051427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14:paraId="7A3AF799" w14:textId="77777777" w:rsidR="00EA53D7" w:rsidRPr="00EA53D7" w:rsidRDefault="00415BC7">
          <w:pPr>
            <w:pStyle w:val="20"/>
            <w:tabs>
              <w:tab w:val="right" w:leader="dot" w:pos="8302"/>
            </w:tabs>
            <w:rPr>
              <w:b/>
              <w:noProof/>
            </w:rPr>
          </w:pPr>
          <w:hyperlink w:anchor="_Toc483051428" w:history="1">
            <w:r w:rsidR="00EA53D7" w:rsidRPr="00EA53D7">
              <w:rPr>
                <w:rStyle w:val="a9"/>
                <w:rFonts w:ascii="Calibri Light" w:eastAsia="宋体" w:hAnsi="Calibri Light" w:cs="Times New Roman"/>
                <w:b/>
                <w:bCs/>
                <w:noProof/>
              </w:rPr>
              <w:t>3.4</w:t>
            </w:r>
            <w:r w:rsidR="00EA53D7" w:rsidRPr="00EA53D7">
              <w:rPr>
                <w:rStyle w:val="a9"/>
                <w:rFonts w:ascii="Calibri Light" w:eastAsia="宋体" w:hAnsi="Calibri Light" w:cs="Times New Roman"/>
                <w:b/>
                <w:bCs/>
                <w:noProof/>
              </w:rPr>
              <w:t>可扩展性</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_Toc483051428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14:paraId="433997A0" w14:textId="77777777" w:rsidR="00EA53D7" w:rsidRPr="00EA53D7" w:rsidRDefault="00415BC7">
          <w:pPr>
            <w:pStyle w:val="30"/>
            <w:rPr>
              <w:b/>
              <w:noProof/>
            </w:rPr>
          </w:pPr>
          <w:hyperlink w:anchor="_Toc483051429" w:history="1">
            <w:r w:rsidR="00EA53D7" w:rsidRPr="00EA53D7">
              <w:rPr>
                <w:rStyle w:val="a9"/>
                <w:rFonts w:ascii="宋体" w:eastAsia="宋体" w:hAnsi="宋体" w:cs="Times New Roman"/>
                <w:b/>
                <w:bCs/>
                <w:noProof/>
              </w:rPr>
              <w:t>3.4.1测试策略描述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_Toc483051429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14:paraId="137AB676" w14:textId="77777777" w:rsidR="00EA53D7" w:rsidRPr="00EA53D7" w:rsidRDefault="00415BC7">
          <w:pPr>
            <w:pStyle w:val="30"/>
            <w:rPr>
              <w:b/>
              <w:noProof/>
            </w:rPr>
          </w:pPr>
          <w:hyperlink w:anchor="_Toc483051430" w:history="1">
            <w:r w:rsidR="00EA53D7" w:rsidRPr="00EA53D7">
              <w:rPr>
                <w:rStyle w:val="a9"/>
                <w:rFonts w:ascii="宋体" w:eastAsia="宋体" w:hAnsi="宋体" w:cs="Times New Roman"/>
                <w:b/>
                <w:bCs/>
                <w:noProof/>
              </w:rPr>
              <w:t>3.4.2测试用例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_Toc483051430 \h </w:instrText>
            </w:r>
            <w:r w:rsidR="00EA53D7" w:rsidRPr="00EA53D7">
              <w:rPr>
                <w:b/>
                <w:noProof/>
                <w:webHidden/>
              </w:rPr>
            </w:r>
            <w:r w:rsidR="00EA53D7" w:rsidRPr="00EA53D7">
              <w:rPr>
                <w:b/>
                <w:noProof/>
                <w:webHidden/>
              </w:rPr>
              <w:fldChar w:fldCharType="separate"/>
            </w:r>
            <w:r w:rsidR="00EA53D7" w:rsidRPr="00EA53D7">
              <w:rPr>
                <w:b/>
                <w:noProof/>
                <w:webHidden/>
              </w:rPr>
              <w:t>25</w:t>
            </w:r>
            <w:r w:rsidR="00EA53D7" w:rsidRPr="00EA53D7">
              <w:rPr>
                <w:b/>
                <w:noProof/>
                <w:webHidden/>
              </w:rPr>
              <w:fldChar w:fldCharType="end"/>
            </w:r>
          </w:hyperlink>
        </w:p>
        <w:p w14:paraId="65B67E78" w14:textId="77777777" w:rsidR="00EA53D7" w:rsidRPr="00EA53D7" w:rsidRDefault="00415BC7">
          <w:pPr>
            <w:pStyle w:val="10"/>
            <w:tabs>
              <w:tab w:val="right" w:leader="dot" w:pos="8302"/>
            </w:tabs>
            <w:rPr>
              <w:b/>
              <w:noProof/>
            </w:rPr>
          </w:pPr>
          <w:hyperlink w:anchor="_Toc483051431" w:history="1">
            <w:r w:rsidR="00EA53D7" w:rsidRPr="00EA53D7">
              <w:rPr>
                <w:rStyle w:val="a9"/>
                <w:rFonts w:ascii="Calibri" w:eastAsia="宋体" w:hAnsi="Calibri" w:cs="Times New Roman"/>
                <w:b/>
                <w:bCs/>
                <w:noProof/>
                <w:kern w:val="44"/>
              </w:rPr>
              <w:t>4.</w:t>
            </w:r>
            <w:r w:rsidR="00EA53D7" w:rsidRPr="00EA53D7">
              <w:rPr>
                <w:rStyle w:val="a9"/>
                <w:rFonts w:ascii="Calibri" w:eastAsia="宋体" w:hAnsi="Calibri" w:cs="Times New Roman"/>
                <w:b/>
                <w:bCs/>
                <w:noProof/>
                <w:kern w:val="44"/>
              </w:rPr>
              <w:t>基于异步过载保护的</w:t>
            </w:r>
            <w:r w:rsidR="00EA53D7" w:rsidRPr="00EA53D7">
              <w:rPr>
                <w:rStyle w:val="a9"/>
                <w:rFonts w:ascii="Calibri" w:eastAsia="宋体" w:hAnsi="Calibri" w:cs="Times New Roman"/>
                <w:b/>
                <w:bCs/>
                <w:noProof/>
                <w:kern w:val="44"/>
              </w:rPr>
              <w:t>DNS</w:t>
            </w:r>
            <w:r w:rsidR="00EA53D7" w:rsidRPr="00EA53D7">
              <w:rPr>
                <w:rStyle w:val="a9"/>
                <w:rFonts w:ascii="Calibri" w:eastAsia="宋体" w:hAnsi="Calibri" w:cs="Times New Roman"/>
                <w:b/>
                <w:bCs/>
                <w:noProof/>
                <w:kern w:val="44"/>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_Toc483051431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14:paraId="251EA4E0" w14:textId="77777777" w:rsidR="00EA53D7" w:rsidRPr="00EA53D7" w:rsidRDefault="00415BC7">
          <w:pPr>
            <w:pStyle w:val="20"/>
            <w:tabs>
              <w:tab w:val="right" w:leader="dot" w:pos="8302"/>
            </w:tabs>
            <w:rPr>
              <w:b/>
              <w:noProof/>
            </w:rPr>
          </w:pPr>
          <w:hyperlink w:anchor="_Toc483051432" w:history="1">
            <w:r w:rsidR="00EA53D7" w:rsidRPr="00EA53D7">
              <w:rPr>
                <w:rStyle w:val="a9"/>
                <w:rFonts w:ascii="Calibri Light" w:eastAsia="宋体" w:hAnsi="Calibri Light" w:cs="Times New Roman"/>
                <w:b/>
                <w:bCs/>
                <w:noProof/>
              </w:rPr>
              <w:t>4.1 node</w:t>
            </w:r>
            <w:r w:rsidR="00EA53D7" w:rsidRPr="00EA53D7">
              <w:rPr>
                <w:rStyle w:val="a9"/>
                <w:rFonts w:ascii="Calibri Light" w:eastAsia="宋体" w:hAnsi="Calibri Light" w:cs="Times New Roman"/>
                <w:b/>
                <w:bCs/>
                <w:noProof/>
              </w:rPr>
              <w:t>单元测试描述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_Toc483051432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14:paraId="23A7F2B4" w14:textId="77777777" w:rsidR="00EA53D7" w:rsidRPr="00EA53D7" w:rsidRDefault="00415BC7">
          <w:pPr>
            <w:pStyle w:val="20"/>
            <w:tabs>
              <w:tab w:val="right" w:leader="dot" w:pos="8302"/>
            </w:tabs>
            <w:rPr>
              <w:b/>
              <w:noProof/>
            </w:rPr>
          </w:pPr>
          <w:hyperlink w:anchor="_Toc483051433" w:history="1">
            <w:r w:rsidR="00EA53D7" w:rsidRPr="00EA53D7">
              <w:rPr>
                <w:rStyle w:val="a9"/>
                <w:rFonts w:ascii="Calibri Light" w:eastAsia="宋体" w:hAnsi="Calibri Light" w:cs="Times New Roman"/>
                <w:b/>
                <w:bCs/>
                <w:noProof/>
              </w:rPr>
              <w:t>4.2</w:t>
            </w:r>
            <w:r w:rsidR="00EA53D7" w:rsidRPr="00EA53D7">
              <w:rPr>
                <w:rStyle w:val="a9"/>
                <w:rFonts w:ascii="Calibri Light" w:eastAsia="宋体" w:hAnsi="Calibri Light" w:cs="Times New Roman"/>
                <w:b/>
                <w:bCs/>
                <w:noProof/>
              </w:rPr>
              <w:t>对核心模块的单元结构测试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_Toc483051433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14:paraId="7D16A83F" w14:textId="77777777" w:rsidR="00EA53D7" w:rsidRPr="00EA53D7" w:rsidRDefault="00415BC7">
          <w:pPr>
            <w:pStyle w:val="30"/>
            <w:rPr>
              <w:b/>
              <w:noProof/>
            </w:rPr>
          </w:pPr>
          <w:hyperlink w:anchor="_Toc483051434" w:history="1">
            <w:r w:rsidR="00EA53D7" w:rsidRPr="00EA53D7">
              <w:rPr>
                <w:rStyle w:val="a9"/>
                <w:rFonts w:ascii="宋体" w:hAnsi="宋体" w:cs="Times New Roman"/>
                <w:b/>
                <w:noProof/>
              </w:rPr>
              <w:t>4.2.1代码覆盖率测试描述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_Toc483051434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14:paraId="69417651" w14:textId="77777777" w:rsidR="00EA53D7" w:rsidRPr="00EA53D7" w:rsidRDefault="00415BC7">
          <w:pPr>
            <w:pStyle w:val="30"/>
            <w:rPr>
              <w:b/>
              <w:noProof/>
            </w:rPr>
          </w:pPr>
          <w:hyperlink w:anchor="_Toc483051435" w:history="1">
            <w:r w:rsidR="00EA53D7" w:rsidRPr="00EA53D7">
              <w:rPr>
                <w:rStyle w:val="a9"/>
                <w:rFonts w:ascii="宋体" w:hAnsi="宋体" w:cs="Times New Roman"/>
                <w:b/>
                <w:noProof/>
              </w:rPr>
              <w:t>4.2.2测试代码</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_Toc483051435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14:paraId="0F64DDF7" w14:textId="77777777" w:rsidR="00EA53D7" w:rsidRPr="00EA53D7" w:rsidRDefault="00415BC7">
          <w:pPr>
            <w:pStyle w:val="20"/>
            <w:tabs>
              <w:tab w:val="right" w:leader="dot" w:pos="8302"/>
            </w:tabs>
            <w:rPr>
              <w:b/>
              <w:noProof/>
            </w:rPr>
          </w:pPr>
          <w:hyperlink w:anchor="_Toc483051436" w:history="1">
            <w:r w:rsidR="00EA53D7" w:rsidRPr="00EA53D7">
              <w:rPr>
                <w:rStyle w:val="a9"/>
                <w:rFonts w:ascii="Calibri Light" w:eastAsia="宋体" w:hAnsi="Calibri Light" w:cs="Times New Roman"/>
                <w:b/>
                <w:bCs/>
                <w:noProof/>
              </w:rPr>
              <w:t>4.3</w:t>
            </w:r>
            <w:r w:rsidR="00EA53D7" w:rsidRPr="00EA53D7">
              <w:rPr>
                <w:rStyle w:val="a9"/>
                <w:rFonts w:ascii="Calibri Light" w:eastAsia="宋体" w:hAnsi="Calibri Light" w:cs="Times New Roman"/>
                <w:b/>
                <w:bCs/>
                <w:noProof/>
              </w:rPr>
              <w:t>对</w:t>
            </w:r>
            <w:r w:rsidR="00EA53D7" w:rsidRPr="00EA53D7">
              <w:rPr>
                <w:rStyle w:val="a9"/>
                <w:rFonts w:ascii="Calibri Light" w:eastAsia="宋体" w:hAnsi="Calibri Light" w:cs="Times New Roman"/>
                <w:b/>
                <w:bCs/>
                <w:noProof/>
              </w:rPr>
              <w:t>DNS</w:t>
            </w:r>
            <w:r w:rsidR="00EA53D7" w:rsidRPr="00EA53D7">
              <w:rPr>
                <w:rStyle w:val="a9"/>
                <w:rFonts w:ascii="Calibri Light" w:eastAsia="宋体" w:hAnsi="Calibri Light" w:cs="Times New Roman"/>
                <w:b/>
                <w:bCs/>
                <w:noProof/>
              </w:rPr>
              <w:t>系统的功能测试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_Toc483051436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14:paraId="2BA40CB9" w14:textId="77777777" w:rsidR="00EA53D7" w:rsidRPr="00EA53D7" w:rsidRDefault="00415BC7">
          <w:pPr>
            <w:pStyle w:val="30"/>
            <w:rPr>
              <w:b/>
              <w:noProof/>
            </w:rPr>
          </w:pPr>
          <w:hyperlink w:anchor="_Toc483051437" w:history="1">
            <w:r w:rsidR="00EA53D7" w:rsidRPr="00EA53D7">
              <w:rPr>
                <w:rStyle w:val="a9"/>
                <w:rFonts w:ascii="宋体" w:hAnsi="宋体" w:cs="Times New Roman"/>
                <w:b/>
                <w:noProof/>
              </w:rPr>
              <w:t>4.3.1 DNS系统功能测试描述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_Toc483051437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14:paraId="4F88CD54" w14:textId="77777777" w:rsidR="00EA53D7" w:rsidRPr="00EA53D7" w:rsidRDefault="00415BC7">
          <w:pPr>
            <w:pStyle w:val="30"/>
            <w:rPr>
              <w:b/>
              <w:noProof/>
            </w:rPr>
          </w:pPr>
          <w:hyperlink w:anchor="_Toc483051438" w:history="1">
            <w:r w:rsidR="00EA53D7" w:rsidRPr="00EA53D7">
              <w:rPr>
                <w:rStyle w:val="a9"/>
                <w:rFonts w:ascii="宋体" w:hAnsi="宋体"/>
                <w:b/>
                <w:noProof/>
              </w:rPr>
              <w:t>4.3.2测试用例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_Toc483051438 \h </w:instrText>
            </w:r>
            <w:r w:rsidR="00EA53D7" w:rsidRPr="00EA53D7">
              <w:rPr>
                <w:b/>
                <w:noProof/>
                <w:webHidden/>
              </w:rPr>
            </w:r>
            <w:r w:rsidR="00EA53D7" w:rsidRPr="00EA53D7">
              <w:rPr>
                <w:b/>
                <w:noProof/>
                <w:webHidden/>
              </w:rPr>
              <w:fldChar w:fldCharType="separate"/>
            </w:r>
            <w:r w:rsidR="00EA53D7" w:rsidRPr="00EA53D7">
              <w:rPr>
                <w:b/>
                <w:noProof/>
                <w:webHidden/>
              </w:rPr>
              <w:t>28</w:t>
            </w:r>
            <w:r w:rsidR="00EA53D7" w:rsidRPr="00EA53D7">
              <w:rPr>
                <w:b/>
                <w:noProof/>
                <w:webHidden/>
              </w:rPr>
              <w:fldChar w:fldCharType="end"/>
            </w:r>
          </w:hyperlink>
        </w:p>
        <w:p w14:paraId="4E39EB3A" w14:textId="77777777" w:rsidR="00EA53D7" w:rsidRPr="00EA53D7" w:rsidRDefault="00415BC7">
          <w:pPr>
            <w:pStyle w:val="30"/>
            <w:rPr>
              <w:b/>
              <w:noProof/>
            </w:rPr>
          </w:pPr>
          <w:hyperlink w:anchor="_Toc483051439" w:history="1">
            <w:r w:rsidR="00EA53D7" w:rsidRPr="00EA53D7">
              <w:rPr>
                <w:rStyle w:val="a9"/>
                <w:rFonts w:ascii="宋体" w:hAnsi="宋体"/>
                <w:b/>
                <w:noProof/>
              </w:rPr>
              <w:t>4.3.3测试数据</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_Toc483051439 \h </w:instrText>
            </w:r>
            <w:r w:rsidR="00EA53D7" w:rsidRPr="00EA53D7">
              <w:rPr>
                <w:b/>
                <w:noProof/>
                <w:webHidden/>
              </w:rPr>
            </w:r>
            <w:r w:rsidR="00EA53D7" w:rsidRPr="00EA53D7">
              <w:rPr>
                <w:b/>
                <w:noProof/>
                <w:webHidden/>
              </w:rPr>
              <w:fldChar w:fldCharType="separate"/>
            </w:r>
            <w:r w:rsidR="00EA53D7" w:rsidRPr="00EA53D7">
              <w:rPr>
                <w:b/>
                <w:noProof/>
                <w:webHidden/>
              </w:rPr>
              <w:t>30</w:t>
            </w:r>
            <w:r w:rsidR="00EA53D7" w:rsidRPr="00EA53D7">
              <w:rPr>
                <w:b/>
                <w:noProof/>
                <w:webHidden/>
              </w:rPr>
              <w:fldChar w:fldCharType="end"/>
            </w:r>
          </w:hyperlink>
        </w:p>
        <w:p w14:paraId="1F01F680" w14:textId="77777777" w:rsidR="00EA53D7" w:rsidRPr="00EA53D7" w:rsidRDefault="00415BC7">
          <w:pPr>
            <w:pStyle w:val="10"/>
            <w:tabs>
              <w:tab w:val="right" w:leader="dot" w:pos="8302"/>
            </w:tabs>
            <w:rPr>
              <w:b/>
              <w:noProof/>
            </w:rPr>
          </w:pPr>
          <w:hyperlink w:anchor="_Toc483051440" w:history="1">
            <w:r w:rsidR="00EA53D7" w:rsidRPr="00EA53D7">
              <w:rPr>
                <w:rStyle w:val="a9"/>
                <w:b/>
                <w:noProof/>
              </w:rPr>
              <w:t>附录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_Toc483051440 \h </w:instrText>
            </w:r>
            <w:r w:rsidR="00EA53D7" w:rsidRPr="00EA53D7">
              <w:rPr>
                <w:b/>
                <w:noProof/>
                <w:webHidden/>
              </w:rPr>
            </w:r>
            <w:r w:rsidR="00EA53D7" w:rsidRPr="00EA53D7">
              <w:rPr>
                <w:b/>
                <w:noProof/>
                <w:webHidden/>
              </w:rPr>
              <w:fldChar w:fldCharType="separate"/>
            </w:r>
            <w:r w:rsidR="00EA53D7" w:rsidRPr="00EA53D7">
              <w:rPr>
                <w:b/>
                <w:noProof/>
                <w:webHidden/>
              </w:rPr>
              <w:t>31</w:t>
            </w:r>
            <w:r w:rsidR="00EA53D7" w:rsidRPr="00EA53D7">
              <w:rPr>
                <w:b/>
                <w:noProof/>
                <w:webHidden/>
              </w:rPr>
              <w:fldChar w:fldCharType="end"/>
            </w:r>
          </w:hyperlink>
        </w:p>
        <w:p w14:paraId="295A4B97" w14:textId="77777777" w:rsidR="00702B57" w:rsidRPr="00EA53D7" w:rsidRDefault="00702B57">
          <w:pPr>
            <w:rPr>
              <w:b/>
            </w:rPr>
          </w:pPr>
          <w:r w:rsidRPr="00EA53D7">
            <w:rPr>
              <w:b/>
              <w:bCs/>
              <w:lang w:val="zh-CN"/>
            </w:rPr>
            <w:fldChar w:fldCharType="end"/>
          </w:r>
        </w:p>
      </w:sdtContent>
    </w:sdt>
    <w:p w14:paraId="0812B773" w14:textId="77777777"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14:paraId="51147737"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3051380"/>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14:paraId="192E5AEA"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3051381"/>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14:paraId="226285FF"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14:paraId="38BB49F3"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3051382"/>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14:paraId="0410BF9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119345F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14:paraId="59F1135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14:paraId="107ECF7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14:paraId="6BE8BA5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14:paraId="5A40FCA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3051383"/>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14:paraId="0A29B8A3"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14:paraId="7D9D058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3051384"/>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14:paraId="0BE8F9DD"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14:paraId="03C6383B" w14:textId="77777777"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14:paraId="37E0D431" w14:textId="77777777"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14:paraId="6667D199" w14:textId="77777777" w:rsidR="00EA53D7" w:rsidRPr="00EA53D7" w:rsidRDefault="00EA53D7" w:rsidP="00EA53D7">
            <w:pPr>
              <w:tabs>
                <w:tab w:val="left" w:pos="5550"/>
              </w:tabs>
              <w:spacing w:line="360" w:lineRule="auto"/>
              <w:jc w:val="center"/>
              <w:rPr>
                <w:rFonts w:ascii="Calibri" w:eastAsia="宋体" w:hAnsi="Calibri" w:cs="Times New Roman"/>
                <w:b/>
                <w:sz w:val="24"/>
              </w:rPr>
            </w:pPr>
            <w:bookmarkStart w:id="11" w:name="_Toc451774514"/>
            <w:r w:rsidRPr="00EA53D7">
              <w:rPr>
                <w:rFonts w:ascii="Calibri" w:eastAsia="宋体" w:hAnsi="Calibri" w:cs="Times New Roman" w:hint="eastAsia"/>
                <w:b/>
                <w:sz w:val="24"/>
              </w:rPr>
              <w:lastRenderedPageBreak/>
              <w:t>测试用例需求用例参照表</w:t>
            </w:r>
          </w:p>
        </w:tc>
      </w:tr>
      <w:tr w:rsidR="00EA53D7" w:rsidRPr="00A93C2C" w14:paraId="0543C354" w14:textId="77777777" w:rsidTr="00EA53D7">
        <w:trPr>
          <w:jc w:val="center"/>
        </w:trPr>
        <w:tc>
          <w:tcPr>
            <w:tcW w:w="2365" w:type="dxa"/>
            <w:tcBorders>
              <w:top w:val="single" w:sz="4" w:space="0" w:color="auto"/>
              <w:left w:val="single" w:sz="4" w:space="0" w:color="auto"/>
              <w:bottom w:val="single" w:sz="4" w:space="0" w:color="auto"/>
              <w:right w:val="single" w:sz="4" w:space="0" w:color="auto"/>
            </w:tcBorders>
          </w:tcPr>
          <w:p w14:paraId="47392E1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14:paraId="77A9534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14:paraId="35EDF7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14:paraId="51FFF6A0" w14:textId="77777777"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14:paraId="13A91D5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14:paraId="59D6A848"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14:paraId="1B02B5A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14:paraId="76FE2B02"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63A536FB"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543B39BD" w14:textId="77777777" w:rsidR="00EA53D7" w:rsidRPr="00A93C2C" w:rsidRDefault="00EA53D7" w:rsidP="00EA53D7">
            <w:pPr>
              <w:tabs>
                <w:tab w:val="left" w:pos="5550"/>
              </w:tabs>
              <w:spacing w:line="360" w:lineRule="auto"/>
              <w:rPr>
                <w:rFonts w:ascii="Calibri" w:eastAsia="宋体" w:hAnsi="Calibri" w:cs="Times New Roman"/>
                <w:sz w:val="24"/>
              </w:rPr>
            </w:pPr>
            <w:commentRangeStart w:id="12"/>
            <w:r w:rsidRPr="00A93C2C">
              <w:rPr>
                <w:rFonts w:ascii="Calibri" w:eastAsia="宋体" w:hAnsi="Calibri" w:cs="Times New Roman" w:hint="eastAsia"/>
                <w:sz w:val="24"/>
              </w:rPr>
              <w:t>加载模块</w:t>
            </w:r>
            <w:commentRangeEnd w:id="12"/>
            <w:r w:rsidR="009D4D9C">
              <w:rPr>
                <w:rStyle w:val="af"/>
              </w:rPr>
              <w:commentReference w:id="12"/>
            </w:r>
          </w:p>
        </w:tc>
        <w:tc>
          <w:tcPr>
            <w:tcW w:w="3163" w:type="dxa"/>
            <w:tcBorders>
              <w:top w:val="single" w:sz="4" w:space="0" w:color="auto"/>
              <w:left w:val="single" w:sz="4" w:space="0" w:color="auto"/>
              <w:bottom w:val="single" w:sz="4" w:space="0" w:color="auto"/>
              <w:right w:val="single" w:sz="4" w:space="0" w:color="auto"/>
            </w:tcBorders>
            <w:hideMark/>
          </w:tcPr>
          <w:p w14:paraId="7F22D97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14:paraId="22157B9C" w14:textId="77777777"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0FC4D827"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0DA4FD5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14:paraId="0D982D7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14:paraId="11D06663"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14:paraId="2D33E4CB"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3ADD0069"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14:paraId="4B658C9E"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14:paraId="57E64B13"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02F4A76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EC6E02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14:paraId="2E92FC5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14:paraId="51CA76F2" w14:textId="77777777"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14:paraId="38DAF2B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14:paraId="429E3604"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14:paraId="4A8B01A2"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314B6BFE" w14:textId="77777777" w:rsidTr="00EA53D7">
        <w:trPr>
          <w:trHeight w:val="62"/>
          <w:jc w:val="center"/>
        </w:trPr>
        <w:tc>
          <w:tcPr>
            <w:tcW w:w="2365" w:type="dxa"/>
            <w:vMerge/>
            <w:tcBorders>
              <w:left w:val="single" w:sz="4" w:space="0" w:color="auto"/>
              <w:right w:val="single" w:sz="4" w:space="0" w:color="auto"/>
            </w:tcBorders>
          </w:tcPr>
          <w:p w14:paraId="5F420C9C"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3EAAFB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5D62C5CF"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49515EF0" w14:textId="77777777" w:rsidTr="00EA53D7">
        <w:trPr>
          <w:trHeight w:val="62"/>
          <w:jc w:val="center"/>
        </w:trPr>
        <w:tc>
          <w:tcPr>
            <w:tcW w:w="2365" w:type="dxa"/>
            <w:vMerge/>
            <w:tcBorders>
              <w:left w:val="single" w:sz="4" w:space="0" w:color="auto"/>
              <w:right w:val="single" w:sz="4" w:space="0" w:color="auto"/>
            </w:tcBorders>
          </w:tcPr>
          <w:p w14:paraId="357AC84A"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426290A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5A5350D8"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1AE631C8" w14:textId="77777777" w:rsidTr="00EA53D7">
        <w:trPr>
          <w:trHeight w:val="62"/>
          <w:jc w:val="center"/>
        </w:trPr>
        <w:tc>
          <w:tcPr>
            <w:tcW w:w="2365" w:type="dxa"/>
            <w:vMerge/>
            <w:tcBorders>
              <w:left w:val="single" w:sz="4" w:space="0" w:color="auto"/>
              <w:right w:val="single" w:sz="4" w:space="0" w:color="auto"/>
            </w:tcBorders>
          </w:tcPr>
          <w:p w14:paraId="51B3E95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E0A90E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7664FA60"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14:paraId="21C7FC12" w14:textId="77777777" w:rsidTr="00EA53D7">
        <w:trPr>
          <w:trHeight w:val="62"/>
          <w:jc w:val="center"/>
        </w:trPr>
        <w:tc>
          <w:tcPr>
            <w:tcW w:w="2365" w:type="dxa"/>
            <w:vMerge/>
            <w:tcBorders>
              <w:left w:val="single" w:sz="4" w:space="0" w:color="auto"/>
              <w:bottom w:val="single" w:sz="4" w:space="0" w:color="auto"/>
              <w:right w:val="single" w:sz="4" w:space="0" w:color="auto"/>
            </w:tcBorders>
          </w:tcPr>
          <w:p w14:paraId="0C1097B5"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398AA4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14:paraId="42C885F6"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17480B31" w14:textId="77777777" w:rsidTr="00EA53D7">
        <w:trPr>
          <w:trHeight w:val="62"/>
          <w:jc w:val="center"/>
        </w:trPr>
        <w:tc>
          <w:tcPr>
            <w:tcW w:w="2365" w:type="dxa"/>
            <w:vMerge w:val="restart"/>
            <w:tcBorders>
              <w:left w:val="single" w:sz="4" w:space="0" w:color="auto"/>
              <w:right w:val="single" w:sz="4" w:space="0" w:color="auto"/>
            </w:tcBorders>
            <w:vAlign w:val="center"/>
          </w:tcPr>
          <w:p w14:paraId="101DFFE1"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14:paraId="69EE1D3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14:paraId="6EE30BC9"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14:paraId="51B48AB6" w14:textId="77777777" w:rsidTr="00EA53D7">
        <w:trPr>
          <w:trHeight w:val="62"/>
          <w:jc w:val="center"/>
        </w:trPr>
        <w:tc>
          <w:tcPr>
            <w:tcW w:w="2365" w:type="dxa"/>
            <w:vMerge/>
            <w:tcBorders>
              <w:left w:val="single" w:sz="4" w:space="0" w:color="auto"/>
              <w:right w:val="single" w:sz="4" w:space="0" w:color="auto"/>
            </w:tcBorders>
          </w:tcPr>
          <w:p w14:paraId="41E2234E"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1B712C4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14:paraId="5FBC311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14:paraId="739A8A8B" w14:textId="77777777" w:rsidTr="00EA53D7">
        <w:trPr>
          <w:trHeight w:val="62"/>
          <w:jc w:val="center"/>
        </w:trPr>
        <w:tc>
          <w:tcPr>
            <w:tcW w:w="2365" w:type="dxa"/>
            <w:vMerge/>
            <w:tcBorders>
              <w:left w:val="single" w:sz="4" w:space="0" w:color="auto"/>
              <w:right w:val="single" w:sz="4" w:space="0" w:color="auto"/>
            </w:tcBorders>
          </w:tcPr>
          <w:p w14:paraId="163A40E9"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3D8E77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14:paraId="43356CC5"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14:paraId="31FD2679" w14:textId="77777777" w:rsidTr="00EA53D7">
        <w:trPr>
          <w:trHeight w:val="62"/>
          <w:jc w:val="center"/>
        </w:trPr>
        <w:tc>
          <w:tcPr>
            <w:tcW w:w="2365" w:type="dxa"/>
            <w:vMerge/>
            <w:tcBorders>
              <w:left w:val="single" w:sz="4" w:space="0" w:color="auto"/>
              <w:right w:val="single" w:sz="4" w:space="0" w:color="auto"/>
            </w:tcBorders>
          </w:tcPr>
          <w:p w14:paraId="0AC1F38E"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4DA94835"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14:paraId="7243E6E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14:paraId="494958AD" w14:textId="77777777" w:rsidTr="00EA53D7">
        <w:trPr>
          <w:trHeight w:val="384"/>
          <w:jc w:val="center"/>
        </w:trPr>
        <w:tc>
          <w:tcPr>
            <w:tcW w:w="2365" w:type="dxa"/>
            <w:vMerge/>
            <w:tcBorders>
              <w:left w:val="single" w:sz="4" w:space="0" w:color="auto"/>
              <w:right w:val="single" w:sz="4" w:space="0" w:color="auto"/>
            </w:tcBorders>
          </w:tcPr>
          <w:p w14:paraId="57B9B69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A9F89E4"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14:paraId="2579B60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14:paraId="63C6C2D3" w14:textId="77777777" w:rsidTr="00EA53D7">
        <w:trPr>
          <w:trHeight w:val="384"/>
          <w:jc w:val="center"/>
        </w:trPr>
        <w:tc>
          <w:tcPr>
            <w:tcW w:w="2365" w:type="dxa"/>
            <w:vMerge/>
            <w:tcBorders>
              <w:left w:val="single" w:sz="4" w:space="0" w:color="auto"/>
              <w:right w:val="single" w:sz="4" w:space="0" w:color="auto"/>
            </w:tcBorders>
          </w:tcPr>
          <w:p w14:paraId="1DDBC3C9"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12F2AED1"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14:paraId="032955A1"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14:paraId="536A0D0C" w14:textId="77777777" w:rsidTr="00EA53D7">
        <w:trPr>
          <w:trHeight w:val="540"/>
          <w:jc w:val="center"/>
        </w:trPr>
        <w:tc>
          <w:tcPr>
            <w:tcW w:w="2365" w:type="dxa"/>
            <w:vMerge w:val="restart"/>
            <w:tcBorders>
              <w:left w:val="single" w:sz="4" w:space="0" w:color="auto"/>
              <w:right w:val="single" w:sz="4" w:space="0" w:color="auto"/>
            </w:tcBorders>
            <w:vAlign w:val="center"/>
          </w:tcPr>
          <w:p w14:paraId="5B2D017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14:paraId="689E9A95"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14:paraId="279D2A3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14:paraId="5E967BC7" w14:textId="77777777" w:rsidTr="00EA53D7">
        <w:trPr>
          <w:trHeight w:val="390"/>
          <w:jc w:val="center"/>
        </w:trPr>
        <w:tc>
          <w:tcPr>
            <w:tcW w:w="2365" w:type="dxa"/>
            <w:vMerge/>
            <w:tcBorders>
              <w:left w:val="single" w:sz="4" w:space="0" w:color="auto"/>
              <w:right w:val="single" w:sz="4" w:space="0" w:color="auto"/>
            </w:tcBorders>
            <w:vAlign w:val="center"/>
          </w:tcPr>
          <w:p w14:paraId="2683699E"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1A77873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14:paraId="768B71B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14:paraId="1666EE2E" w14:textId="77777777" w:rsidTr="00EA53D7">
        <w:trPr>
          <w:trHeight w:val="62"/>
          <w:jc w:val="center"/>
        </w:trPr>
        <w:tc>
          <w:tcPr>
            <w:tcW w:w="2365" w:type="dxa"/>
            <w:vMerge/>
            <w:tcBorders>
              <w:left w:val="single" w:sz="4" w:space="0" w:color="auto"/>
              <w:right w:val="single" w:sz="4" w:space="0" w:color="auto"/>
            </w:tcBorders>
          </w:tcPr>
          <w:p w14:paraId="4E177CB3"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617BF15"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14:paraId="080A839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14:paraId="5C099A1D" w14:textId="77777777" w:rsidTr="00EA53D7">
        <w:trPr>
          <w:trHeight w:val="62"/>
          <w:jc w:val="center"/>
        </w:trPr>
        <w:tc>
          <w:tcPr>
            <w:tcW w:w="2365" w:type="dxa"/>
            <w:vMerge/>
            <w:tcBorders>
              <w:left w:val="single" w:sz="4" w:space="0" w:color="auto"/>
              <w:right w:val="single" w:sz="4" w:space="0" w:color="auto"/>
            </w:tcBorders>
          </w:tcPr>
          <w:p w14:paraId="05CC28A4"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43FCB7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14:paraId="1E6D23F8"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14:paraId="776A2D23"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3" w:name="_Toc482806071"/>
      <w:bookmarkStart w:id="14" w:name="_Toc483051385"/>
      <w:bookmarkStart w:id="15" w:name="_Toc45177451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3"/>
      <w:bookmarkEnd w:id="14"/>
    </w:p>
    <w:p w14:paraId="3F52996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w:t>
      </w:r>
      <w:proofErr w:type="gramStart"/>
      <w:r w:rsidR="0056218A">
        <w:rPr>
          <w:rFonts w:ascii="Calibri" w:eastAsia="宋体" w:hAnsi="Calibri" w:cs="Times New Roman" w:hint="eastAsia"/>
          <w:sz w:val="24"/>
        </w:rPr>
        <w:t>对</w:t>
      </w:r>
      <w:commentRangeStart w:id="16"/>
      <w:r w:rsidR="0056218A">
        <w:rPr>
          <w:rFonts w:ascii="Calibri" w:eastAsia="宋体" w:hAnsi="Calibri" w:cs="Times New Roman" w:hint="eastAsia"/>
          <w:sz w:val="24"/>
        </w:rPr>
        <w:t>之前</w:t>
      </w:r>
      <w:commentRangeEnd w:id="16"/>
      <w:proofErr w:type="gramEnd"/>
      <w:r w:rsidR="009D4D9C">
        <w:rPr>
          <w:rStyle w:val="af"/>
        </w:rPr>
        <w:commentReference w:id="16"/>
      </w:r>
      <w:r w:rsidR="0056218A">
        <w:rPr>
          <w:rFonts w:ascii="Calibri" w:eastAsia="宋体" w:hAnsi="Calibri" w:cs="Times New Roman" w:hint="eastAsia"/>
          <w:sz w:val="24"/>
        </w:rPr>
        <w:t>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w:t>
      </w:r>
      <w:del w:id="17" w:author="liuchao" w:date="2017-05-26T10:26:00Z">
        <w:r w:rsidR="0056218A" w:rsidDel="009D4D9C">
          <w:rPr>
            <w:rFonts w:ascii="Calibri" w:eastAsia="宋体" w:hAnsi="Calibri" w:cs="Times New Roman" w:hint="eastAsia"/>
            <w:sz w:val="24"/>
          </w:rPr>
          <w:delText>我们</w:delText>
        </w:r>
      </w:del>
      <w:ins w:id="18" w:author="liuchao" w:date="2017-05-26T10:26:00Z">
        <w:r w:rsidR="009D4D9C">
          <w:rPr>
            <w:rFonts w:ascii="Calibri" w:eastAsia="宋体" w:hAnsi="Calibri" w:cs="Times New Roman" w:hint="eastAsia"/>
            <w:sz w:val="24"/>
          </w:rPr>
          <w:t>并</w:t>
        </w:r>
      </w:ins>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w:t>
      </w:r>
      <w:del w:id="19" w:author="liuchao" w:date="2017-05-26T10:26:00Z">
        <w:r w:rsidR="0056218A" w:rsidDel="009D4D9C">
          <w:rPr>
            <w:rFonts w:ascii="Calibri" w:eastAsia="宋体" w:hAnsi="Calibri" w:cs="Times New Roman" w:hint="eastAsia"/>
            <w:sz w:val="24"/>
          </w:rPr>
          <w:delText>来</w:delText>
        </w:r>
      </w:del>
      <w:r w:rsidR="0056218A">
        <w:rPr>
          <w:rFonts w:ascii="Calibri" w:eastAsia="宋体" w:hAnsi="Calibri" w:cs="Times New Roman" w:hint="eastAsia"/>
          <w:sz w:val="24"/>
        </w:rPr>
        <w:t>进行功能测试。第四章将对这一部分</w:t>
      </w:r>
      <w:r w:rsidRPr="00A93C2C">
        <w:rPr>
          <w:rFonts w:ascii="Calibri" w:eastAsia="宋体" w:hAnsi="Calibri" w:cs="Times New Roman" w:hint="eastAsia"/>
          <w:sz w:val="24"/>
        </w:rPr>
        <w:t>进行详细说明。</w:t>
      </w:r>
    </w:p>
    <w:p w14:paraId="5ED46188"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20" w:name="_Toc482806072"/>
      <w:bookmarkStart w:id="21" w:name="_Toc483051386"/>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5"/>
      <w:r w:rsidRPr="00A93C2C">
        <w:rPr>
          <w:rFonts w:ascii="Calibri" w:eastAsia="宋体" w:hAnsi="Calibri" w:cs="Times New Roman" w:hint="eastAsia"/>
          <w:b/>
          <w:bCs/>
          <w:kern w:val="44"/>
          <w:sz w:val="44"/>
          <w:szCs w:val="44"/>
        </w:rPr>
        <w:t>测试描述</w:t>
      </w:r>
      <w:bookmarkEnd w:id="20"/>
      <w:bookmarkEnd w:id="21"/>
    </w:p>
    <w:p w14:paraId="14AE7913" w14:textId="77777777"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22" w:name="_Toc482806073"/>
      <w:bookmarkStart w:id="23" w:name="_Toc483051387"/>
      <w:r w:rsidRPr="00A93C2C">
        <w:rPr>
          <w:rFonts w:ascii="宋体" w:eastAsia="宋体" w:hAnsi="宋体" w:cs="Times New Roman" w:hint="eastAsia"/>
          <w:b/>
          <w:kern w:val="44"/>
          <w:sz w:val="32"/>
          <w:szCs w:val="32"/>
        </w:rPr>
        <w:t>2.1创建模块</w:t>
      </w:r>
      <w:bookmarkEnd w:id="22"/>
      <w:bookmarkEnd w:id="23"/>
    </w:p>
    <w:p w14:paraId="0467792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4" w:name="_Toc482806074"/>
      <w:bookmarkStart w:id="25" w:name="_Toc483051388"/>
      <w:r w:rsidRPr="00A93C2C">
        <w:rPr>
          <w:rFonts w:ascii="宋体" w:eastAsia="宋体" w:hAnsi="宋体" w:cs="Times New Roman" w:hint="eastAsia"/>
          <w:b/>
          <w:bCs/>
          <w:sz w:val="28"/>
          <w:szCs w:val="28"/>
        </w:rPr>
        <w:t>2.1.1创建模块测试描述</w:t>
      </w:r>
      <w:bookmarkEnd w:id="24"/>
      <w:bookmarkEnd w:id="25"/>
      <w:r w:rsidRPr="00A93C2C">
        <w:rPr>
          <w:rFonts w:ascii="宋体" w:eastAsia="宋体" w:hAnsi="宋体" w:cs="Times New Roman" w:hint="eastAsia"/>
          <w:b/>
          <w:bCs/>
          <w:sz w:val="28"/>
          <w:szCs w:val="28"/>
        </w:rPr>
        <w:t xml:space="preserve"> </w:t>
      </w:r>
    </w:p>
    <w:p w14:paraId="109F0624" w14:textId="2871A6FF"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w:t>
      </w:r>
      <w:commentRangeStart w:id="26"/>
      <w:r w:rsidRPr="00A93C2C">
        <w:rPr>
          <w:rFonts w:ascii="Calibri" w:eastAsia="宋体" w:hAnsi="Calibri" w:cs="Times New Roman" w:hint="eastAsia"/>
          <w:sz w:val="24"/>
        </w:rPr>
        <w:t>模块</w:t>
      </w:r>
      <w:commentRangeEnd w:id="26"/>
      <w:r w:rsidR="009D4D9C">
        <w:rPr>
          <w:rStyle w:val="af"/>
        </w:rPr>
        <w:commentReference w:id="26"/>
      </w:r>
      <w:r w:rsidRPr="00A93C2C">
        <w:rPr>
          <w:rFonts w:ascii="Calibri" w:eastAsia="宋体" w:hAnsi="Calibri" w:cs="Times New Roman" w:hint="eastAsia"/>
          <w:sz w:val="24"/>
        </w:rPr>
        <w:t>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del w:id="27" w:author="liuchao" w:date="2017-05-26T10:33:00Z">
        <w:r w:rsidRPr="00A93C2C" w:rsidDel="000A2A19">
          <w:rPr>
            <w:rFonts w:ascii="Calibri" w:eastAsia="宋体" w:hAnsi="Calibri" w:cs="Times New Roman" w:hint="eastAsia"/>
            <w:sz w:val="24"/>
          </w:rPr>
          <w:delText xml:space="preserve">                                            </w:delText>
        </w:r>
        <w:r w:rsidRPr="00A93C2C" w:rsidDel="000A2A19">
          <w:rPr>
            <w:rFonts w:ascii="Calibri" w:eastAsia="宋体" w:hAnsi="Calibri" w:cs="Times New Roman"/>
            <w:sz w:val="24"/>
          </w:rPr>
          <w:delText xml:space="preserve"> </w:delText>
        </w:r>
      </w:del>
      <w:r w:rsidRPr="00A93C2C">
        <w:rPr>
          <w:rFonts w:ascii="Calibri" w:eastAsia="宋体" w:hAnsi="Calibri" w:cs="Times New Roman"/>
          <w:sz w:val="24"/>
        </w:rPr>
        <w:t xml:space="preserve"> </w:t>
      </w:r>
    </w:p>
    <w:p w14:paraId="3FBB3F10" w14:textId="77777777"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8" w:name="_Toc482806075"/>
      <w:bookmarkStart w:id="29" w:name="_Toc483051389"/>
      <w:r w:rsidRPr="00A93C2C">
        <w:rPr>
          <w:rFonts w:ascii="宋体" w:eastAsia="宋体" w:hAnsi="宋体" w:cs="Times New Roman" w:hint="eastAsia"/>
          <w:b/>
          <w:bCs/>
          <w:sz w:val="28"/>
          <w:szCs w:val="28"/>
        </w:rPr>
        <w:t>2.1.2测试用例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79666B4C" w14:textId="77777777" w:rsidTr="00A93C2C">
        <w:tc>
          <w:tcPr>
            <w:tcW w:w="8897" w:type="dxa"/>
            <w:gridSpan w:val="3"/>
          </w:tcPr>
          <w:p w14:paraId="0D6F1432" w14:textId="77777777"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14:paraId="5387E9BA" w14:textId="77777777" w:rsidTr="00A93C2C">
        <w:tc>
          <w:tcPr>
            <w:tcW w:w="8897" w:type="dxa"/>
            <w:gridSpan w:val="3"/>
          </w:tcPr>
          <w:p w14:paraId="692F3818"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11F33CBF" w14:textId="77777777" w:rsidTr="00A93C2C">
        <w:tc>
          <w:tcPr>
            <w:tcW w:w="1923" w:type="dxa"/>
          </w:tcPr>
          <w:p w14:paraId="201E6B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4A1B3C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14:paraId="5AAD4077" w14:textId="77777777" w:rsidTr="00A93C2C">
        <w:tc>
          <w:tcPr>
            <w:tcW w:w="1923" w:type="dxa"/>
          </w:tcPr>
          <w:p w14:paraId="3B6E2FF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D3238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14:paraId="53426A45" w14:textId="77777777" w:rsidTr="00A93C2C">
        <w:tc>
          <w:tcPr>
            <w:tcW w:w="1923" w:type="dxa"/>
          </w:tcPr>
          <w:p w14:paraId="438EEC2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5D063C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68E84F51" w14:textId="77777777" w:rsidTr="00A93C2C">
        <w:tc>
          <w:tcPr>
            <w:tcW w:w="1923" w:type="dxa"/>
          </w:tcPr>
          <w:p w14:paraId="35F3BF0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62F4EB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19C14CA2" w14:textId="77777777" w:rsidTr="00A93C2C">
        <w:tc>
          <w:tcPr>
            <w:tcW w:w="1923" w:type="dxa"/>
          </w:tcPr>
          <w:p w14:paraId="3337BAF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C0CFFE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6F65D4F9" w14:textId="77777777" w:rsidTr="00A93C2C">
        <w:trPr>
          <w:trHeight w:val="81"/>
        </w:trPr>
        <w:tc>
          <w:tcPr>
            <w:tcW w:w="1923" w:type="dxa"/>
            <w:vMerge w:val="restart"/>
          </w:tcPr>
          <w:p w14:paraId="27A599E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170EDF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0B373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320447F" w14:textId="77777777" w:rsidTr="00A93C2C">
        <w:trPr>
          <w:trHeight w:val="78"/>
        </w:trPr>
        <w:tc>
          <w:tcPr>
            <w:tcW w:w="1923" w:type="dxa"/>
            <w:vMerge/>
          </w:tcPr>
          <w:p w14:paraId="30A836F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0525C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ADDDBC" w14:textId="77777777" w:rsidR="00A93C2C" w:rsidRPr="00A93C2C" w:rsidRDefault="00A93C2C" w:rsidP="00A93C2C">
            <w:pPr>
              <w:tabs>
                <w:tab w:val="left" w:pos="5550"/>
              </w:tabs>
              <w:spacing w:line="360" w:lineRule="auto"/>
              <w:rPr>
                <w:rFonts w:ascii="Calibri" w:eastAsia="宋体" w:hAnsi="Calibri" w:cs="Times New Roman"/>
                <w:sz w:val="24"/>
              </w:rPr>
            </w:pPr>
            <w:commentRangeStart w:id="30"/>
            <w:r w:rsidRPr="00A93C2C">
              <w:rPr>
                <w:rFonts w:ascii="Calibri" w:eastAsia="宋体" w:hAnsi="Calibri" w:cs="Times New Roman" w:hint="eastAsia"/>
                <w:sz w:val="24"/>
              </w:rPr>
              <w:t>程序员</w:t>
            </w:r>
            <w:commentRangeEnd w:id="30"/>
            <w:r w:rsidR="005A02D9">
              <w:rPr>
                <w:rStyle w:val="af"/>
              </w:rPr>
              <w:commentReference w:id="30"/>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0E3488E1" w14:textId="77777777" w:rsidTr="00A93C2C">
        <w:trPr>
          <w:trHeight w:val="492"/>
        </w:trPr>
        <w:tc>
          <w:tcPr>
            <w:tcW w:w="1923" w:type="dxa"/>
            <w:vMerge/>
          </w:tcPr>
          <w:p w14:paraId="17F095C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3ADC9E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D26A2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14:paraId="34C59A25" w14:textId="77777777" w:rsidTr="00A93C2C">
        <w:trPr>
          <w:trHeight w:val="432"/>
        </w:trPr>
        <w:tc>
          <w:tcPr>
            <w:tcW w:w="1923" w:type="dxa"/>
            <w:vMerge/>
          </w:tcPr>
          <w:p w14:paraId="1073CFB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F39C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2DD08D3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14:paraId="1F29D185" w14:textId="77777777" w:rsidTr="00A93C2C">
        <w:trPr>
          <w:trHeight w:val="157"/>
        </w:trPr>
        <w:tc>
          <w:tcPr>
            <w:tcW w:w="1923" w:type="dxa"/>
            <w:vMerge/>
          </w:tcPr>
          <w:p w14:paraId="1BB7554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34E9A51"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598311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143DBA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14:paraId="0C392C2B" w14:textId="77777777" w:rsidTr="00A93C2C">
        <w:trPr>
          <w:trHeight w:val="421"/>
        </w:trPr>
        <w:tc>
          <w:tcPr>
            <w:tcW w:w="1923" w:type="dxa"/>
            <w:vMerge w:val="restart"/>
          </w:tcPr>
          <w:p w14:paraId="225794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4DCCA1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54251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35182B99" w14:textId="77777777" w:rsidTr="00A93C2C">
        <w:trPr>
          <w:trHeight w:val="231"/>
        </w:trPr>
        <w:tc>
          <w:tcPr>
            <w:tcW w:w="1923" w:type="dxa"/>
            <w:vMerge/>
          </w:tcPr>
          <w:p w14:paraId="0860220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B050C3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BB1F53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4CE96DC6" w14:textId="77777777" w:rsidTr="00A93C2C">
        <w:trPr>
          <w:trHeight w:val="143"/>
        </w:trPr>
        <w:tc>
          <w:tcPr>
            <w:tcW w:w="1923" w:type="dxa"/>
            <w:vMerge/>
          </w:tcPr>
          <w:p w14:paraId="7B4D5B6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1B881E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E5CE5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2ADC8F6" w14:textId="77777777" w:rsidTr="00A93C2C">
        <w:trPr>
          <w:trHeight w:val="142"/>
        </w:trPr>
        <w:tc>
          <w:tcPr>
            <w:tcW w:w="1923" w:type="dxa"/>
            <w:vMerge/>
          </w:tcPr>
          <w:p w14:paraId="32251FA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53CBBAF"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15F91D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10E37FE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14:paraId="7EA39443" w14:textId="77777777" w:rsidTr="00A93C2C">
        <w:trPr>
          <w:trHeight w:val="421"/>
        </w:trPr>
        <w:tc>
          <w:tcPr>
            <w:tcW w:w="1923" w:type="dxa"/>
            <w:vMerge w:val="restart"/>
          </w:tcPr>
          <w:p w14:paraId="6003404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7C51B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FB6B0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799E4616" w14:textId="77777777" w:rsidTr="00A93C2C">
        <w:trPr>
          <w:trHeight w:val="231"/>
        </w:trPr>
        <w:tc>
          <w:tcPr>
            <w:tcW w:w="1923" w:type="dxa"/>
            <w:vMerge/>
          </w:tcPr>
          <w:p w14:paraId="647BC4E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B3CACF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61C5BAD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14:paraId="6266E3B4" w14:textId="77777777" w:rsidTr="00A93C2C">
        <w:trPr>
          <w:trHeight w:val="143"/>
        </w:trPr>
        <w:tc>
          <w:tcPr>
            <w:tcW w:w="1923" w:type="dxa"/>
            <w:vMerge/>
          </w:tcPr>
          <w:p w14:paraId="47F3B4B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B690B6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7E835D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13D6649" w14:textId="77777777" w:rsidTr="00A93C2C">
        <w:trPr>
          <w:trHeight w:val="142"/>
        </w:trPr>
        <w:tc>
          <w:tcPr>
            <w:tcW w:w="1923" w:type="dxa"/>
            <w:vMerge/>
          </w:tcPr>
          <w:p w14:paraId="203A65B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B5D7BA4"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C5D321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2E56C1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3B89EC4A"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1" w:name="_Toc482806076"/>
      <w:bookmarkStart w:id="32" w:name="_Toc483051390"/>
      <w:bookmarkStart w:id="33"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31"/>
      <w:bookmarkEnd w:id="32"/>
    </w:p>
    <w:p w14:paraId="353AB0B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77"/>
      <w:bookmarkStart w:id="35" w:name="_Toc483051391"/>
      <w:r w:rsidRPr="00A93C2C">
        <w:rPr>
          <w:rFonts w:ascii="宋体" w:eastAsia="宋体" w:hAnsi="宋体" w:cs="Times New Roman" w:hint="eastAsia"/>
          <w:b/>
          <w:bCs/>
          <w:sz w:val="28"/>
          <w:szCs w:val="28"/>
        </w:rPr>
        <w:t>2.2.1加载模块测试描述</w:t>
      </w:r>
      <w:bookmarkEnd w:id="34"/>
      <w:bookmarkEnd w:id="35"/>
    </w:p>
    <w:p w14:paraId="2799600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14:paraId="4205AB55"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6" w:name="_Toc482806078"/>
      <w:bookmarkStart w:id="37" w:name="_Toc483051392"/>
      <w:r w:rsidRPr="00A93C2C">
        <w:rPr>
          <w:rFonts w:ascii="宋体" w:eastAsia="宋体" w:hAnsi="宋体" w:cs="Times New Roman" w:hint="eastAsia"/>
          <w:b/>
          <w:bCs/>
          <w:sz w:val="28"/>
          <w:szCs w:val="28"/>
        </w:rPr>
        <w:t>2.2.2测试用例</w:t>
      </w:r>
      <w:bookmarkEnd w:id="36"/>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BA6574A" w14:textId="77777777" w:rsidTr="00A93C2C">
        <w:tc>
          <w:tcPr>
            <w:tcW w:w="8897" w:type="dxa"/>
            <w:gridSpan w:val="3"/>
          </w:tcPr>
          <w:p w14:paraId="6E8ABDF5"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14:paraId="2E4CFE80" w14:textId="77777777" w:rsidTr="00A93C2C">
        <w:tc>
          <w:tcPr>
            <w:tcW w:w="8897" w:type="dxa"/>
            <w:gridSpan w:val="3"/>
          </w:tcPr>
          <w:p w14:paraId="176F9251"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1686D835" w14:textId="77777777" w:rsidTr="00A93C2C">
        <w:tc>
          <w:tcPr>
            <w:tcW w:w="1923" w:type="dxa"/>
          </w:tcPr>
          <w:p w14:paraId="5ACC3C8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683A10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14:paraId="7D182BD0" w14:textId="77777777" w:rsidTr="00A93C2C">
        <w:tc>
          <w:tcPr>
            <w:tcW w:w="1923" w:type="dxa"/>
          </w:tcPr>
          <w:p w14:paraId="4E212B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697D0AE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14:paraId="0985AD21" w14:textId="77777777" w:rsidTr="00A93C2C">
        <w:tc>
          <w:tcPr>
            <w:tcW w:w="1923" w:type="dxa"/>
          </w:tcPr>
          <w:p w14:paraId="2355B9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2ACCAF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570EE8C8" w14:textId="77777777" w:rsidTr="00A93C2C">
        <w:tc>
          <w:tcPr>
            <w:tcW w:w="1923" w:type="dxa"/>
          </w:tcPr>
          <w:p w14:paraId="684F8D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4F0392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DFF43FA" w14:textId="77777777" w:rsidTr="00A93C2C">
        <w:tc>
          <w:tcPr>
            <w:tcW w:w="1923" w:type="dxa"/>
          </w:tcPr>
          <w:p w14:paraId="720535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4CE9BC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8E21E15" w14:textId="77777777" w:rsidTr="00A93C2C">
        <w:trPr>
          <w:trHeight w:val="81"/>
        </w:trPr>
        <w:tc>
          <w:tcPr>
            <w:tcW w:w="1923" w:type="dxa"/>
            <w:vMerge w:val="restart"/>
          </w:tcPr>
          <w:p w14:paraId="04DF91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FDFD63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929EF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B75D0F5" w14:textId="77777777" w:rsidTr="00A93C2C">
        <w:trPr>
          <w:trHeight w:val="78"/>
        </w:trPr>
        <w:tc>
          <w:tcPr>
            <w:tcW w:w="1923" w:type="dxa"/>
            <w:vMerge/>
          </w:tcPr>
          <w:p w14:paraId="15A900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F912F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4FC74A2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38F4952F" w14:textId="77777777" w:rsidTr="00A93C2C">
        <w:trPr>
          <w:trHeight w:val="492"/>
        </w:trPr>
        <w:tc>
          <w:tcPr>
            <w:tcW w:w="1923" w:type="dxa"/>
            <w:vMerge/>
          </w:tcPr>
          <w:p w14:paraId="61DDFF5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C99E9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57B0E9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14:paraId="60EC967F" w14:textId="77777777" w:rsidTr="00A93C2C">
        <w:trPr>
          <w:trHeight w:val="360"/>
        </w:trPr>
        <w:tc>
          <w:tcPr>
            <w:tcW w:w="1923" w:type="dxa"/>
            <w:vMerge/>
          </w:tcPr>
          <w:p w14:paraId="1A0BF91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86029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7C3038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14:paraId="0193ADF5" w14:textId="77777777" w:rsidTr="00A93C2C">
        <w:trPr>
          <w:trHeight w:val="96"/>
        </w:trPr>
        <w:tc>
          <w:tcPr>
            <w:tcW w:w="1923" w:type="dxa"/>
            <w:vMerge/>
          </w:tcPr>
          <w:p w14:paraId="6F566CB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195758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3DC9CB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14:paraId="452B2880" w14:textId="77777777" w:rsidTr="00A93C2C">
        <w:trPr>
          <w:trHeight w:val="157"/>
        </w:trPr>
        <w:tc>
          <w:tcPr>
            <w:tcW w:w="1923" w:type="dxa"/>
            <w:vMerge/>
          </w:tcPr>
          <w:p w14:paraId="1985448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8A2D58C"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09E72D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4C643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14:paraId="316F90B7" w14:textId="77777777" w:rsidTr="00A93C2C">
        <w:trPr>
          <w:trHeight w:val="421"/>
        </w:trPr>
        <w:tc>
          <w:tcPr>
            <w:tcW w:w="1923" w:type="dxa"/>
            <w:vMerge w:val="restart"/>
          </w:tcPr>
          <w:p w14:paraId="23BD81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825348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65CCE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284EF00" w14:textId="77777777" w:rsidTr="00A93C2C">
        <w:trPr>
          <w:trHeight w:val="231"/>
        </w:trPr>
        <w:tc>
          <w:tcPr>
            <w:tcW w:w="1923" w:type="dxa"/>
            <w:vMerge/>
          </w:tcPr>
          <w:p w14:paraId="200F85F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E93F5A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D43F1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2A418EE6" w14:textId="77777777" w:rsidTr="00A93C2C">
        <w:trPr>
          <w:trHeight w:val="143"/>
        </w:trPr>
        <w:tc>
          <w:tcPr>
            <w:tcW w:w="1923" w:type="dxa"/>
            <w:vMerge/>
          </w:tcPr>
          <w:p w14:paraId="10D19F3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4D55D5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869B4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39719770" w14:textId="77777777" w:rsidTr="00A93C2C">
        <w:trPr>
          <w:trHeight w:val="142"/>
        </w:trPr>
        <w:tc>
          <w:tcPr>
            <w:tcW w:w="1923" w:type="dxa"/>
            <w:vMerge/>
          </w:tcPr>
          <w:p w14:paraId="3013CE1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2D54B14"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BADFD2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6CD4C4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14:paraId="6B2461A2" w14:textId="77777777" w:rsidTr="00A93C2C">
        <w:trPr>
          <w:trHeight w:val="421"/>
        </w:trPr>
        <w:tc>
          <w:tcPr>
            <w:tcW w:w="1923" w:type="dxa"/>
            <w:vMerge w:val="restart"/>
          </w:tcPr>
          <w:p w14:paraId="55CB7B6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A4AF9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94C31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62CAEFDF" w14:textId="77777777" w:rsidTr="00A93C2C">
        <w:trPr>
          <w:trHeight w:val="231"/>
        </w:trPr>
        <w:tc>
          <w:tcPr>
            <w:tcW w:w="1923" w:type="dxa"/>
            <w:vMerge/>
          </w:tcPr>
          <w:p w14:paraId="6DC26C7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6C7677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ADA466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12C1D0B0" w14:textId="77777777" w:rsidTr="00A93C2C">
        <w:trPr>
          <w:trHeight w:val="143"/>
        </w:trPr>
        <w:tc>
          <w:tcPr>
            <w:tcW w:w="1923" w:type="dxa"/>
            <w:vMerge/>
          </w:tcPr>
          <w:p w14:paraId="1E6128C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0667A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67BB4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80792D6" w14:textId="77777777" w:rsidTr="00A93C2C">
        <w:trPr>
          <w:trHeight w:val="142"/>
        </w:trPr>
        <w:tc>
          <w:tcPr>
            <w:tcW w:w="1923" w:type="dxa"/>
            <w:vMerge/>
          </w:tcPr>
          <w:p w14:paraId="306F9F1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3632AE"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B431F7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691A10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4598ED9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8" w:name="_Toc482806079"/>
      <w:bookmarkStart w:id="39" w:name="_Toc483051393"/>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8"/>
      <w:bookmarkEnd w:id="39"/>
    </w:p>
    <w:p w14:paraId="16DE94A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0"/>
      <w:bookmarkStart w:id="41" w:name="_Toc483051394"/>
      <w:r w:rsidRPr="00A93C2C">
        <w:rPr>
          <w:rFonts w:ascii="宋体" w:eastAsia="宋体" w:hAnsi="宋体" w:cs="Times New Roman" w:hint="eastAsia"/>
          <w:b/>
          <w:bCs/>
          <w:sz w:val="28"/>
          <w:szCs w:val="28"/>
        </w:rPr>
        <w:t>2.3.1创建包测试描述</w:t>
      </w:r>
      <w:bookmarkEnd w:id="40"/>
      <w:bookmarkEnd w:id="41"/>
    </w:p>
    <w:p w14:paraId="73F91D8F" w14:textId="51E9CCAD"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w:t>
      </w:r>
      <w:del w:id="42" w:author="liuchao" w:date="2017-05-26T10:35:00Z">
        <w:r w:rsidRPr="00A93C2C" w:rsidDel="00FD5F15">
          <w:rPr>
            <w:rFonts w:ascii="Calibri" w:eastAsia="宋体" w:hAnsi="Calibri" w:cs="Times New Roman" w:hint="eastAsia"/>
            <w:sz w:val="24"/>
          </w:rPr>
          <w:delText>上</w:delText>
        </w:r>
      </w:del>
      <w:r w:rsidRPr="00A93C2C">
        <w:rPr>
          <w:rFonts w:ascii="Calibri" w:eastAsia="宋体" w:hAnsi="Calibri" w:cs="Times New Roman" w:hint="eastAsia"/>
          <w:sz w:val="24"/>
        </w:rPr>
        <w:t>包描述文件，那么它们的整体就可以称之为一个完整的包了。测试员可以通过在异步过载保护模块的基础上添加包描述文件并对其进行加载来测试可能创建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的发生情况。创建</w:t>
      </w:r>
      <w:proofErr w:type="gramStart"/>
      <w:r w:rsidRPr="00A93C2C">
        <w:rPr>
          <w:rFonts w:ascii="Calibri" w:eastAsia="宋体" w:hAnsi="Calibri" w:cs="Times New Roman" w:hint="eastAsia"/>
          <w:sz w:val="24"/>
        </w:rPr>
        <w:t>包失败</w:t>
      </w:r>
      <w:proofErr w:type="gramEnd"/>
      <w:ins w:id="43" w:author="liuchao" w:date="2017-05-26T10:36:00Z">
        <w:r w:rsidR="00FD5F15">
          <w:rPr>
            <w:rFonts w:ascii="Calibri" w:eastAsia="宋体" w:hAnsi="Calibri" w:cs="Times New Roman" w:hint="eastAsia"/>
            <w:sz w:val="24"/>
          </w:rPr>
          <w:t>与否</w:t>
        </w:r>
      </w:ins>
      <w:r w:rsidRPr="00A93C2C">
        <w:rPr>
          <w:rFonts w:ascii="Calibri" w:eastAsia="宋体" w:hAnsi="Calibri" w:cs="Times New Roman" w:hint="eastAsia"/>
          <w:sz w:val="24"/>
        </w:rPr>
        <w:t>可能与模块对错有关</w:t>
      </w:r>
      <w:ins w:id="44" w:author="liuchao" w:date="2017-05-26T10:35:00Z">
        <w:r w:rsidR="00FD5F15">
          <w:rPr>
            <w:rFonts w:ascii="Calibri" w:eastAsia="宋体" w:hAnsi="Calibri" w:cs="Times New Roman" w:hint="eastAsia"/>
            <w:sz w:val="24"/>
          </w:rPr>
          <w:t>，</w:t>
        </w:r>
      </w:ins>
      <w:r w:rsidRPr="00A93C2C">
        <w:rPr>
          <w:rFonts w:ascii="Calibri" w:eastAsia="宋体" w:hAnsi="Calibri" w:cs="Times New Roman" w:hint="eastAsia"/>
          <w:sz w:val="24"/>
        </w:rPr>
        <w:t>也可能与包描述文件对错有关，在两者都正确的基础上出现创建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的情况</w:t>
      </w:r>
      <w:ins w:id="45" w:author="liuchao" w:date="2017-05-26T10:37:00Z">
        <w:r w:rsidR="00FD5F15">
          <w:rPr>
            <w:rFonts w:ascii="Calibri" w:eastAsia="宋体" w:hAnsi="Calibri" w:cs="Times New Roman" w:hint="eastAsia"/>
            <w:sz w:val="24"/>
          </w:rPr>
          <w:t>，</w:t>
        </w:r>
      </w:ins>
      <w:r w:rsidRPr="00A93C2C">
        <w:rPr>
          <w:rFonts w:ascii="Calibri" w:eastAsia="宋体" w:hAnsi="Calibri" w:cs="Times New Roman" w:hint="eastAsia"/>
          <w:sz w:val="24"/>
        </w:rPr>
        <w:t>即</w:t>
      </w:r>
      <w:del w:id="46" w:author="liuchao" w:date="2017-05-26T10:37:00Z">
        <w:r w:rsidRPr="00A93C2C" w:rsidDel="00FD5F15">
          <w:rPr>
            <w:rFonts w:ascii="Calibri" w:eastAsia="宋体" w:hAnsi="Calibri" w:cs="Times New Roman" w:hint="eastAsia"/>
            <w:sz w:val="24"/>
          </w:rPr>
          <w:delText>为</w:delText>
        </w:r>
      </w:del>
      <w:r w:rsidRPr="00A93C2C">
        <w:rPr>
          <w:rFonts w:ascii="Calibri" w:eastAsia="宋体" w:hAnsi="Calibri" w:cs="Times New Roman" w:hint="eastAsia"/>
          <w:sz w:val="24"/>
        </w:rPr>
        <w:t>系统本身不能满足该功能，即测试失败。</w:t>
      </w:r>
    </w:p>
    <w:p w14:paraId="36EFE9D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1"/>
      <w:bookmarkStart w:id="48" w:name="_Toc483051395"/>
      <w:r w:rsidRPr="00A93C2C">
        <w:rPr>
          <w:rFonts w:ascii="宋体" w:eastAsia="宋体" w:hAnsi="宋体" w:cs="Times New Roman" w:hint="eastAsia"/>
          <w:b/>
          <w:bCs/>
          <w:sz w:val="28"/>
          <w:szCs w:val="28"/>
        </w:rPr>
        <w:t>2.3.2测试用例</w:t>
      </w:r>
      <w:bookmarkEnd w:id="47"/>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1DDBA4D4" w14:textId="77777777" w:rsidTr="00A93C2C">
        <w:tc>
          <w:tcPr>
            <w:tcW w:w="8897" w:type="dxa"/>
            <w:gridSpan w:val="3"/>
          </w:tcPr>
          <w:p w14:paraId="2CE9BBF0"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14:paraId="0E845710" w14:textId="77777777" w:rsidTr="00A93C2C">
        <w:tc>
          <w:tcPr>
            <w:tcW w:w="8897" w:type="dxa"/>
            <w:gridSpan w:val="3"/>
          </w:tcPr>
          <w:p w14:paraId="0E4F2D2A"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05930073" w14:textId="77777777" w:rsidTr="00A93C2C">
        <w:tc>
          <w:tcPr>
            <w:tcW w:w="1923" w:type="dxa"/>
          </w:tcPr>
          <w:p w14:paraId="060CBA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Name</w:t>
            </w:r>
          </w:p>
        </w:tc>
        <w:tc>
          <w:tcPr>
            <w:tcW w:w="6974" w:type="dxa"/>
            <w:gridSpan w:val="2"/>
          </w:tcPr>
          <w:p w14:paraId="314D82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14:paraId="2EF9984B" w14:textId="77777777" w:rsidTr="00A93C2C">
        <w:tc>
          <w:tcPr>
            <w:tcW w:w="1923" w:type="dxa"/>
          </w:tcPr>
          <w:p w14:paraId="738500D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07EE3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14:paraId="077AEB67" w14:textId="77777777" w:rsidTr="00A93C2C">
        <w:tc>
          <w:tcPr>
            <w:tcW w:w="1923" w:type="dxa"/>
          </w:tcPr>
          <w:p w14:paraId="38542F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10AAE7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2378C6F3" w14:textId="77777777" w:rsidTr="00A93C2C">
        <w:tc>
          <w:tcPr>
            <w:tcW w:w="1923" w:type="dxa"/>
          </w:tcPr>
          <w:p w14:paraId="11A571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2F6DC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64F15CDA" w14:textId="77777777" w:rsidTr="00A93C2C">
        <w:tc>
          <w:tcPr>
            <w:tcW w:w="1923" w:type="dxa"/>
          </w:tcPr>
          <w:p w14:paraId="6B7520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075BB9B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CAB3F51" w14:textId="77777777" w:rsidTr="00A93C2C">
        <w:trPr>
          <w:trHeight w:val="81"/>
        </w:trPr>
        <w:tc>
          <w:tcPr>
            <w:tcW w:w="1923" w:type="dxa"/>
            <w:vMerge w:val="restart"/>
          </w:tcPr>
          <w:p w14:paraId="1A84053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5C7F52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314B68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4B0288E" w14:textId="77777777" w:rsidTr="00A93C2C">
        <w:trPr>
          <w:trHeight w:val="78"/>
        </w:trPr>
        <w:tc>
          <w:tcPr>
            <w:tcW w:w="1923" w:type="dxa"/>
            <w:vMerge/>
          </w:tcPr>
          <w:p w14:paraId="50A9046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F19E41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1F511570" w14:textId="77777777" w:rsidR="00A93C2C" w:rsidRPr="00A93C2C" w:rsidRDefault="00A93C2C" w:rsidP="00A93C2C">
            <w:pPr>
              <w:tabs>
                <w:tab w:val="left" w:pos="5550"/>
              </w:tabs>
              <w:spacing w:line="360" w:lineRule="auto"/>
              <w:rPr>
                <w:rFonts w:ascii="Calibri" w:eastAsia="宋体" w:hAnsi="Calibri" w:cs="Times New Roman"/>
                <w:sz w:val="24"/>
              </w:rPr>
            </w:pPr>
            <w:commentRangeStart w:id="49"/>
            <w:r w:rsidRPr="00A93C2C">
              <w:rPr>
                <w:rFonts w:ascii="Calibri" w:eastAsia="宋体" w:hAnsi="Calibri" w:cs="Times New Roman" w:hint="eastAsia"/>
                <w:sz w:val="24"/>
              </w:rPr>
              <w:t>程序员</w:t>
            </w:r>
            <w:commentRangeEnd w:id="49"/>
            <w:r w:rsidR="00FD5F15">
              <w:rPr>
                <w:rStyle w:val="af"/>
              </w:rPr>
              <w:commentReference w:id="49"/>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99AC3F1" w14:textId="77777777" w:rsidTr="00A93C2C">
        <w:trPr>
          <w:trHeight w:val="492"/>
        </w:trPr>
        <w:tc>
          <w:tcPr>
            <w:tcW w:w="1923" w:type="dxa"/>
            <w:vMerge/>
          </w:tcPr>
          <w:p w14:paraId="751092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7C854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7B543C5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14:paraId="7296FFD4" w14:textId="77777777" w:rsidTr="00A93C2C">
        <w:trPr>
          <w:trHeight w:val="432"/>
        </w:trPr>
        <w:tc>
          <w:tcPr>
            <w:tcW w:w="1923" w:type="dxa"/>
            <w:vMerge/>
          </w:tcPr>
          <w:p w14:paraId="715BF08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28690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7C520BA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14:paraId="39A62FFD" w14:textId="77777777" w:rsidTr="00A93C2C">
        <w:trPr>
          <w:trHeight w:val="157"/>
        </w:trPr>
        <w:tc>
          <w:tcPr>
            <w:tcW w:w="1923" w:type="dxa"/>
            <w:vMerge/>
          </w:tcPr>
          <w:p w14:paraId="25E15E5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1EC8F29"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7B3CFF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6E1513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14:paraId="394AE6D3" w14:textId="77777777" w:rsidTr="00A93C2C">
        <w:trPr>
          <w:trHeight w:val="421"/>
        </w:trPr>
        <w:tc>
          <w:tcPr>
            <w:tcW w:w="1923" w:type="dxa"/>
            <w:vMerge w:val="restart"/>
          </w:tcPr>
          <w:p w14:paraId="378BC8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8982DF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129526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7A0BB3D7" w14:textId="77777777" w:rsidTr="00A93C2C">
        <w:trPr>
          <w:trHeight w:val="231"/>
        </w:trPr>
        <w:tc>
          <w:tcPr>
            <w:tcW w:w="1923" w:type="dxa"/>
            <w:vMerge/>
          </w:tcPr>
          <w:p w14:paraId="0986095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6211C8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6F5063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0776D449" w14:textId="77777777" w:rsidTr="00A93C2C">
        <w:trPr>
          <w:trHeight w:val="143"/>
        </w:trPr>
        <w:tc>
          <w:tcPr>
            <w:tcW w:w="1923" w:type="dxa"/>
            <w:vMerge/>
          </w:tcPr>
          <w:p w14:paraId="2DFF25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04FB7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D502A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14EF6F2" w14:textId="77777777" w:rsidTr="00A93C2C">
        <w:trPr>
          <w:trHeight w:val="142"/>
        </w:trPr>
        <w:tc>
          <w:tcPr>
            <w:tcW w:w="1923" w:type="dxa"/>
            <w:vMerge/>
          </w:tcPr>
          <w:p w14:paraId="74BAB0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9136491"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3805DE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543A72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14:paraId="7717D262" w14:textId="77777777" w:rsidTr="00A93C2C">
        <w:trPr>
          <w:trHeight w:val="421"/>
        </w:trPr>
        <w:tc>
          <w:tcPr>
            <w:tcW w:w="1923" w:type="dxa"/>
            <w:vMerge w:val="restart"/>
          </w:tcPr>
          <w:p w14:paraId="2D648B6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54531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14:paraId="4A92A7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14:paraId="7732E8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79DE7670" w14:textId="77777777" w:rsidTr="00A93C2C">
        <w:trPr>
          <w:trHeight w:val="231"/>
        </w:trPr>
        <w:tc>
          <w:tcPr>
            <w:tcW w:w="1923" w:type="dxa"/>
            <w:vMerge/>
          </w:tcPr>
          <w:p w14:paraId="67EEE2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265CE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6ADF0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14:paraId="585C89C2" w14:textId="77777777" w:rsidTr="00A93C2C">
        <w:trPr>
          <w:trHeight w:val="143"/>
        </w:trPr>
        <w:tc>
          <w:tcPr>
            <w:tcW w:w="1923" w:type="dxa"/>
            <w:vMerge/>
          </w:tcPr>
          <w:p w14:paraId="6672997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576C1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7EFDF7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F8BD5E6" w14:textId="77777777" w:rsidTr="00A93C2C">
        <w:trPr>
          <w:trHeight w:val="142"/>
        </w:trPr>
        <w:tc>
          <w:tcPr>
            <w:tcW w:w="1923" w:type="dxa"/>
            <w:vMerge/>
          </w:tcPr>
          <w:p w14:paraId="711DB3C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B871DD5"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299038F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1CE530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5299891B"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0" w:name="_Toc482806082"/>
      <w:bookmarkStart w:id="51" w:name="_Toc483051396"/>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50"/>
      <w:bookmarkEnd w:id="51"/>
    </w:p>
    <w:p w14:paraId="672DC59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2" w:name="_Toc482806083"/>
      <w:bookmarkStart w:id="53" w:name="_Toc483051397"/>
      <w:r w:rsidRPr="00A93C2C">
        <w:rPr>
          <w:rFonts w:ascii="宋体" w:eastAsia="宋体" w:hAnsi="宋体" w:cs="Times New Roman" w:hint="eastAsia"/>
          <w:b/>
          <w:bCs/>
          <w:sz w:val="28"/>
          <w:szCs w:val="28"/>
        </w:rPr>
        <w:t>2.4.1加载包测试描述</w:t>
      </w:r>
      <w:bookmarkEnd w:id="52"/>
      <w:bookmarkEnd w:id="53"/>
    </w:p>
    <w:p w14:paraId="6203456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之后需要对其进行加载，才能够知道创建的包是否可用，如果一个满足规范的</w:t>
      </w:r>
      <w:proofErr w:type="gramStart"/>
      <w:r w:rsidRPr="00A93C2C">
        <w:rPr>
          <w:rFonts w:ascii="Calibri" w:eastAsia="宋体" w:hAnsi="Calibri" w:cs="Times New Roman" w:hint="eastAsia"/>
          <w:sz w:val="24"/>
        </w:rPr>
        <w:t>包文件</w:t>
      </w:r>
      <w:proofErr w:type="gramEnd"/>
      <w:r w:rsidRPr="00A93C2C">
        <w:rPr>
          <w:rFonts w:ascii="Calibri" w:eastAsia="宋体" w:hAnsi="Calibri" w:cs="Times New Roman" w:hint="eastAsia"/>
          <w:sz w:val="24"/>
        </w:rPr>
        <w:t>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w:t>
      </w:r>
      <w:r w:rsidRPr="00A93C2C">
        <w:rPr>
          <w:rFonts w:ascii="Calibri" w:eastAsia="宋体" w:hAnsi="Calibri" w:cs="Times New Roman" w:hint="eastAsia"/>
          <w:sz w:val="24"/>
        </w:rPr>
        <w:lastRenderedPageBreak/>
        <w:t>执行表示错误原因可能是加载</w:t>
      </w:r>
      <w:proofErr w:type="gramStart"/>
      <w:r w:rsidRPr="00A93C2C">
        <w:rPr>
          <w:rFonts w:ascii="Calibri" w:eastAsia="宋体" w:hAnsi="Calibri" w:cs="Times New Roman" w:hint="eastAsia"/>
          <w:sz w:val="24"/>
        </w:rPr>
        <w:t>包功能</w:t>
      </w:r>
      <w:proofErr w:type="gramEnd"/>
      <w:r w:rsidRPr="00A93C2C">
        <w:rPr>
          <w:rFonts w:ascii="Calibri" w:eastAsia="宋体" w:hAnsi="Calibri" w:cs="Times New Roman" w:hint="eastAsia"/>
          <w:sz w:val="24"/>
        </w:rPr>
        <w:t>异常，表示测试失败，但这只是可能原因，不排除</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失败的可能情况。</w:t>
      </w:r>
    </w:p>
    <w:p w14:paraId="328AFFD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4" w:name="_Toc482806084"/>
      <w:bookmarkStart w:id="55" w:name="_Toc483051398"/>
      <w:r w:rsidRPr="00A93C2C">
        <w:rPr>
          <w:rFonts w:ascii="宋体" w:eastAsia="宋体" w:hAnsi="宋体" w:cs="Times New Roman" w:hint="eastAsia"/>
          <w:b/>
          <w:bCs/>
          <w:sz w:val="28"/>
          <w:szCs w:val="28"/>
        </w:rPr>
        <w:t>2.4.2测试用例</w:t>
      </w:r>
      <w:bookmarkEnd w:id="54"/>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4634470F" w14:textId="77777777" w:rsidTr="00A93C2C">
        <w:tc>
          <w:tcPr>
            <w:tcW w:w="8897" w:type="dxa"/>
            <w:gridSpan w:val="3"/>
          </w:tcPr>
          <w:p w14:paraId="198609D7"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14:paraId="5F5BCA0F" w14:textId="77777777" w:rsidTr="00A93C2C">
        <w:tc>
          <w:tcPr>
            <w:tcW w:w="8897" w:type="dxa"/>
            <w:gridSpan w:val="3"/>
          </w:tcPr>
          <w:p w14:paraId="5E96EF00"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176C2E0" w14:textId="77777777" w:rsidTr="00A93C2C">
        <w:tc>
          <w:tcPr>
            <w:tcW w:w="1923" w:type="dxa"/>
          </w:tcPr>
          <w:p w14:paraId="5F6393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A184E0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14:paraId="1985557C" w14:textId="77777777" w:rsidTr="00A93C2C">
        <w:tc>
          <w:tcPr>
            <w:tcW w:w="1923" w:type="dxa"/>
          </w:tcPr>
          <w:p w14:paraId="241F05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514C9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14:paraId="3AD7E311" w14:textId="77777777" w:rsidTr="00A93C2C">
        <w:tc>
          <w:tcPr>
            <w:tcW w:w="1923" w:type="dxa"/>
          </w:tcPr>
          <w:p w14:paraId="2B2D24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7DCCF4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1A94B9E4" w14:textId="77777777" w:rsidTr="00A93C2C">
        <w:tc>
          <w:tcPr>
            <w:tcW w:w="1923" w:type="dxa"/>
          </w:tcPr>
          <w:p w14:paraId="072EDC6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BCAB5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67936A74" w14:textId="77777777" w:rsidTr="00A93C2C">
        <w:tc>
          <w:tcPr>
            <w:tcW w:w="1923" w:type="dxa"/>
          </w:tcPr>
          <w:p w14:paraId="56AC2B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5FCA0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A883BD4" w14:textId="77777777" w:rsidTr="00A93C2C">
        <w:trPr>
          <w:trHeight w:val="81"/>
        </w:trPr>
        <w:tc>
          <w:tcPr>
            <w:tcW w:w="1923" w:type="dxa"/>
            <w:vMerge w:val="restart"/>
          </w:tcPr>
          <w:p w14:paraId="1D67DC6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47F23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C7BF59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26F76DB" w14:textId="77777777" w:rsidTr="00A93C2C">
        <w:trPr>
          <w:trHeight w:val="78"/>
        </w:trPr>
        <w:tc>
          <w:tcPr>
            <w:tcW w:w="1923" w:type="dxa"/>
            <w:vMerge/>
          </w:tcPr>
          <w:p w14:paraId="276BF56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3B346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FA044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2B0A42B" w14:textId="77777777" w:rsidTr="00A93C2C">
        <w:trPr>
          <w:trHeight w:val="492"/>
        </w:trPr>
        <w:tc>
          <w:tcPr>
            <w:tcW w:w="1923" w:type="dxa"/>
            <w:vMerge/>
          </w:tcPr>
          <w:p w14:paraId="092F59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878D3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4E4907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14:paraId="3E7837E4" w14:textId="77777777" w:rsidTr="00A93C2C">
        <w:trPr>
          <w:trHeight w:val="360"/>
        </w:trPr>
        <w:tc>
          <w:tcPr>
            <w:tcW w:w="1923" w:type="dxa"/>
            <w:vMerge/>
          </w:tcPr>
          <w:p w14:paraId="2D96DF1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FF924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63EE0D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14:paraId="4FF78B78" w14:textId="77777777" w:rsidTr="00A93C2C">
        <w:trPr>
          <w:trHeight w:val="96"/>
        </w:trPr>
        <w:tc>
          <w:tcPr>
            <w:tcW w:w="1923" w:type="dxa"/>
            <w:vMerge/>
          </w:tcPr>
          <w:p w14:paraId="2505033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C582E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6E04F9FF" w14:textId="77777777" w:rsidR="00A93C2C" w:rsidRPr="00A93C2C" w:rsidRDefault="00A93C2C" w:rsidP="00A93C2C">
            <w:pPr>
              <w:tabs>
                <w:tab w:val="left" w:pos="5550"/>
              </w:tabs>
              <w:spacing w:line="360" w:lineRule="auto"/>
              <w:rPr>
                <w:rFonts w:ascii="Calibri" w:eastAsia="宋体" w:hAnsi="Calibri" w:cs="Times New Roman"/>
                <w:sz w:val="24"/>
              </w:rPr>
            </w:pPr>
            <w:commentRangeStart w:id="56"/>
            <w:r w:rsidRPr="00A93C2C">
              <w:rPr>
                <w:rFonts w:ascii="Calibri" w:eastAsia="宋体" w:hAnsi="Calibri" w:cs="Times New Roman" w:hint="eastAsia"/>
                <w:sz w:val="24"/>
              </w:rPr>
              <w:t>程序员</w:t>
            </w:r>
            <w:commentRangeEnd w:id="56"/>
            <w:r w:rsidR="005A02D9">
              <w:rPr>
                <w:rStyle w:val="af"/>
              </w:rPr>
              <w:commentReference w:id="56"/>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14:paraId="0509DED7" w14:textId="77777777" w:rsidTr="00A93C2C">
        <w:trPr>
          <w:trHeight w:val="157"/>
        </w:trPr>
        <w:tc>
          <w:tcPr>
            <w:tcW w:w="1923" w:type="dxa"/>
            <w:vMerge/>
          </w:tcPr>
          <w:p w14:paraId="66AE60B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C162C9"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77F7A1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71EBFB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14:paraId="03520D49" w14:textId="77777777" w:rsidTr="00A93C2C">
        <w:trPr>
          <w:trHeight w:val="421"/>
        </w:trPr>
        <w:tc>
          <w:tcPr>
            <w:tcW w:w="1923" w:type="dxa"/>
            <w:vMerge w:val="restart"/>
          </w:tcPr>
          <w:p w14:paraId="66B6807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26C70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51C8C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6357BDB5" w14:textId="77777777" w:rsidTr="00A93C2C">
        <w:trPr>
          <w:trHeight w:val="231"/>
        </w:trPr>
        <w:tc>
          <w:tcPr>
            <w:tcW w:w="1923" w:type="dxa"/>
            <w:vMerge/>
          </w:tcPr>
          <w:p w14:paraId="7DD4633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EF09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84F40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3445CC38" w14:textId="77777777" w:rsidTr="00A93C2C">
        <w:trPr>
          <w:trHeight w:val="143"/>
        </w:trPr>
        <w:tc>
          <w:tcPr>
            <w:tcW w:w="1923" w:type="dxa"/>
            <w:vMerge/>
          </w:tcPr>
          <w:p w14:paraId="3815A3F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3F309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036E03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A366E88" w14:textId="77777777" w:rsidTr="00A93C2C">
        <w:trPr>
          <w:trHeight w:val="142"/>
        </w:trPr>
        <w:tc>
          <w:tcPr>
            <w:tcW w:w="1923" w:type="dxa"/>
            <w:vMerge/>
          </w:tcPr>
          <w:p w14:paraId="74B8596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F4BD00A"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7A78EBD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0BFD94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14:paraId="070AD8BF" w14:textId="77777777" w:rsidTr="00A93C2C">
        <w:trPr>
          <w:trHeight w:val="421"/>
        </w:trPr>
        <w:tc>
          <w:tcPr>
            <w:tcW w:w="1923" w:type="dxa"/>
            <w:vMerge w:val="restart"/>
          </w:tcPr>
          <w:p w14:paraId="353B19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74259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75FF37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13D5D443" w14:textId="77777777" w:rsidTr="00A93C2C">
        <w:trPr>
          <w:trHeight w:val="231"/>
        </w:trPr>
        <w:tc>
          <w:tcPr>
            <w:tcW w:w="1923" w:type="dxa"/>
            <w:vMerge/>
          </w:tcPr>
          <w:p w14:paraId="4629CEA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CEAEB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6B5415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4BE3C7E4" w14:textId="77777777" w:rsidTr="00A93C2C">
        <w:trPr>
          <w:trHeight w:val="143"/>
        </w:trPr>
        <w:tc>
          <w:tcPr>
            <w:tcW w:w="1923" w:type="dxa"/>
            <w:vMerge/>
          </w:tcPr>
          <w:p w14:paraId="0D3CC00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E9F43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EF519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3BC39025" w14:textId="77777777" w:rsidTr="00A93C2C">
        <w:trPr>
          <w:trHeight w:val="142"/>
        </w:trPr>
        <w:tc>
          <w:tcPr>
            <w:tcW w:w="1923" w:type="dxa"/>
            <w:vMerge/>
          </w:tcPr>
          <w:p w14:paraId="7C78506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EB1E380"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79717C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11B083F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587DA71E" w14:textId="77777777" w:rsidR="00A93C2C" w:rsidRPr="00A93C2C" w:rsidRDefault="00A93C2C" w:rsidP="00A93C2C">
      <w:pPr>
        <w:tabs>
          <w:tab w:val="left" w:pos="5550"/>
        </w:tabs>
        <w:spacing w:line="360" w:lineRule="auto"/>
        <w:rPr>
          <w:rFonts w:ascii="Calibri" w:eastAsia="宋体" w:hAnsi="Calibri" w:cs="Times New Roman"/>
          <w:sz w:val="24"/>
        </w:rPr>
      </w:pPr>
    </w:p>
    <w:p w14:paraId="6781154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7" w:name="_Toc482806085"/>
      <w:bookmarkStart w:id="58" w:name="_Toc483051399"/>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57"/>
      <w:bookmarkEnd w:id="58"/>
    </w:p>
    <w:p w14:paraId="5E19DD1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9" w:name="_Toc482806086"/>
      <w:bookmarkStart w:id="60" w:name="_Toc483051400"/>
      <w:r w:rsidRPr="00A93C2C">
        <w:rPr>
          <w:rFonts w:ascii="宋体" w:eastAsia="宋体" w:hAnsi="宋体" w:cs="Times New Roman" w:hint="eastAsia"/>
          <w:b/>
          <w:bCs/>
          <w:sz w:val="28"/>
          <w:szCs w:val="28"/>
        </w:rPr>
        <w:t>2.5.1</w:t>
      </w:r>
      <w:commentRangeStart w:id="61"/>
      <w:r w:rsidRPr="00A93C2C">
        <w:rPr>
          <w:rFonts w:ascii="宋体" w:eastAsia="宋体" w:hAnsi="宋体" w:cs="Times New Roman" w:hint="eastAsia"/>
          <w:b/>
          <w:bCs/>
          <w:sz w:val="28"/>
          <w:szCs w:val="28"/>
        </w:rPr>
        <w:t>管理包测试</w:t>
      </w:r>
      <w:commentRangeEnd w:id="61"/>
      <w:r w:rsidR="005A02D9">
        <w:rPr>
          <w:rStyle w:val="af"/>
        </w:rPr>
        <w:commentReference w:id="61"/>
      </w:r>
      <w:r w:rsidRPr="00A93C2C">
        <w:rPr>
          <w:rFonts w:ascii="宋体" w:eastAsia="宋体" w:hAnsi="宋体" w:cs="Times New Roman" w:hint="eastAsia"/>
          <w:b/>
          <w:bCs/>
          <w:sz w:val="28"/>
          <w:szCs w:val="28"/>
        </w:rPr>
        <w:t>描述</w:t>
      </w:r>
      <w:bookmarkEnd w:id="59"/>
      <w:bookmarkEnd w:id="60"/>
    </w:p>
    <w:p w14:paraId="2142CFB0" w14:textId="1A6E1C74"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w:t>
      </w:r>
      <w:proofErr w:type="gramStart"/>
      <w:r w:rsidRPr="00A93C2C">
        <w:rPr>
          <w:rFonts w:ascii="Calibri" w:eastAsia="宋体" w:hAnsi="Calibri" w:cs="Times New Roman" w:hint="eastAsia"/>
          <w:sz w:val="24"/>
        </w:rPr>
        <w:t>包包括</w:t>
      </w:r>
      <w:proofErr w:type="gramEnd"/>
      <w:r w:rsidRPr="00A93C2C">
        <w:rPr>
          <w:rFonts w:ascii="Calibri" w:eastAsia="宋体" w:hAnsi="Calibri" w:cs="Times New Roman" w:hint="eastAsia"/>
          <w:sz w:val="24"/>
        </w:rPr>
        <w:t>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w:t>
      </w:r>
      <w:del w:id="62" w:author="liuchao" w:date="2017-05-26T10:40:00Z">
        <w:r w:rsidRPr="00A93C2C" w:rsidDel="005A02D9">
          <w:rPr>
            <w:rFonts w:ascii="Calibri" w:eastAsia="宋体" w:hAnsi="Calibri" w:cs="Times New Roman" w:hint="eastAsia"/>
            <w:sz w:val="24"/>
          </w:rPr>
          <w:delText>挨个试验</w:delText>
        </w:r>
      </w:del>
      <w:ins w:id="63" w:author="liuchao" w:date="2017-05-26T10:40:00Z">
        <w:r w:rsidR="005A02D9">
          <w:rPr>
            <w:rFonts w:ascii="Calibri" w:eastAsia="宋体" w:hAnsi="Calibri" w:cs="Times New Roman" w:hint="eastAsia"/>
            <w:sz w:val="24"/>
          </w:rPr>
          <w:t>逐项测试</w:t>
        </w:r>
      </w:ins>
      <w:r w:rsidRPr="00A93C2C">
        <w:rPr>
          <w:rFonts w:ascii="Calibri" w:eastAsia="宋体" w:hAnsi="Calibri" w:cs="Times New Roman" w:hint="eastAsia"/>
          <w:sz w:val="24"/>
        </w:rPr>
        <w:t>来完成对管理包这个整体功能的测试，下面仅对</w:t>
      </w:r>
      <w:commentRangeStart w:id="64"/>
      <w:r w:rsidRPr="00A93C2C">
        <w:rPr>
          <w:rFonts w:ascii="Calibri" w:eastAsia="宋体" w:hAnsi="Calibri" w:cs="Times New Roman" w:hint="eastAsia"/>
          <w:sz w:val="24"/>
        </w:rPr>
        <w:t>安装</w:t>
      </w:r>
      <w:ins w:id="65" w:author="liuchao" w:date="2017-05-26T10:41:00Z">
        <w:r w:rsidR="005A02D9">
          <w:rPr>
            <w:rFonts w:ascii="Calibri" w:eastAsia="宋体" w:hAnsi="Calibri" w:cs="Times New Roman" w:hint="eastAsia"/>
            <w:sz w:val="24"/>
          </w:rPr>
          <w:t>管理</w:t>
        </w:r>
      </w:ins>
      <w:r w:rsidRPr="00A93C2C">
        <w:rPr>
          <w:rFonts w:ascii="Calibri" w:eastAsia="宋体" w:hAnsi="Calibri" w:cs="Times New Roman" w:hint="eastAsia"/>
          <w:sz w:val="24"/>
        </w:rPr>
        <w:t>包</w:t>
      </w:r>
      <w:commentRangeEnd w:id="64"/>
      <w:r w:rsidR="005A02D9">
        <w:rPr>
          <w:rStyle w:val="af"/>
        </w:rPr>
        <w:commentReference w:id="64"/>
      </w:r>
      <w:r w:rsidRPr="00A93C2C">
        <w:rPr>
          <w:rFonts w:ascii="Calibri" w:eastAsia="宋体" w:hAnsi="Calibri" w:cs="Times New Roman" w:hint="eastAsia"/>
          <w:sz w:val="24"/>
        </w:rPr>
        <w:t>这一功能进行测试用例的描述，</w:t>
      </w:r>
      <w:commentRangeStart w:id="66"/>
      <w:r w:rsidRPr="00A93C2C">
        <w:rPr>
          <w:rFonts w:ascii="Calibri" w:eastAsia="宋体" w:hAnsi="Calibri" w:cs="Times New Roman" w:hint="eastAsia"/>
          <w:sz w:val="24"/>
        </w:rPr>
        <w:t>其他内容</w:t>
      </w:r>
      <w:proofErr w:type="gramStart"/>
      <w:r w:rsidRPr="00A93C2C">
        <w:rPr>
          <w:rFonts w:ascii="Calibri" w:eastAsia="宋体" w:hAnsi="Calibri" w:cs="Times New Roman" w:hint="eastAsia"/>
          <w:sz w:val="24"/>
        </w:rPr>
        <w:t>相似可</w:t>
      </w:r>
      <w:proofErr w:type="gramEnd"/>
      <w:r w:rsidRPr="00A93C2C">
        <w:rPr>
          <w:rFonts w:ascii="Calibri" w:eastAsia="宋体" w:hAnsi="Calibri" w:cs="Times New Roman" w:hint="eastAsia"/>
          <w:sz w:val="24"/>
        </w:rPr>
        <w:t>省略</w:t>
      </w:r>
      <w:commentRangeEnd w:id="66"/>
      <w:r w:rsidR="005A02D9">
        <w:rPr>
          <w:rStyle w:val="af"/>
        </w:rPr>
        <w:commentReference w:id="66"/>
      </w:r>
      <w:r w:rsidRPr="00A93C2C">
        <w:rPr>
          <w:rFonts w:ascii="Calibri" w:eastAsia="宋体" w:hAnsi="Calibri" w:cs="Times New Roman" w:hint="eastAsia"/>
          <w:sz w:val="24"/>
        </w:rPr>
        <w:t>。</w:t>
      </w:r>
    </w:p>
    <w:p w14:paraId="1B2645BE"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7" w:name="_Toc482806087"/>
      <w:bookmarkStart w:id="68" w:name="_Toc483051401"/>
      <w:r w:rsidRPr="00A93C2C">
        <w:rPr>
          <w:rFonts w:ascii="宋体" w:eastAsia="宋体" w:hAnsi="宋体" w:cs="Times New Roman" w:hint="eastAsia"/>
          <w:b/>
          <w:bCs/>
          <w:sz w:val="28"/>
          <w:szCs w:val="28"/>
        </w:rPr>
        <w:t>2.5.2测试用例</w:t>
      </w:r>
      <w:bookmarkEnd w:id="67"/>
      <w:bookmarkEnd w:id="6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237A5F16" w14:textId="77777777" w:rsidTr="00A93C2C">
        <w:tc>
          <w:tcPr>
            <w:tcW w:w="8897" w:type="dxa"/>
            <w:gridSpan w:val="3"/>
          </w:tcPr>
          <w:p w14:paraId="264E4358"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p>
        </w:tc>
      </w:tr>
      <w:tr w:rsidR="00A00E94" w:rsidRPr="00A93C2C" w14:paraId="6780DEEA" w14:textId="77777777" w:rsidTr="00A93C2C">
        <w:tc>
          <w:tcPr>
            <w:tcW w:w="8897" w:type="dxa"/>
            <w:gridSpan w:val="3"/>
          </w:tcPr>
          <w:p w14:paraId="289E99D9"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F4195CA" w14:textId="77777777" w:rsidTr="00A93C2C">
        <w:tc>
          <w:tcPr>
            <w:tcW w:w="1923" w:type="dxa"/>
          </w:tcPr>
          <w:p w14:paraId="55F4A2F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251D4735" w14:textId="21796FCB"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w:t>
            </w:r>
            <w:bookmarkStart w:id="69" w:name="_GoBack"/>
            <w:bookmarkEnd w:id="69"/>
            <w:r w:rsidRPr="00A93C2C">
              <w:rPr>
                <w:rFonts w:ascii="Calibri" w:eastAsia="宋体" w:hAnsi="Calibri" w:cs="Times New Roman" w:hint="eastAsia"/>
                <w:sz w:val="24"/>
              </w:rPr>
              <w:t>包</w:t>
            </w:r>
            <w:r w:rsidRPr="00A93C2C">
              <w:rPr>
                <w:rFonts w:ascii="Calibri" w:eastAsia="宋体" w:hAnsi="Calibri" w:cs="Times New Roman"/>
                <w:sz w:val="24"/>
              </w:rPr>
              <w:t>测试</w:t>
            </w:r>
          </w:p>
        </w:tc>
      </w:tr>
      <w:tr w:rsidR="00A93C2C" w:rsidRPr="00A93C2C" w14:paraId="08546901" w14:textId="77777777" w:rsidTr="00A93C2C">
        <w:tc>
          <w:tcPr>
            <w:tcW w:w="1923" w:type="dxa"/>
          </w:tcPr>
          <w:p w14:paraId="421C68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6F1764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14:paraId="0E94DEB6" w14:textId="77777777" w:rsidTr="00A93C2C">
        <w:tc>
          <w:tcPr>
            <w:tcW w:w="1923" w:type="dxa"/>
          </w:tcPr>
          <w:p w14:paraId="294CF6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089D1E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14:paraId="55FB0657" w14:textId="77777777" w:rsidTr="00A93C2C">
        <w:tc>
          <w:tcPr>
            <w:tcW w:w="1923" w:type="dxa"/>
          </w:tcPr>
          <w:p w14:paraId="0030B7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67FC52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D201EE3" w14:textId="77777777" w:rsidTr="00A93C2C">
        <w:tc>
          <w:tcPr>
            <w:tcW w:w="1923" w:type="dxa"/>
          </w:tcPr>
          <w:p w14:paraId="1A2F18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1BD107A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89A6B36" w14:textId="77777777" w:rsidTr="00A93C2C">
        <w:trPr>
          <w:trHeight w:val="81"/>
        </w:trPr>
        <w:tc>
          <w:tcPr>
            <w:tcW w:w="1923" w:type="dxa"/>
            <w:vMerge w:val="restart"/>
          </w:tcPr>
          <w:p w14:paraId="144DB6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4572E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F93EA9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472092F" w14:textId="77777777" w:rsidTr="00A93C2C">
        <w:trPr>
          <w:trHeight w:val="78"/>
        </w:trPr>
        <w:tc>
          <w:tcPr>
            <w:tcW w:w="1923" w:type="dxa"/>
            <w:vMerge/>
          </w:tcPr>
          <w:p w14:paraId="270FA26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DD519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134836F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14:paraId="1467F64C" w14:textId="77777777" w:rsidTr="00A93C2C">
        <w:trPr>
          <w:trHeight w:val="360"/>
        </w:trPr>
        <w:tc>
          <w:tcPr>
            <w:tcW w:w="1923" w:type="dxa"/>
            <w:vMerge/>
          </w:tcPr>
          <w:p w14:paraId="35D72D4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AF121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FACD4A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proofErr w:type="spellStart"/>
            <w:r w:rsidRPr="00A93C2C">
              <w:rPr>
                <w:rFonts w:ascii="Calibri" w:eastAsia="宋体" w:hAnsi="Calibri" w:cs="Times New Roman"/>
                <w:sz w:val="24"/>
              </w:rPr>
              <w:t>npm</w:t>
            </w:r>
            <w:proofErr w:type="spellEnd"/>
            <w:r w:rsidRPr="00A93C2C">
              <w:rPr>
                <w:rFonts w:ascii="Calibri" w:eastAsia="宋体" w:hAnsi="Calibri" w:cs="Times New Roman"/>
                <w:sz w:val="24"/>
              </w:rPr>
              <w:t xml:space="preserve"> install</w:t>
            </w:r>
            <w:r w:rsidRPr="00A93C2C">
              <w:rPr>
                <w:rFonts w:ascii="Calibri" w:eastAsia="宋体" w:hAnsi="Calibri" w:cs="Times New Roman" w:hint="eastAsia"/>
                <w:sz w:val="24"/>
              </w:rPr>
              <w:t>指令安装需要的包</w:t>
            </w:r>
          </w:p>
        </w:tc>
      </w:tr>
      <w:tr w:rsidR="00A93C2C" w:rsidRPr="00A93C2C" w14:paraId="4B4A1903" w14:textId="77777777" w:rsidTr="00A93C2C">
        <w:trPr>
          <w:trHeight w:val="120"/>
        </w:trPr>
        <w:tc>
          <w:tcPr>
            <w:tcW w:w="1923" w:type="dxa"/>
            <w:vMerge/>
          </w:tcPr>
          <w:p w14:paraId="7360885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95B5D6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211C07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14:paraId="2F7C6975" w14:textId="77777777" w:rsidTr="00A93C2C">
        <w:trPr>
          <w:trHeight w:val="157"/>
        </w:trPr>
        <w:tc>
          <w:tcPr>
            <w:tcW w:w="1923" w:type="dxa"/>
            <w:vMerge/>
          </w:tcPr>
          <w:p w14:paraId="74AE5F6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8DFD87"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4244167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91E6E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14:paraId="13BEA621" w14:textId="77777777" w:rsidTr="00A93C2C">
        <w:trPr>
          <w:trHeight w:val="421"/>
        </w:trPr>
        <w:tc>
          <w:tcPr>
            <w:tcW w:w="1923" w:type="dxa"/>
            <w:vMerge w:val="restart"/>
          </w:tcPr>
          <w:p w14:paraId="52E683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05073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961B08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7BFAB49" w14:textId="77777777" w:rsidTr="00A93C2C">
        <w:trPr>
          <w:trHeight w:val="231"/>
        </w:trPr>
        <w:tc>
          <w:tcPr>
            <w:tcW w:w="1923" w:type="dxa"/>
            <w:vMerge/>
          </w:tcPr>
          <w:p w14:paraId="13F80D7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E2961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47C18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0A2B235C" w14:textId="77777777" w:rsidTr="00A93C2C">
        <w:trPr>
          <w:trHeight w:val="143"/>
        </w:trPr>
        <w:tc>
          <w:tcPr>
            <w:tcW w:w="1923" w:type="dxa"/>
            <w:vMerge/>
          </w:tcPr>
          <w:p w14:paraId="7F1AE0E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326E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ACDF4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1EC7849" w14:textId="77777777" w:rsidTr="00A93C2C">
        <w:trPr>
          <w:trHeight w:val="142"/>
        </w:trPr>
        <w:tc>
          <w:tcPr>
            <w:tcW w:w="1923" w:type="dxa"/>
            <w:vMerge/>
          </w:tcPr>
          <w:p w14:paraId="33F8300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35656F3"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325298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25A3A48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14:paraId="7B04CA95" w14:textId="77777777" w:rsidTr="00A93C2C">
        <w:trPr>
          <w:trHeight w:val="421"/>
        </w:trPr>
        <w:tc>
          <w:tcPr>
            <w:tcW w:w="1923" w:type="dxa"/>
            <w:vMerge w:val="restart"/>
          </w:tcPr>
          <w:p w14:paraId="37CF51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2781F1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F2149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675245B8" w14:textId="77777777" w:rsidTr="00A93C2C">
        <w:trPr>
          <w:trHeight w:val="231"/>
        </w:trPr>
        <w:tc>
          <w:tcPr>
            <w:tcW w:w="1923" w:type="dxa"/>
            <w:vMerge/>
          </w:tcPr>
          <w:p w14:paraId="01DCB34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AD5D2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47E640D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14:paraId="7647B91F" w14:textId="77777777" w:rsidTr="00A93C2C">
        <w:trPr>
          <w:trHeight w:val="143"/>
        </w:trPr>
        <w:tc>
          <w:tcPr>
            <w:tcW w:w="1923" w:type="dxa"/>
            <w:vMerge/>
          </w:tcPr>
          <w:p w14:paraId="5A499BA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4E540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9E8E2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F98D6D2" w14:textId="77777777" w:rsidTr="00A93C2C">
        <w:trPr>
          <w:trHeight w:val="142"/>
        </w:trPr>
        <w:tc>
          <w:tcPr>
            <w:tcW w:w="1923" w:type="dxa"/>
            <w:vMerge/>
          </w:tcPr>
          <w:p w14:paraId="3895D7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76C5EAA"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3789B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050518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575F0A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0" w:name="_Toc482806088"/>
      <w:bookmarkStart w:id="71" w:name="_Toc48305140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70"/>
      <w:bookmarkEnd w:id="71"/>
    </w:p>
    <w:p w14:paraId="689E49F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2" w:name="_Toc482806089"/>
      <w:bookmarkStart w:id="73" w:name="_Toc48305140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72"/>
      <w:bookmarkEnd w:id="73"/>
    </w:p>
    <w:p w14:paraId="1B88D9B5"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14:paraId="6C14BF15"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090"/>
      <w:bookmarkStart w:id="75" w:name="_Toc483051404"/>
      <w:r w:rsidRPr="00A93C2C">
        <w:rPr>
          <w:rFonts w:ascii="宋体" w:eastAsia="宋体" w:hAnsi="宋体" w:cs="Times New Roman" w:hint="eastAsia"/>
          <w:b/>
          <w:bCs/>
          <w:sz w:val="28"/>
          <w:szCs w:val="28"/>
        </w:rPr>
        <w:t>2.6.2测试用例</w:t>
      </w:r>
      <w:bookmarkEnd w:id="74"/>
      <w:bookmarkEnd w:id="7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7F295AEC" w14:textId="77777777" w:rsidTr="00A93C2C">
        <w:tc>
          <w:tcPr>
            <w:tcW w:w="8897" w:type="dxa"/>
            <w:gridSpan w:val="3"/>
          </w:tcPr>
          <w:p w14:paraId="72F369A9"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14:paraId="2DAB453F" w14:textId="77777777" w:rsidTr="00A93C2C">
        <w:tc>
          <w:tcPr>
            <w:tcW w:w="8897" w:type="dxa"/>
            <w:gridSpan w:val="3"/>
          </w:tcPr>
          <w:p w14:paraId="70920A8A"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6530929" w14:textId="77777777" w:rsidTr="00A93C2C">
        <w:tc>
          <w:tcPr>
            <w:tcW w:w="1923" w:type="dxa"/>
          </w:tcPr>
          <w:p w14:paraId="1E8C58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91DC67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14:paraId="37E8ECB1" w14:textId="77777777" w:rsidTr="00A93C2C">
        <w:tc>
          <w:tcPr>
            <w:tcW w:w="1923" w:type="dxa"/>
          </w:tcPr>
          <w:p w14:paraId="4A934C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FEAA5D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69F44E1A" w14:textId="77777777" w:rsidTr="00A93C2C">
        <w:tc>
          <w:tcPr>
            <w:tcW w:w="1923" w:type="dxa"/>
          </w:tcPr>
          <w:p w14:paraId="7DCD15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FD1AD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8A00402" w14:textId="77777777" w:rsidTr="00A93C2C">
        <w:tc>
          <w:tcPr>
            <w:tcW w:w="1923" w:type="dxa"/>
          </w:tcPr>
          <w:p w14:paraId="5C6537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3215C7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28A3BCA" w14:textId="77777777" w:rsidTr="00A93C2C">
        <w:tc>
          <w:tcPr>
            <w:tcW w:w="1923" w:type="dxa"/>
          </w:tcPr>
          <w:p w14:paraId="7DC67B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426D34A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26E6320E" w14:textId="77777777" w:rsidTr="00A93C2C">
        <w:trPr>
          <w:trHeight w:val="81"/>
        </w:trPr>
        <w:tc>
          <w:tcPr>
            <w:tcW w:w="1923" w:type="dxa"/>
            <w:vMerge w:val="restart"/>
          </w:tcPr>
          <w:p w14:paraId="3C24B3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66F45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62224A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3B8D98C9" w14:textId="77777777" w:rsidTr="00A93C2C">
        <w:trPr>
          <w:trHeight w:val="78"/>
        </w:trPr>
        <w:tc>
          <w:tcPr>
            <w:tcW w:w="1923" w:type="dxa"/>
            <w:vMerge/>
          </w:tcPr>
          <w:p w14:paraId="681B0CD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0C77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0294D7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30AE241F" w14:textId="77777777" w:rsidTr="00A93C2C">
        <w:trPr>
          <w:trHeight w:val="360"/>
        </w:trPr>
        <w:tc>
          <w:tcPr>
            <w:tcW w:w="1923" w:type="dxa"/>
            <w:vMerge/>
          </w:tcPr>
          <w:p w14:paraId="422B269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746B5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6945AA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创建服务器</w:t>
            </w:r>
          </w:p>
        </w:tc>
      </w:tr>
      <w:tr w:rsidR="00A93C2C" w:rsidRPr="00A93C2C" w14:paraId="1A2B88FD" w14:textId="77777777" w:rsidTr="00A93C2C">
        <w:trPr>
          <w:trHeight w:val="108"/>
        </w:trPr>
        <w:tc>
          <w:tcPr>
            <w:tcW w:w="1923" w:type="dxa"/>
            <w:vMerge/>
          </w:tcPr>
          <w:p w14:paraId="23AC74C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A07F27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0DEEB8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14:paraId="7FB0B2AE" w14:textId="77777777" w:rsidTr="00A93C2C">
        <w:trPr>
          <w:trHeight w:val="348"/>
        </w:trPr>
        <w:tc>
          <w:tcPr>
            <w:tcW w:w="1923" w:type="dxa"/>
            <w:vMerge/>
          </w:tcPr>
          <w:p w14:paraId="133324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0B62F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4BE0873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14:paraId="433F5265" w14:textId="77777777" w:rsidTr="00A93C2C">
        <w:trPr>
          <w:trHeight w:val="108"/>
        </w:trPr>
        <w:tc>
          <w:tcPr>
            <w:tcW w:w="1923" w:type="dxa"/>
            <w:vMerge/>
          </w:tcPr>
          <w:p w14:paraId="38C3ABA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9D1BF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14:paraId="37473EC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14:paraId="6F3559BD" w14:textId="77777777" w:rsidTr="00A93C2C">
        <w:trPr>
          <w:trHeight w:val="157"/>
        </w:trPr>
        <w:tc>
          <w:tcPr>
            <w:tcW w:w="1923" w:type="dxa"/>
            <w:vMerge/>
          </w:tcPr>
          <w:p w14:paraId="6F48D63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84DE60C"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3F7F48E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111BB68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2E899BBA" w14:textId="77777777" w:rsidTr="00A93C2C">
        <w:trPr>
          <w:trHeight w:val="421"/>
        </w:trPr>
        <w:tc>
          <w:tcPr>
            <w:tcW w:w="1923" w:type="dxa"/>
            <w:vMerge w:val="restart"/>
          </w:tcPr>
          <w:p w14:paraId="6CC090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276A32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C5EDE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566555C" w14:textId="77777777" w:rsidTr="00A93C2C">
        <w:trPr>
          <w:trHeight w:val="231"/>
        </w:trPr>
        <w:tc>
          <w:tcPr>
            <w:tcW w:w="1923" w:type="dxa"/>
            <w:vMerge/>
          </w:tcPr>
          <w:p w14:paraId="70280B4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44B0E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54364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11A4F01A" w14:textId="77777777" w:rsidTr="00A93C2C">
        <w:trPr>
          <w:trHeight w:val="143"/>
        </w:trPr>
        <w:tc>
          <w:tcPr>
            <w:tcW w:w="1923" w:type="dxa"/>
            <w:vMerge/>
          </w:tcPr>
          <w:p w14:paraId="61E5637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24C8A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632B05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A23D1A1" w14:textId="77777777" w:rsidTr="00A93C2C">
        <w:trPr>
          <w:trHeight w:val="142"/>
        </w:trPr>
        <w:tc>
          <w:tcPr>
            <w:tcW w:w="1923" w:type="dxa"/>
            <w:vMerge/>
          </w:tcPr>
          <w:p w14:paraId="7F9BC2E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591E1C1"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188E731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2BE137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14:paraId="67B8F154" w14:textId="77777777" w:rsidTr="00A93C2C">
        <w:trPr>
          <w:trHeight w:val="421"/>
        </w:trPr>
        <w:tc>
          <w:tcPr>
            <w:tcW w:w="1923" w:type="dxa"/>
            <w:vMerge w:val="restart"/>
          </w:tcPr>
          <w:p w14:paraId="4B2DFF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EAB09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29EF8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6BBEE79C" w14:textId="77777777" w:rsidTr="00A93C2C">
        <w:trPr>
          <w:trHeight w:val="231"/>
        </w:trPr>
        <w:tc>
          <w:tcPr>
            <w:tcW w:w="1923" w:type="dxa"/>
            <w:vMerge/>
          </w:tcPr>
          <w:p w14:paraId="3D0F03B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40EB2B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42EBD1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14:paraId="290E7556" w14:textId="77777777" w:rsidTr="00A93C2C">
        <w:trPr>
          <w:trHeight w:val="143"/>
        </w:trPr>
        <w:tc>
          <w:tcPr>
            <w:tcW w:w="1923" w:type="dxa"/>
            <w:vMerge/>
          </w:tcPr>
          <w:p w14:paraId="15C8455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F198D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524E83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A5B23A1" w14:textId="77777777" w:rsidTr="00A93C2C">
        <w:trPr>
          <w:trHeight w:val="142"/>
        </w:trPr>
        <w:tc>
          <w:tcPr>
            <w:tcW w:w="1923" w:type="dxa"/>
            <w:vMerge/>
          </w:tcPr>
          <w:p w14:paraId="2AB82F7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701F684"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215B23A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074C2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7572B778"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6" w:name="_Toc482806091"/>
      <w:bookmarkStart w:id="77" w:name="_Toc48305140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76"/>
      <w:bookmarkEnd w:id="77"/>
    </w:p>
    <w:p w14:paraId="4CF56A95"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8" w:name="_Toc482806092"/>
      <w:bookmarkStart w:id="79" w:name="_Toc48305140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78"/>
      <w:bookmarkEnd w:id="79"/>
    </w:p>
    <w:p w14:paraId="7E06B6D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proofErr w:type="spellStart"/>
      <w:r w:rsidRPr="00A93C2C">
        <w:rPr>
          <w:rFonts w:ascii="Calibri" w:eastAsia="宋体" w:hAnsi="Calibri" w:cs="Times New Roman" w:hint="eastAsia"/>
          <w:sz w:val="24"/>
        </w:rPr>
        <w:t>dgram.createSocket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14:paraId="62A202DE"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w:t>
      </w:r>
      <w:proofErr w:type="gramStart"/>
      <w:r w:rsidRPr="00A93C2C">
        <w:rPr>
          <w:rFonts w:ascii="Calibri" w:eastAsia="宋体" w:hAnsi="Calibri" w:cs="Times New Roman" w:hint="eastAsia"/>
          <w:sz w:val="24"/>
        </w:rPr>
        <w:t>交互来</w:t>
      </w:r>
      <w:proofErr w:type="gramEnd"/>
      <w:r w:rsidRPr="00A93C2C">
        <w:rPr>
          <w:rFonts w:ascii="Calibri" w:eastAsia="宋体" w:hAnsi="Calibri" w:cs="Times New Roman" w:hint="eastAsia"/>
          <w:sz w:val="24"/>
        </w:rPr>
        <w:t>反映服务器端构建成功与否，在这里客户端的测试不在我们需要测试的范围之内。</w:t>
      </w:r>
    </w:p>
    <w:p w14:paraId="7C54DCAE"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0" w:name="_Toc482806093"/>
      <w:bookmarkStart w:id="81" w:name="_Toc483051407"/>
      <w:r w:rsidRPr="00A93C2C">
        <w:rPr>
          <w:rFonts w:ascii="宋体" w:eastAsia="宋体" w:hAnsi="宋体" w:cs="Times New Roman" w:hint="eastAsia"/>
          <w:b/>
          <w:bCs/>
          <w:sz w:val="28"/>
          <w:szCs w:val="28"/>
        </w:rPr>
        <w:t>2.7.2测试用例</w:t>
      </w:r>
      <w:bookmarkEnd w:id="80"/>
      <w:bookmarkEnd w:id="8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2DF0FA0C" w14:textId="77777777" w:rsidTr="00A93C2C">
        <w:tc>
          <w:tcPr>
            <w:tcW w:w="8897" w:type="dxa"/>
            <w:gridSpan w:val="3"/>
          </w:tcPr>
          <w:p w14:paraId="5EA2FDD7"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14:paraId="1A8F4832" w14:textId="77777777" w:rsidTr="00A93C2C">
        <w:tc>
          <w:tcPr>
            <w:tcW w:w="8897" w:type="dxa"/>
            <w:gridSpan w:val="3"/>
          </w:tcPr>
          <w:p w14:paraId="10B5692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14:paraId="7B6EDC2A" w14:textId="77777777" w:rsidTr="00A93C2C">
        <w:tc>
          <w:tcPr>
            <w:tcW w:w="1923" w:type="dxa"/>
          </w:tcPr>
          <w:p w14:paraId="05D16FE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Name</w:t>
            </w:r>
          </w:p>
        </w:tc>
        <w:tc>
          <w:tcPr>
            <w:tcW w:w="6974" w:type="dxa"/>
            <w:gridSpan w:val="2"/>
          </w:tcPr>
          <w:p w14:paraId="4EBE73D7" w14:textId="77777777"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14:paraId="0E1EE0EB" w14:textId="77777777" w:rsidTr="00A93C2C">
        <w:tc>
          <w:tcPr>
            <w:tcW w:w="1923" w:type="dxa"/>
          </w:tcPr>
          <w:p w14:paraId="6701280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269564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14:paraId="0AC1F5E5" w14:textId="77777777" w:rsidTr="00A93C2C">
        <w:tc>
          <w:tcPr>
            <w:tcW w:w="1923" w:type="dxa"/>
          </w:tcPr>
          <w:p w14:paraId="51A7610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1D42123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14:paraId="7EEEF834" w14:textId="77777777" w:rsidTr="00A93C2C">
        <w:tc>
          <w:tcPr>
            <w:tcW w:w="1923" w:type="dxa"/>
          </w:tcPr>
          <w:p w14:paraId="4E02F5D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629EBE1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14:paraId="674582EC" w14:textId="77777777" w:rsidTr="00A93C2C">
        <w:tc>
          <w:tcPr>
            <w:tcW w:w="1923" w:type="dxa"/>
          </w:tcPr>
          <w:p w14:paraId="30B4D52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462398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14:paraId="5CD11B82" w14:textId="77777777" w:rsidTr="00A93C2C">
        <w:trPr>
          <w:trHeight w:val="81"/>
        </w:trPr>
        <w:tc>
          <w:tcPr>
            <w:tcW w:w="1923" w:type="dxa"/>
            <w:vMerge w:val="restart"/>
          </w:tcPr>
          <w:p w14:paraId="70BC8F3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CD032D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A3C0D25"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14:paraId="41FDDED4" w14:textId="77777777" w:rsidTr="00A44D34">
        <w:trPr>
          <w:trHeight w:val="78"/>
        </w:trPr>
        <w:tc>
          <w:tcPr>
            <w:tcW w:w="1923" w:type="dxa"/>
            <w:vMerge/>
          </w:tcPr>
          <w:p w14:paraId="5D19269D"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8EB2D7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613B7B8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14:paraId="78B65942" w14:textId="77777777" w:rsidTr="00A44D34">
        <w:trPr>
          <w:trHeight w:val="360"/>
        </w:trPr>
        <w:tc>
          <w:tcPr>
            <w:tcW w:w="1923" w:type="dxa"/>
            <w:vMerge/>
          </w:tcPr>
          <w:p w14:paraId="435A321F"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7641B78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522BE32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员创建</w:t>
            </w:r>
            <w:proofErr w:type="gramEnd"/>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14:paraId="51F634BF" w14:textId="77777777" w:rsidTr="00A44D34">
        <w:trPr>
          <w:trHeight w:val="108"/>
        </w:trPr>
        <w:tc>
          <w:tcPr>
            <w:tcW w:w="1923" w:type="dxa"/>
            <w:vMerge/>
          </w:tcPr>
          <w:p w14:paraId="068B301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4C19B2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326B1AF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方法对网卡与端口进行绑定</w:t>
            </w:r>
          </w:p>
        </w:tc>
      </w:tr>
      <w:tr w:rsidR="00A00E94" w:rsidRPr="00A93C2C" w14:paraId="4AC4B4AA" w14:textId="77777777" w:rsidTr="00A44D34">
        <w:trPr>
          <w:trHeight w:val="348"/>
        </w:trPr>
        <w:tc>
          <w:tcPr>
            <w:tcW w:w="1923" w:type="dxa"/>
            <w:vMerge/>
          </w:tcPr>
          <w:p w14:paraId="6D525402"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0A6DBBA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2EC4B0F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00E94" w:rsidRPr="00A93C2C" w14:paraId="5B54E687" w14:textId="77777777" w:rsidTr="00A44D34">
        <w:trPr>
          <w:trHeight w:val="108"/>
        </w:trPr>
        <w:tc>
          <w:tcPr>
            <w:tcW w:w="1923" w:type="dxa"/>
            <w:vMerge/>
          </w:tcPr>
          <w:p w14:paraId="7753B08D"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60A90669"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4F67C74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14:paraId="05AEF2CE" w14:textId="77777777" w:rsidTr="00A44D34">
        <w:trPr>
          <w:trHeight w:val="157"/>
        </w:trPr>
        <w:tc>
          <w:tcPr>
            <w:tcW w:w="1923" w:type="dxa"/>
            <w:vMerge/>
          </w:tcPr>
          <w:p w14:paraId="631CACEC"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5E22B871" w14:textId="77777777"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750AB7A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3734F53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14:paraId="38EFDC34" w14:textId="77777777" w:rsidTr="00A93C2C">
        <w:trPr>
          <w:trHeight w:val="421"/>
        </w:trPr>
        <w:tc>
          <w:tcPr>
            <w:tcW w:w="1923" w:type="dxa"/>
            <w:vMerge w:val="restart"/>
          </w:tcPr>
          <w:p w14:paraId="23A57D7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EC9F8C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55A6C0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14:paraId="35CB31D1" w14:textId="77777777" w:rsidTr="00A44D34">
        <w:trPr>
          <w:trHeight w:val="231"/>
        </w:trPr>
        <w:tc>
          <w:tcPr>
            <w:tcW w:w="1923" w:type="dxa"/>
            <w:vMerge/>
          </w:tcPr>
          <w:p w14:paraId="64DF9A8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7138B6A9"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7C46E6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14:paraId="57763EAC" w14:textId="77777777" w:rsidTr="00A44D34">
        <w:trPr>
          <w:trHeight w:val="143"/>
        </w:trPr>
        <w:tc>
          <w:tcPr>
            <w:tcW w:w="1923" w:type="dxa"/>
            <w:vMerge/>
          </w:tcPr>
          <w:p w14:paraId="4F42E9B4"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550C82D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5C056EB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4E8B7416" w14:textId="77777777" w:rsidTr="00A44D34">
        <w:trPr>
          <w:trHeight w:val="142"/>
        </w:trPr>
        <w:tc>
          <w:tcPr>
            <w:tcW w:w="1923" w:type="dxa"/>
            <w:vMerge/>
          </w:tcPr>
          <w:p w14:paraId="6E4F298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6DF9AA43" w14:textId="77777777"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1E05B46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5BE72BE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14:paraId="511882FE" w14:textId="77777777" w:rsidTr="00A93C2C">
        <w:trPr>
          <w:trHeight w:val="421"/>
        </w:trPr>
        <w:tc>
          <w:tcPr>
            <w:tcW w:w="1923" w:type="dxa"/>
            <w:vMerge w:val="restart"/>
          </w:tcPr>
          <w:p w14:paraId="56F15AE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439A49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26B152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14:paraId="52F9F958" w14:textId="77777777" w:rsidTr="00A44D34">
        <w:trPr>
          <w:trHeight w:val="231"/>
        </w:trPr>
        <w:tc>
          <w:tcPr>
            <w:tcW w:w="1923" w:type="dxa"/>
            <w:vMerge/>
          </w:tcPr>
          <w:p w14:paraId="346618B9"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BCF51D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6B84714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14:paraId="4DA76A79" w14:textId="77777777" w:rsidTr="00A44D34">
        <w:trPr>
          <w:trHeight w:val="143"/>
        </w:trPr>
        <w:tc>
          <w:tcPr>
            <w:tcW w:w="1923" w:type="dxa"/>
            <w:vMerge/>
          </w:tcPr>
          <w:p w14:paraId="5ADF9549"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E6EF61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11E3079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5B6C77F5" w14:textId="77777777" w:rsidTr="00A44D34">
        <w:trPr>
          <w:trHeight w:val="142"/>
        </w:trPr>
        <w:tc>
          <w:tcPr>
            <w:tcW w:w="1923" w:type="dxa"/>
            <w:vMerge/>
          </w:tcPr>
          <w:p w14:paraId="2AAC8165"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36ECC693" w14:textId="77777777"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348AC8C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4B461A5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B42C65F"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2" w:name="_Toc482806094"/>
      <w:bookmarkStart w:id="83" w:name="_Toc483051408"/>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82"/>
      <w:bookmarkEnd w:id="83"/>
    </w:p>
    <w:p w14:paraId="7BC1189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4" w:name="_Toc482806095"/>
      <w:bookmarkStart w:id="85" w:name="_Toc48305140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84"/>
      <w:bookmarkEnd w:id="85"/>
    </w:p>
    <w:p w14:paraId="39D8DF86"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w:t>
      </w:r>
      <w:proofErr w:type="gramStart"/>
      <w:r w:rsidRPr="00A93C2C">
        <w:rPr>
          <w:rFonts w:ascii="Calibri" w:eastAsia="宋体" w:hAnsi="Calibri" w:cs="Times New Roman" w:hint="eastAsia"/>
          <w:sz w:val="24"/>
        </w:rPr>
        <w:t>端处理</w:t>
      </w:r>
      <w:proofErr w:type="gramEnd"/>
      <w:r w:rsidRPr="00A93C2C">
        <w:rPr>
          <w:rFonts w:ascii="Calibri" w:eastAsia="宋体" w:hAnsi="Calibri" w:cs="Times New Roman" w:hint="eastAsia"/>
          <w:sz w:val="24"/>
        </w:rPr>
        <w:t>完后向客户端发送响应内容，最后部分是结束回话的信息。</w:t>
      </w:r>
    </w:p>
    <w:p w14:paraId="5003F7F6"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14:paraId="434C81DE"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14:paraId="691EF1E5"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6" w:name="_Toc482806096"/>
      <w:bookmarkStart w:id="87" w:name="_Toc48305141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86"/>
      <w:bookmarkEnd w:id="87"/>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14:paraId="2EE15904" w14:textId="77777777" w:rsidTr="00A44D34">
        <w:tc>
          <w:tcPr>
            <w:tcW w:w="9139" w:type="dxa"/>
            <w:gridSpan w:val="4"/>
          </w:tcPr>
          <w:p w14:paraId="6332CCA2" w14:textId="77777777"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14:paraId="7F833B83" w14:textId="77777777" w:rsidTr="00A44D34">
        <w:tc>
          <w:tcPr>
            <w:tcW w:w="9139" w:type="dxa"/>
            <w:gridSpan w:val="4"/>
          </w:tcPr>
          <w:p w14:paraId="1620B317"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44C5AB3E" w14:textId="77777777" w:rsidTr="00A44D34">
        <w:tc>
          <w:tcPr>
            <w:tcW w:w="1923" w:type="dxa"/>
          </w:tcPr>
          <w:p w14:paraId="688F1F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14:paraId="55C013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14:paraId="03DD4610" w14:textId="77777777" w:rsidTr="00A44D34">
        <w:tc>
          <w:tcPr>
            <w:tcW w:w="1923" w:type="dxa"/>
          </w:tcPr>
          <w:p w14:paraId="6E4753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14:paraId="4162BC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581897B5" w14:textId="77777777" w:rsidTr="00A44D34">
        <w:tc>
          <w:tcPr>
            <w:tcW w:w="1923" w:type="dxa"/>
          </w:tcPr>
          <w:p w14:paraId="5AD580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14:paraId="4BB41F1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572349D7" w14:textId="77777777" w:rsidTr="00A44D34">
        <w:tc>
          <w:tcPr>
            <w:tcW w:w="1923" w:type="dxa"/>
          </w:tcPr>
          <w:p w14:paraId="4280CE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14:paraId="626BA8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EE96608" w14:textId="77777777" w:rsidTr="00A44D34">
        <w:tc>
          <w:tcPr>
            <w:tcW w:w="1923" w:type="dxa"/>
          </w:tcPr>
          <w:p w14:paraId="7FD490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14:paraId="18C0FE5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44DAF06D" w14:textId="77777777" w:rsidTr="00A44D34">
        <w:trPr>
          <w:trHeight w:val="81"/>
        </w:trPr>
        <w:tc>
          <w:tcPr>
            <w:tcW w:w="1923" w:type="dxa"/>
            <w:vMerge w:val="restart"/>
          </w:tcPr>
          <w:p w14:paraId="1AFC1D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4FF7E8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68A60A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1683F463" w14:textId="77777777" w:rsidTr="00A44D34">
        <w:trPr>
          <w:gridAfter w:val="1"/>
          <w:wAfter w:w="6" w:type="dxa"/>
          <w:trHeight w:val="78"/>
        </w:trPr>
        <w:tc>
          <w:tcPr>
            <w:tcW w:w="1923" w:type="dxa"/>
            <w:vMerge/>
          </w:tcPr>
          <w:p w14:paraId="1E466F8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F3221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14:paraId="113E1A4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3F53CC10" w14:textId="77777777" w:rsidTr="00A44D34">
        <w:trPr>
          <w:gridAfter w:val="1"/>
          <w:wAfter w:w="6" w:type="dxa"/>
          <w:trHeight w:val="360"/>
        </w:trPr>
        <w:tc>
          <w:tcPr>
            <w:tcW w:w="1923" w:type="dxa"/>
            <w:vMerge/>
          </w:tcPr>
          <w:p w14:paraId="5F43297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E9AC0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14:paraId="01DABB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14:paraId="6B2AF642" w14:textId="77777777" w:rsidTr="00A44D34">
        <w:trPr>
          <w:gridAfter w:val="1"/>
          <w:wAfter w:w="6" w:type="dxa"/>
          <w:trHeight w:val="108"/>
        </w:trPr>
        <w:tc>
          <w:tcPr>
            <w:tcW w:w="1923" w:type="dxa"/>
            <w:vMerge/>
          </w:tcPr>
          <w:p w14:paraId="0CC8486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A8E3F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14:paraId="3E29F8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14:paraId="6F7BBC6F" w14:textId="77777777" w:rsidTr="00A44D34">
        <w:trPr>
          <w:gridAfter w:val="1"/>
          <w:wAfter w:w="6" w:type="dxa"/>
          <w:trHeight w:val="348"/>
        </w:trPr>
        <w:tc>
          <w:tcPr>
            <w:tcW w:w="1923" w:type="dxa"/>
            <w:vMerge/>
          </w:tcPr>
          <w:p w14:paraId="6A362B5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3B28F7F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14:paraId="2DBE101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14:paraId="4C4F27E3" w14:textId="77777777" w:rsidTr="00A44D34">
        <w:trPr>
          <w:gridAfter w:val="1"/>
          <w:wAfter w:w="6" w:type="dxa"/>
          <w:trHeight w:val="108"/>
        </w:trPr>
        <w:tc>
          <w:tcPr>
            <w:tcW w:w="1923" w:type="dxa"/>
            <w:vMerge/>
          </w:tcPr>
          <w:p w14:paraId="78F8E11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EE0F9D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14:paraId="17DE75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14:paraId="0C500494" w14:textId="77777777" w:rsidTr="00A44D34">
        <w:trPr>
          <w:gridAfter w:val="1"/>
          <w:wAfter w:w="6" w:type="dxa"/>
          <w:trHeight w:val="157"/>
        </w:trPr>
        <w:tc>
          <w:tcPr>
            <w:tcW w:w="1923" w:type="dxa"/>
            <w:vMerge/>
          </w:tcPr>
          <w:p w14:paraId="13BA0EA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3CFDDD3"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387DCF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14:paraId="4D8898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3DC62A20" w14:textId="77777777" w:rsidTr="00A44D34">
        <w:trPr>
          <w:trHeight w:val="421"/>
        </w:trPr>
        <w:tc>
          <w:tcPr>
            <w:tcW w:w="1923" w:type="dxa"/>
            <w:vMerge w:val="restart"/>
          </w:tcPr>
          <w:p w14:paraId="74CC68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60D49B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576AF8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FCD93A7" w14:textId="77777777" w:rsidTr="00A44D34">
        <w:trPr>
          <w:gridAfter w:val="1"/>
          <w:wAfter w:w="6" w:type="dxa"/>
          <w:trHeight w:val="231"/>
        </w:trPr>
        <w:tc>
          <w:tcPr>
            <w:tcW w:w="1923" w:type="dxa"/>
            <w:vMerge/>
          </w:tcPr>
          <w:p w14:paraId="764AE58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3253D5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5529632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566B532A" w14:textId="77777777" w:rsidTr="00A44D34">
        <w:trPr>
          <w:gridAfter w:val="1"/>
          <w:wAfter w:w="6" w:type="dxa"/>
          <w:trHeight w:val="143"/>
        </w:trPr>
        <w:tc>
          <w:tcPr>
            <w:tcW w:w="1923" w:type="dxa"/>
            <w:vMerge/>
          </w:tcPr>
          <w:p w14:paraId="7CA6484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22ED69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9EBCE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CC66750" w14:textId="77777777" w:rsidTr="00A44D34">
        <w:trPr>
          <w:gridAfter w:val="1"/>
          <w:wAfter w:w="6" w:type="dxa"/>
          <w:trHeight w:val="142"/>
        </w:trPr>
        <w:tc>
          <w:tcPr>
            <w:tcW w:w="1923" w:type="dxa"/>
            <w:vMerge/>
          </w:tcPr>
          <w:p w14:paraId="6E62678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502A3D6C"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7F8325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6541EA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27D4F0E4" w14:textId="77777777" w:rsidTr="00A44D34">
        <w:trPr>
          <w:trHeight w:val="421"/>
        </w:trPr>
        <w:tc>
          <w:tcPr>
            <w:tcW w:w="1923" w:type="dxa"/>
            <w:vMerge w:val="restart"/>
          </w:tcPr>
          <w:p w14:paraId="52762B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A7553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21FDFCB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794A4031" w14:textId="77777777" w:rsidTr="00A44D34">
        <w:trPr>
          <w:gridAfter w:val="1"/>
          <w:wAfter w:w="6" w:type="dxa"/>
          <w:trHeight w:val="231"/>
        </w:trPr>
        <w:tc>
          <w:tcPr>
            <w:tcW w:w="1923" w:type="dxa"/>
            <w:vMerge/>
          </w:tcPr>
          <w:p w14:paraId="2F2A30B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09AFC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54DB39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14:paraId="53CAD06C" w14:textId="77777777" w:rsidTr="00A44D34">
        <w:trPr>
          <w:gridAfter w:val="1"/>
          <w:wAfter w:w="6" w:type="dxa"/>
          <w:trHeight w:val="143"/>
        </w:trPr>
        <w:tc>
          <w:tcPr>
            <w:tcW w:w="1923" w:type="dxa"/>
            <w:vMerge/>
          </w:tcPr>
          <w:p w14:paraId="308D903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41E23D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1F607DE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C0946BF" w14:textId="77777777" w:rsidTr="00A44D34">
        <w:trPr>
          <w:gridAfter w:val="1"/>
          <w:wAfter w:w="6" w:type="dxa"/>
          <w:trHeight w:val="142"/>
        </w:trPr>
        <w:tc>
          <w:tcPr>
            <w:tcW w:w="1923" w:type="dxa"/>
            <w:vMerge/>
          </w:tcPr>
          <w:p w14:paraId="26AAA05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AD61307"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01A4E33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2DAC74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727CF5A5" w14:textId="77777777" w:rsidTr="00A44D34">
        <w:trPr>
          <w:trHeight w:val="421"/>
        </w:trPr>
        <w:tc>
          <w:tcPr>
            <w:tcW w:w="1923" w:type="dxa"/>
            <w:vMerge w:val="restart"/>
          </w:tcPr>
          <w:p w14:paraId="1AEBD8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64E916A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5D17BB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3D2C4D6F" w14:textId="77777777" w:rsidTr="00A44D34">
        <w:trPr>
          <w:gridAfter w:val="1"/>
          <w:wAfter w:w="6" w:type="dxa"/>
          <w:trHeight w:val="231"/>
        </w:trPr>
        <w:tc>
          <w:tcPr>
            <w:tcW w:w="1923" w:type="dxa"/>
            <w:vMerge/>
          </w:tcPr>
          <w:p w14:paraId="3EE8A09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D66B9F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68F940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14:paraId="03AF93D2" w14:textId="77777777" w:rsidTr="00A44D34">
        <w:trPr>
          <w:gridAfter w:val="1"/>
          <w:wAfter w:w="6" w:type="dxa"/>
          <w:trHeight w:val="143"/>
        </w:trPr>
        <w:tc>
          <w:tcPr>
            <w:tcW w:w="1923" w:type="dxa"/>
            <w:vMerge/>
          </w:tcPr>
          <w:p w14:paraId="67A37A7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59EB4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3488EB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D8317C9" w14:textId="77777777" w:rsidTr="00A44D34">
        <w:trPr>
          <w:gridAfter w:val="1"/>
          <w:wAfter w:w="6" w:type="dxa"/>
          <w:trHeight w:val="142"/>
        </w:trPr>
        <w:tc>
          <w:tcPr>
            <w:tcW w:w="1923" w:type="dxa"/>
            <w:vMerge/>
          </w:tcPr>
          <w:p w14:paraId="01C6973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3AA2D33F"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138EE4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6BD9CC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49342C72"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8" w:name="_Toc482806097"/>
      <w:bookmarkStart w:id="89" w:name="_Toc48305141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proofErr w:type="spellStart"/>
      <w:r w:rsidRPr="00A93C2C">
        <w:rPr>
          <w:rFonts w:ascii="Calibri Light" w:eastAsia="宋体" w:hAnsi="Calibri Light" w:cs="Times New Roman"/>
          <w:b/>
          <w:bCs/>
          <w:sz w:val="32"/>
          <w:szCs w:val="32"/>
        </w:rPr>
        <w:t>WebSocket</w:t>
      </w:r>
      <w:proofErr w:type="spellEnd"/>
      <w:r w:rsidRPr="00A93C2C">
        <w:rPr>
          <w:rFonts w:ascii="Calibri Light" w:eastAsia="宋体" w:hAnsi="Calibri Light" w:cs="Times New Roman"/>
          <w:b/>
          <w:bCs/>
          <w:sz w:val="32"/>
          <w:szCs w:val="32"/>
        </w:rPr>
        <w:t>服务器</w:t>
      </w:r>
      <w:bookmarkEnd w:id="88"/>
      <w:bookmarkEnd w:id="89"/>
    </w:p>
    <w:p w14:paraId="7199F49E"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0" w:name="_Toc482806098"/>
      <w:bookmarkStart w:id="91" w:name="_Toc48305141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proofErr w:type="spellStart"/>
      <w:r w:rsidRPr="00A93C2C">
        <w:rPr>
          <w:rFonts w:ascii="宋体" w:eastAsia="宋体" w:hAnsi="宋体" w:cs="Times New Roman"/>
          <w:b/>
          <w:bCs/>
          <w:sz w:val="28"/>
          <w:szCs w:val="28"/>
        </w:rPr>
        <w:t>WebSocket</w:t>
      </w:r>
      <w:proofErr w:type="spellEnd"/>
      <w:r w:rsidRPr="00A93C2C">
        <w:rPr>
          <w:rFonts w:ascii="宋体" w:eastAsia="宋体" w:hAnsi="宋体" w:cs="Times New Roman"/>
          <w:b/>
          <w:bCs/>
          <w:sz w:val="28"/>
          <w:szCs w:val="28"/>
        </w:rPr>
        <w:t>服务器测试</w:t>
      </w:r>
      <w:r w:rsidRPr="00A93C2C">
        <w:rPr>
          <w:rFonts w:ascii="宋体" w:eastAsia="宋体" w:hAnsi="宋体" w:cs="Times New Roman" w:hint="eastAsia"/>
          <w:b/>
          <w:bCs/>
          <w:sz w:val="28"/>
          <w:szCs w:val="28"/>
        </w:rPr>
        <w:t>描述</w:t>
      </w:r>
      <w:bookmarkEnd w:id="90"/>
      <w:bookmarkEnd w:id="91"/>
    </w:p>
    <w:p w14:paraId="3A4A3E1F"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 xml:space="preserve">new </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新建一个</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然后用</w:t>
      </w:r>
      <w:proofErr w:type="spellStart"/>
      <w:r w:rsidRPr="00A93C2C">
        <w:rPr>
          <w:rFonts w:ascii="Calibri" w:eastAsia="宋体" w:hAnsi="Calibri" w:cs="Times New Roman" w:hint="eastAsia"/>
          <w:sz w:val="24"/>
        </w:rPr>
        <w:t>socket.onopen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方法在浏览器与服务器</w:t>
      </w:r>
      <w:proofErr w:type="gramStart"/>
      <w:r w:rsidRPr="00A93C2C">
        <w:rPr>
          <w:rFonts w:ascii="Calibri" w:eastAsia="宋体" w:hAnsi="Calibri" w:cs="Times New Roman" w:hint="eastAsia"/>
          <w:sz w:val="24"/>
        </w:rPr>
        <w:t>端创建</w:t>
      </w:r>
      <w:proofErr w:type="spellStart"/>
      <w:proofErr w:type="gramEnd"/>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协议请求，并规定向服务器端发送数据的时间，同时可以通过</w:t>
      </w:r>
      <w:proofErr w:type="spellStart"/>
      <w:r w:rsidRPr="00A93C2C">
        <w:rPr>
          <w:rFonts w:ascii="Calibri" w:eastAsia="宋体" w:hAnsi="Calibri" w:cs="Times New Roman" w:hint="eastAsia"/>
          <w:sz w:val="24"/>
        </w:rPr>
        <w:t>onmessage</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14:paraId="4D3DF451"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的很大优点就是</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r w:rsidRPr="00A93C2C">
        <w:rPr>
          <w:rFonts w:ascii="Calibri" w:eastAsia="宋体" w:hAnsi="Calibri" w:cs="Times New Roman" w:hint="eastAsia"/>
          <w:sz w:val="24"/>
        </w:rPr>
        <w:lastRenderedPageBreak/>
        <w:t>再在浏览器中打开编码构建服务器时使用的地址，若出现</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文件中的内容说明测试通过，反之则失败。</w:t>
      </w:r>
    </w:p>
    <w:p w14:paraId="5CD2A516"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2" w:name="_Toc482806099"/>
      <w:bookmarkStart w:id="93" w:name="_Toc48305141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92"/>
      <w:bookmarkEnd w:id="9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560777B0" w14:textId="77777777" w:rsidTr="00A93C2C">
        <w:tc>
          <w:tcPr>
            <w:tcW w:w="8897" w:type="dxa"/>
            <w:gridSpan w:val="3"/>
          </w:tcPr>
          <w:p w14:paraId="181418C8"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14:paraId="23B73B09" w14:textId="77777777" w:rsidTr="00A93C2C">
        <w:tc>
          <w:tcPr>
            <w:tcW w:w="8897" w:type="dxa"/>
            <w:gridSpan w:val="3"/>
          </w:tcPr>
          <w:p w14:paraId="77877C44" w14:textId="77777777"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4DA7AAD8" w14:textId="77777777" w:rsidTr="00A93C2C">
        <w:tc>
          <w:tcPr>
            <w:tcW w:w="1923" w:type="dxa"/>
          </w:tcPr>
          <w:p w14:paraId="476085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5CE80F8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服务器测试</w:t>
            </w:r>
          </w:p>
        </w:tc>
      </w:tr>
      <w:tr w:rsidR="00A93C2C" w:rsidRPr="00A93C2C" w14:paraId="1A823CDB" w14:textId="77777777" w:rsidTr="00A93C2C">
        <w:tc>
          <w:tcPr>
            <w:tcW w:w="1923" w:type="dxa"/>
          </w:tcPr>
          <w:p w14:paraId="3451F8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7AEDD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proofErr w:type="spellStart"/>
            <w:r w:rsidRPr="00A93C2C">
              <w:rPr>
                <w:rFonts w:ascii="Times" w:eastAsia="宋体" w:hAnsi="Times" w:cs="Times New Roman"/>
                <w:sz w:val="24"/>
                <w:szCs w:val="21"/>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0EFBA5AC" w14:textId="77777777" w:rsidTr="00A93C2C">
        <w:tc>
          <w:tcPr>
            <w:tcW w:w="1923" w:type="dxa"/>
          </w:tcPr>
          <w:p w14:paraId="116561A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7960BB3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73BD0574" w14:textId="77777777" w:rsidTr="00A93C2C">
        <w:tc>
          <w:tcPr>
            <w:tcW w:w="1923" w:type="dxa"/>
          </w:tcPr>
          <w:p w14:paraId="670F65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4C3B9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0738DD1D" w14:textId="77777777" w:rsidTr="00A93C2C">
        <w:tc>
          <w:tcPr>
            <w:tcW w:w="1923" w:type="dxa"/>
          </w:tcPr>
          <w:p w14:paraId="358734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1EFA66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38D74E78" w14:textId="77777777" w:rsidTr="00A93C2C">
        <w:trPr>
          <w:trHeight w:val="81"/>
        </w:trPr>
        <w:tc>
          <w:tcPr>
            <w:tcW w:w="1923" w:type="dxa"/>
            <w:vMerge w:val="restart"/>
          </w:tcPr>
          <w:p w14:paraId="2B874F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10BEED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1D58EE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1E18BA0F" w14:textId="77777777" w:rsidTr="00A44D34">
        <w:trPr>
          <w:trHeight w:val="78"/>
        </w:trPr>
        <w:tc>
          <w:tcPr>
            <w:tcW w:w="1923" w:type="dxa"/>
            <w:vMerge/>
          </w:tcPr>
          <w:p w14:paraId="36EA12C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CDF5D8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301484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25E7C2D0" w14:textId="77777777" w:rsidTr="00A44D34">
        <w:trPr>
          <w:trHeight w:val="360"/>
        </w:trPr>
        <w:tc>
          <w:tcPr>
            <w:tcW w:w="1923" w:type="dxa"/>
            <w:vMerge/>
          </w:tcPr>
          <w:p w14:paraId="35A6A4E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511B2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22FB83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服务器代码</w:t>
            </w:r>
          </w:p>
        </w:tc>
      </w:tr>
      <w:tr w:rsidR="00A93C2C" w:rsidRPr="00A93C2C" w14:paraId="4243A603" w14:textId="77777777" w:rsidTr="00A44D34">
        <w:trPr>
          <w:trHeight w:val="108"/>
        </w:trPr>
        <w:tc>
          <w:tcPr>
            <w:tcW w:w="1923" w:type="dxa"/>
            <w:vMerge/>
          </w:tcPr>
          <w:p w14:paraId="472969B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ACAA9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6BD415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14:paraId="77C28347" w14:textId="77777777" w:rsidTr="00A44D34">
        <w:trPr>
          <w:trHeight w:val="348"/>
        </w:trPr>
        <w:tc>
          <w:tcPr>
            <w:tcW w:w="1923" w:type="dxa"/>
            <w:vMerge/>
          </w:tcPr>
          <w:p w14:paraId="3844A13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BE9E3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16C0A6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文件，包含要显示在浏览器中的内容</w:t>
            </w:r>
          </w:p>
        </w:tc>
      </w:tr>
      <w:tr w:rsidR="00A93C2C" w:rsidRPr="00A93C2C" w14:paraId="47CE5C3B" w14:textId="77777777" w:rsidTr="00A44D34">
        <w:trPr>
          <w:trHeight w:val="348"/>
        </w:trPr>
        <w:tc>
          <w:tcPr>
            <w:tcW w:w="1923" w:type="dxa"/>
            <w:vMerge/>
          </w:tcPr>
          <w:p w14:paraId="7C3337F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3F81F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70DF76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14:paraId="3F7953DE" w14:textId="77777777" w:rsidTr="00A44D34">
        <w:trPr>
          <w:trHeight w:val="312"/>
        </w:trPr>
        <w:tc>
          <w:tcPr>
            <w:tcW w:w="1923" w:type="dxa"/>
            <w:vMerge/>
          </w:tcPr>
          <w:p w14:paraId="52B525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A674A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14:paraId="3793E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14:paraId="0A7121D9" w14:textId="77777777" w:rsidTr="00A44D34">
        <w:trPr>
          <w:trHeight w:val="144"/>
        </w:trPr>
        <w:tc>
          <w:tcPr>
            <w:tcW w:w="1923" w:type="dxa"/>
            <w:vMerge/>
          </w:tcPr>
          <w:p w14:paraId="2C933AB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73FB0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14:paraId="516AD4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中内容相符</w:t>
            </w:r>
          </w:p>
        </w:tc>
      </w:tr>
      <w:tr w:rsidR="00A93C2C" w:rsidRPr="00A93C2C" w14:paraId="507EAD26" w14:textId="77777777" w:rsidTr="00A44D34">
        <w:trPr>
          <w:trHeight w:val="157"/>
        </w:trPr>
        <w:tc>
          <w:tcPr>
            <w:tcW w:w="1923" w:type="dxa"/>
            <w:vMerge/>
          </w:tcPr>
          <w:p w14:paraId="312C2F9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72B7334"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28EF4B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7F252E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09020AAE" w14:textId="77777777" w:rsidTr="00A93C2C">
        <w:trPr>
          <w:trHeight w:val="421"/>
        </w:trPr>
        <w:tc>
          <w:tcPr>
            <w:tcW w:w="1923" w:type="dxa"/>
            <w:vMerge w:val="restart"/>
          </w:tcPr>
          <w:p w14:paraId="26C576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05941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B2301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5D5FEAB9" w14:textId="77777777" w:rsidTr="00A44D34">
        <w:trPr>
          <w:trHeight w:val="231"/>
        </w:trPr>
        <w:tc>
          <w:tcPr>
            <w:tcW w:w="1923" w:type="dxa"/>
            <w:vMerge/>
          </w:tcPr>
          <w:p w14:paraId="2E6075E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596E2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48897B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0AEDF650" w14:textId="77777777" w:rsidTr="00A44D34">
        <w:trPr>
          <w:trHeight w:val="143"/>
        </w:trPr>
        <w:tc>
          <w:tcPr>
            <w:tcW w:w="1923" w:type="dxa"/>
            <w:vMerge/>
          </w:tcPr>
          <w:p w14:paraId="43BCA75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76C1F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4A005C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3208784" w14:textId="77777777" w:rsidTr="00A44D34">
        <w:trPr>
          <w:trHeight w:val="142"/>
        </w:trPr>
        <w:tc>
          <w:tcPr>
            <w:tcW w:w="1923" w:type="dxa"/>
            <w:vMerge/>
          </w:tcPr>
          <w:p w14:paraId="660F178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C068648"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515A7C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757EC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49B353DC" w14:textId="77777777" w:rsidTr="00A93C2C">
        <w:trPr>
          <w:trHeight w:val="421"/>
        </w:trPr>
        <w:tc>
          <w:tcPr>
            <w:tcW w:w="1923" w:type="dxa"/>
            <w:vMerge w:val="restart"/>
          </w:tcPr>
          <w:p w14:paraId="31FB896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19D3F67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3A2DA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14:paraId="2186EB2C" w14:textId="77777777" w:rsidTr="00A44D34">
        <w:trPr>
          <w:trHeight w:val="231"/>
        </w:trPr>
        <w:tc>
          <w:tcPr>
            <w:tcW w:w="1923" w:type="dxa"/>
            <w:vMerge/>
          </w:tcPr>
          <w:p w14:paraId="7FA4F74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6AEA5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5008F5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14:paraId="11F09D20" w14:textId="77777777" w:rsidTr="00A44D34">
        <w:trPr>
          <w:trHeight w:val="143"/>
        </w:trPr>
        <w:tc>
          <w:tcPr>
            <w:tcW w:w="1923" w:type="dxa"/>
            <w:vMerge/>
          </w:tcPr>
          <w:p w14:paraId="4FF8BB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43145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414BBF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F33B58D" w14:textId="77777777" w:rsidTr="00A44D34">
        <w:trPr>
          <w:trHeight w:val="142"/>
        </w:trPr>
        <w:tc>
          <w:tcPr>
            <w:tcW w:w="1923" w:type="dxa"/>
            <w:vMerge/>
          </w:tcPr>
          <w:p w14:paraId="56C88E5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708B462"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53FCF0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299834F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0DC8BE5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4" w:name="_Toc482806100"/>
      <w:bookmarkStart w:id="95" w:name="_Toc48305141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94"/>
      <w:bookmarkEnd w:id="95"/>
    </w:p>
    <w:p w14:paraId="6939BF9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6" w:name="_Toc482806101"/>
      <w:bookmarkStart w:id="97" w:name="_Toc483051415"/>
      <w:r w:rsidRPr="00A93C2C">
        <w:rPr>
          <w:rFonts w:ascii="宋体" w:eastAsia="宋体" w:hAnsi="宋体" w:cs="Times New Roman" w:hint="eastAsia"/>
          <w:b/>
          <w:bCs/>
          <w:sz w:val="28"/>
          <w:szCs w:val="28"/>
        </w:rPr>
        <w:t>2.10.1文件系统测试描述</w:t>
      </w:r>
      <w:bookmarkEnd w:id="96"/>
      <w:bookmarkEnd w:id="97"/>
    </w:p>
    <w:p w14:paraId="67786E2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w:t>
      </w:r>
      <w:proofErr w:type="gramStart"/>
      <w:r w:rsidRPr="00A93C2C">
        <w:rPr>
          <w:rFonts w:ascii="Calibri" w:eastAsia="宋体" w:hAnsi="Calibri" w:cs="Times New Roman"/>
          <w:sz w:val="24"/>
        </w:rPr>
        <w:t>异步和</w:t>
      </w:r>
      <w:proofErr w:type="gramEnd"/>
      <w:r w:rsidRPr="00A93C2C">
        <w:rPr>
          <w:rFonts w:ascii="Calibri" w:eastAsia="宋体" w:hAnsi="Calibri" w:cs="Times New Roman"/>
          <w:sz w:val="24"/>
        </w:rPr>
        <w:t>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14:paraId="1226CE00" w14:textId="77777777"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14:paraId="75B984D4" w14:textId="77777777"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8" w:name="_Toc482806102"/>
      <w:bookmarkStart w:id="99" w:name="_Toc483051416"/>
      <w:r w:rsidRPr="00A93C2C">
        <w:rPr>
          <w:rFonts w:ascii="宋体" w:eastAsia="宋体" w:hAnsi="宋体" w:cs="Times New Roman" w:hint="eastAsia"/>
          <w:b/>
          <w:bCs/>
          <w:sz w:val="28"/>
          <w:szCs w:val="28"/>
        </w:rPr>
        <w:t>2.10.2测试用例</w:t>
      </w:r>
      <w:bookmarkEnd w:id="98"/>
      <w:bookmarkEnd w:id="9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7DF8EA70" w14:textId="77777777" w:rsidTr="00A93C2C">
        <w:tc>
          <w:tcPr>
            <w:tcW w:w="8897" w:type="dxa"/>
            <w:gridSpan w:val="3"/>
          </w:tcPr>
          <w:p w14:paraId="6929A702"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14:paraId="24697893" w14:textId="77777777" w:rsidTr="00A93C2C">
        <w:tc>
          <w:tcPr>
            <w:tcW w:w="8897" w:type="dxa"/>
            <w:gridSpan w:val="3"/>
          </w:tcPr>
          <w:p w14:paraId="5146CE69"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361D9A9" w14:textId="77777777" w:rsidTr="00A93C2C">
        <w:tc>
          <w:tcPr>
            <w:tcW w:w="1923" w:type="dxa"/>
          </w:tcPr>
          <w:p w14:paraId="7D435E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C8CDF5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14:paraId="14B1BE02" w14:textId="77777777" w:rsidTr="00A93C2C">
        <w:tc>
          <w:tcPr>
            <w:tcW w:w="1923" w:type="dxa"/>
          </w:tcPr>
          <w:p w14:paraId="3BE811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0EC4F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14:paraId="4DDC9EBF" w14:textId="77777777" w:rsidTr="00A93C2C">
        <w:tc>
          <w:tcPr>
            <w:tcW w:w="1923" w:type="dxa"/>
          </w:tcPr>
          <w:p w14:paraId="01D31F8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1B6D5E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471435F5" w14:textId="77777777" w:rsidTr="00A93C2C">
        <w:tc>
          <w:tcPr>
            <w:tcW w:w="1923" w:type="dxa"/>
          </w:tcPr>
          <w:p w14:paraId="23C2F6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96A1E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125B2F26" w14:textId="77777777" w:rsidTr="00A93C2C">
        <w:tc>
          <w:tcPr>
            <w:tcW w:w="1923" w:type="dxa"/>
          </w:tcPr>
          <w:p w14:paraId="6D66C5C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1ABE51F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292904FE" w14:textId="77777777" w:rsidTr="00A93C2C">
        <w:trPr>
          <w:trHeight w:val="81"/>
        </w:trPr>
        <w:tc>
          <w:tcPr>
            <w:tcW w:w="1923" w:type="dxa"/>
            <w:vMerge w:val="restart"/>
          </w:tcPr>
          <w:p w14:paraId="4F2C840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9D27F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B7316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392FEFA" w14:textId="77777777" w:rsidTr="00A44D34">
        <w:trPr>
          <w:trHeight w:val="78"/>
        </w:trPr>
        <w:tc>
          <w:tcPr>
            <w:tcW w:w="1923" w:type="dxa"/>
            <w:vMerge/>
          </w:tcPr>
          <w:p w14:paraId="25B14E2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E100BC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689FBF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CFCF829" w14:textId="77777777" w:rsidTr="00A44D34">
        <w:trPr>
          <w:trHeight w:val="360"/>
        </w:trPr>
        <w:tc>
          <w:tcPr>
            <w:tcW w:w="1923" w:type="dxa"/>
            <w:vMerge/>
          </w:tcPr>
          <w:p w14:paraId="494C9DC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B4DB6C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0F69E82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14:paraId="1C94AFBF" w14:textId="77777777" w:rsidTr="00A44D34">
        <w:trPr>
          <w:trHeight w:val="396"/>
        </w:trPr>
        <w:tc>
          <w:tcPr>
            <w:tcW w:w="1923" w:type="dxa"/>
            <w:vMerge/>
          </w:tcPr>
          <w:p w14:paraId="3FC939B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5B85F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2D3D1D2A" w14:textId="77777777"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14:paraId="0135023B" w14:textId="77777777" w:rsidTr="00A44D34">
        <w:trPr>
          <w:trHeight w:val="60"/>
        </w:trPr>
        <w:tc>
          <w:tcPr>
            <w:tcW w:w="1923" w:type="dxa"/>
            <w:vMerge/>
          </w:tcPr>
          <w:p w14:paraId="0F2703E9"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66CDCD18"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14:paraId="00420E8E" w14:textId="77777777"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14:paraId="21F95F03" w14:textId="77777777" w:rsidTr="00A44D34">
        <w:trPr>
          <w:trHeight w:val="120"/>
        </w:trPr>
        <w:tc>
          <w:tcPr>
            <w:tcW w:w="1923" w:type="dxa"/>
            <w:vMerge/>
          </w:tcPr>
          <w:p w14:paraId="69A33E1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691EA76" w14:textId="77777777"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14:paraId="16DC7175"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14:paraId="6AD016F8" w14:textId="77777777" w:rsidTr="00A44D34">
        <w:trPr>
          <w:trHeight w:val="336"/>
        </w:trPr>
        <w:tc>
          <w:tcPr>
            <w:tcW w:w="1923" w:type="dxa"/>
            <w:vMerge/>
          </w:tcPr>
          <w:p w14:paraId="76BEB0D5"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0C92C4CE" w14:textId="77777777"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14:paraId="7594DC30"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14:paraId="4444921A" w14:textId="77777777" w:rsidTr="00A44D34">
        <w:trPr>
          <w:trHeight w:val="157"/>
        </w:trPr>
        <w:tc>
          <w:tcPr>
            <w:tcW w:w="1923" w:type="dxa"/>
            <w:vMerge/>
          </w:tcPr>
          <w:p w14:paraId="4C0E19E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404D630"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5899C1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1D9DA80C" w14:textId="77777777"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14:paraId="70C18FF5" w14:textId="77777777" w:rsidTr="00A93C2C">
        <w:trPr>
          <w:trHeight w:val="421"/>
        </w:trPr>
        <w:tc>
          <w:tcPr>
            <w:tcW w:w="1923" w:type="dxa"/>
            <w:vMerge w:val="restart"/>
          </w:tcPr>
          <w:p w14:paraId="15A5BC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244DC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6DBFE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4B24265A" w14:textId="77777777" w:rsidTr="00A44D34">
        <w:trPr>
          <w:trHeight w:val="231"/>
        </w:trPr>
        <w:tc>
          <w:tcPr>
            <w:tcW w:w="1923" w:type="dxa"/>
            <w:vMerge/>
          </w:tcPr>
          <w:p w14:paraId="4CBCAC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D2B01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75E0C6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36CA27B2" w14:textId="77777777" w:rsidTr="00A44D34">
        <w:trPr>
          <w:trHeight w:val="143"/>
        </w:trPr>
        <w:tc>
          <w:tcPr>
            <w:tcW w:w="1923" w:type="dxa"/>
            <w:vMerge/>
          </w:tcPr>
          <w:p w14:paraId="44E0355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86A50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519E08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9BF694B" w14:textId="77777777" w:rsidTr="00A44D34">
        <w:trPr>
          <w:trHeight w:val="142"/>
        </w:trPr>
        <w:tc>
          <w:tcPr>
            <w:tcW w:w="1923" w:type="dxa"/>
            <w:vMerge/>
          </w:tcPr>
          <w:p w14:paraId="0461B43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34AEEE1"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5CBB0C3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0ED0C2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14:paraId="3BB6630F" w14:textId="77777777" w:rsidTr="00EA53D7">
        <w:trPr>
          <w:trHeight w:val="421"/>
        </w:trPr>
        <w:tc>
          <w:tcPr>
            <w:tcW w:w="1923" w:type="dxa"/>
            <w:vMerge w:val="restart"/>
          </w:tcPr>
          <w:p w14:paraId="3F376E10"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C86338E"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3749CF6" w14:textId="77777777"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14:paraId="2E03F13B" w14:textId="77777777" w:rsidTr="00A44D34">
        <w:trPr>
          <w:trHeight w:val="231"/>
        </w:trPr>
        <w:tc>
          <w:tcPr>
            <w:tcW w:w="1923" w:type="dxa"/>
            <w:vMerge/>
          </w:tcPr>
          <w:p w14:paraId="5F02FA2F"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1044BEB6"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3854F33B" w14:textId="77777777"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14:paraId="1727152A" w14:textId="77777777" w:rsidTr="00A44D34">
        <w:trPr>
          <w:trHeight w:val="143"/>
        </w:trPr>
        <w:tc>
          <w:tcPr>
            <w:tcW w:w="1923" w:type="dxa"/>
            <w:vMerge/>
          </w:tcPr>
          <w:p w14:paraId="684A3342"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019D481E"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09E451E9"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14:paraId="7CD96240" w14:textId="77777777" w:rsidTr="00A44D34">
        <w:trPr>
          <w:trHeight w:val="142"/>
        </w:trPr>
        <w:tc>
          <w:tcPr>
            <w:tcW w:w="1923" w:type="dxa"/>
            <w:vMerge/>
          </w:tcPr>
          <w:p w14:paraId="5163B01B"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7867D4B5" w14:textId="77777777" w:rsidR="00A44D34" w:rsidRPr="00A93C2C" w:rsidRDefault="00A44D34" w:rsidP="00EA53D7">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25824A1"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4A821E83"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6FEFC673" w14:textId="77777777" w:rsidTr="00A93C2C">
        <w:trPr>
          <w:trHeight w:val="421"/>
        </w:trPr>
        <w:tc>
          <w:tcPr>
            <w:tcW w:w="1923" w:type="dxa"/>
            <w:vMerge w:val="restart"/>
          </w:tcPr>
          <w:p w14:paraId="3A9B29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6D88CF1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47E64DA"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14:paraId="71D34E50" w14:textId="77777777" w:rsidTr="00A44D34">
        <w:trPr>
          <w:trHeight w:val="231"/>
        </w:trPr>
        <w:tc>
          <w:tcPr>
            <w:tcW w:w="1923" w:type="dxa"/>
            <w:vMerge/>
          </w:tcPr>
          <w:p w14:paraId="5C9D200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2E2053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03EE8E3C"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14:paraId="1A4DBD89" w14:textId="77777777" w:rsidTr="00A44D34">
        <w:trPr>
          <w:trHeight w:val="143"/>
        </w:trPr>
        <w:tc>
          <w:tcPr>
            <w:tcW w:w="1923" w:type="dxa"/>
            <w:vMerge/>
          </w:tcPr>
          <w:p w14:paraId="52704DF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96B12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5BB3C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9D68648" w14:textId="77777777" w:rsidTr="00A44D34">
        <w:trPr>
          <w:trHeight w:val="142"/>
        </w:trPr>
        <w:tc>
          <w:tcPr>
            <w:tcW w:w="1923" w:type="dxa"/>
            <w:vMerge/>
          </w:tcPr>
          <w:p w14:paraId="336CEA0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45A6C99"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C051EE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7B8008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35EA7B0F" w14:textId="77777777" w:rsidR="00A44D34" w:rsidRDefault="008D37E7" w:rsidP="008D37E7">
      <w:pPr>
        <w:pStyle w:val="3"/>
        <w:rPr>
          <w:rFonts w:ascii="宋体" w:hAnsi="宋体"/>
        </w:rPr>
      </w:pPr>
      <w:bookmarkStart w:id="100" w:name="_Toc483051417"/>
      <w:bookmarkStart w:id="101" w:name="_Toc482806103"/>
      <w:r w:rsidRPr="008D37E7">
        <w:rPr>
          <w:rFonts w:ascii="宋体" w:hAnsi="宋体" w:hint="eastAsia"/>
        </w:rPr>
        <w:t>2.10.3</w:t>
      </w:r>
      <w:r>
        <w:rPr>
          <w:rFonts w:ascii="宋体" w:hAnsi="宋体" w:hint="eastAsia"/>
        </w:rPr>
        <w:t>类似测试用例说明</w:t>
      </w:r>
      <w:bookmarkEnd w:id="100"/>
    </w:p>
    <w:p w14:paraId="7F7FAE82" w14:textId="0F928BDE" w:rsidR="00875CBC" w:rsidRPr="00875CBC" w:rsidRDefault="00AA408D" w:rsidP="00875CBC">
      <w:pPr>
        <w:tabs>
          <w:tab w:val="left" w:pos="5550"/>
        </w:tabs>
        <w:spacing w:line="360" w:lineRule="auto"/>
        <w:ind w:firstLineChars="200" w:firstLine="480"/>
        <w:rPr>
          <w:rFonts w:ascii="Calibri" w:eastAsia="宋体" w:hAnsi="Calibri" w:cs="Times New Roman"/>
          <w:sz w:val="24"/>
        </w:rPr>
      </w:pPr>
      <w:ins w:id="102" w:author="liuchao" w:date="2017-05-26T10:46:00Z">
        <w:r>
          <w:rPr>
            <w:rFonts w:ascii="Calibri" w:eastAsia="宋体" w:hAnsi="Calibri" w:cs="Times New Roman" w:hint="eastAsia"/>
            <w:sz w:val="24"/>
          </w:rPr>
          <w:t>这里，</w:t>
        </w:r>
      </w:ins>
      <w:del w:id="103" w:author="liuchao" w:date="2017-05-26T10:46:00Z">
        <w:r w:rsidR="00875CBC" w:rsidRPr="00875CBC" w:rsidDel="00AA408D">
          <w:rPr>
            <w:rFonts w:ascii="Calibri" w:eastAsia="宋体" w:hAnsi="Calibri" w:cs="Times New Roman" w:hint="eastAsia"/>
            <w:sz w:val="24"/>
          </w:rPr>
          <w:delText>下面</w:delText>
        </w:r>
      </w:del>
      <w:r w:rsidR="00875CBC" w:rsidRPr="00875CBC">
        <w:rPr>
          <w:rFonts w:ascii="Calibri" w:eastAsia="宋体" w:hAnsi="Calibri" w:cs="Times New Roman" w:hint="eastAsia"/>
          <w:sz w:val="24"/>
        </w:rPr>
        <w:t>省略</w:t>
      </w:r>
      <w:ins w:id="104" w:author="liuchao" w:date="2017-05-26T10:46:00Z">
        <w:r>
          <w:rPr>
            <w:rFonts w:ascii="Calibri" w:eastAsia="宋体" w:hAnsi="Calibri" w:cs="Times New Roman" w:hint="eastAsia"/>
            <w:sz w:val="24"/>
          </w:rPr>
          <w:t>了对</w:t>
        </w:r>
      </w:ins>
      <w:r w:rsidR="00875CBC" w:rsidRPr="00875CBC">
        <w:rPr>
          <w:rFonts w:ascii="Calibri" w:eastAsia="宋体" w:hAnsi="Calibri" w:cs="Times New Roman" w:hint="eastAsia"/>
          <w:sz w:val="24"/>
        </w:rPr>
        <w:t>文件系统中</w:t>
      </w:r>
      <w:del w:id="105" w:author="liuchao" w:date="2017-05-26T10:46:00Z">
        <w:r w:rsidR="00875CBC" w:rsidRPr="00875CBC" w:rsidDel="00AA408D">
          <w:rPr>
            <w:rFonts w:ascii="Calibri" w:eastAsia="宋体" w:hAnsi="Calibri" w:cs="Times New Roman" w:hint="eastAsia"/>
            <w:sz w:val="24"/>
          </w:rPr>
          <w:delText>的</w:delText>
        </w:r>
      </w:del>
      <w:r w:rsidR="00875CBC" w:rsidRPr="00875CBC">
        <w:rPr>
          <w:rFonts w:ascii="Calibri" w:eastAsia="宋体" w:hAnsi="Calibri" w:cs="Times New Roman" w:hint="eastAsia"/>
          <w:sz w:val="24"/>
        </w:rPr>
        <w:t>其他几个操作</w:t>
      </w:r>
      <w:del w:id="106" w:author="liuchao" w:date="2017-05-26T10:46:00Z">
        <w:r w:rsidR="00875CBC" w:rsidRPr="00875CBC" w:rsidDel="00AA408D">
          <w:rPr>
            <w:rFonts w:ascii="Calibri" w:eastAsia="宋体" w:hAnsi="Calibri" w:cs="Times New Roman" w:hint="eastAsia"/>
            <w:sz w:val="24"/>
          </w:rPr>
          <w:delText>中</w:delText>
        </w:r>
      </w:del>
      <w:ins w:id="107" w:author="liuchao" w:date="2017-05-26T10:46:00Z">
        <w:r>
          <w:rPr>
            <w:rFonts w:ascii="Calibri" w:eastAsia="宋体" w:hAnsi="Calibri" w:cs="Times New Roman" w:hint="eastAsia"/>
            <w:sz w:val="24"/>
          </w:rPr>
          <w:t>的</w:t>
        </w:r>
      </w:ins>
      <w:del w:id="108" w:author="liuchao" w:date="2017-05-26T10:46:00Z">
        <w:r w:rsidR="00875CBC" w:rsidRPr="00875CBC" w:rsidDel="00AA408D">
          <w:rPr>
            <w:rFonts w:ascii="Calibri" w:eastAsia="宋体" w:hAnsi="Calibri" w:cs="Times New Roman" w:hint="eastAsia"/>
            <w:sz w:val="24"/>
          </w:rPr>
          <w:delText>具体的</w:delText>
        </w:r>
      </w:del>
      <w:r w:rsidR="00875CBC" w:rsidRPr="00875CBC">
        <w:rPr>
          <w:rFonts w:ascii="Calibri" w:eastAsia="宋体" w:hAnsi="Calibri" w:cs="Times New Roman" w:hint="eastAsia"/>
          <w:sz w:val="24"/>
        </w:rPr>
        <w:t>测试用例</w:t>
      </w:r>
      <w:ins w:id="109" w:author="liuchao" w:date="2017-05-26T10:46:00Z">
        <w:r>
          <w:rPr>
            <w:rFonts w:ascii="Calibri" w:eastAsia="宋体" w:hAnsi="Calibri" w:cs="Times New Roman" w:hint="eastAsia"/>
            <w:sz w:val="24"/>
          </w:rPr>
          <w:t>的具体</w:t>
        </w:r>
      </w:ins>
      <w:r w:rsidR="00875CBC" w:rsidRPr="00875CBC">
        <w:rPr>
          <w:rFonts w:ascii="Calibri" w:eastAsia="宋体" w:hAnsi="Calibri" w:cs="Times New Roman" w:hint="eastAsia"/>
          <w:sz w:val="24"/>
        </w:rPr>
        <w:t>描述</w:t>
      </w:r>
      <w:del w:id="110" w:author="liuchao" w:date="2017-05-26T10:46:00Z">
        <w:r w:rsidR="00875CBC" w:rsidRPr="00875CBC" w:rsidDel="00AA408D">
          <w:rPr>
            <w:rFonts w:ascii="Calibri" w:eastAsia="宋体" w:hAnsi="Calibri" w:cs="Times New Roman" w:hint="eastAsia"/>
            <w:sz w:val="24"/>
          </w:rPr>
          <w:delText>说明</w:delText>
        </w:r>
      </w:del>
      <w:r w:rsidR="00875CBC" w:rsidRPr="00875CBC">
        <w:rPr>
          <w:rFonts w:ascii="Calibri" w:eastAsia="宋体" w:hAnsi="Calibri" w:cs="Times New Roman" w:hint="eastAsia"/>
          <w:sz w:val="24"/>
        </w:rPr>
        <w:t>，</w:t>
      </w:r>
      <w:r w:rsidR="003D4161">
        <w:rPr>
          <w:rFonts w:ascii="Calibri" w:eastAsia="宋体" w:hAnsi="Calibri" w:cs="Times New Roman" w:hint="eastAsia"/>
          <w:sz w:val="24"/>
        </w:rPr>
        <w:t>而将上述删除文件操作中的步骤</w:t>
      </w:r>
      <w:r w:rsidR="00875CBC"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00875CBC" w:rsidRPr="00875CBC">
        <w:rPr>
          <w:rFonts w:ascii="Calibri" w:eastAsia="宋体" w:hAnsi="Calibri" w:cs="Times New Roman" w:hint="eastAsia"/>
          <w:sz w:val="24"/>
        </w:rPr>
        <w:t>的测试。</w:t>
      </w:r>
    </w:p>
    <w:tbl>
      <w:tblPr>
        <w:tblStyle w:val="a7"/>
        <w:tblW w:w="8896" w:type="dxa"/>
        <w:tblLook w:val="04A0" w:firstRow="1" w:lastRow="0" w:firstColumn="1" w:lastColumn="0" w:noHBand="0" w:noVBand="1"/>
      </w:tblPr>
      <w:tblGrid>
        <w:gridCol w:w="951"/>
        <w:gridCol w:w="1753"/>
        <w:gridCol w:w="1799"/>
        <w:gridCol w:w="1523"/>
        <w:gridCol w:w="1320"/>
        <w:gridCol w:w="1550"/>
      </w:tblGrid>
      <w:tr w:rsidR="00A740DD" w:rsidRPr="008D37E7" w14:paraId="778F3A25" w14:textId="77777777" w:rsidTr="00875CBC">
        <w:trPr>
          <w:trHeight w:val="410"/>
        </w:trPr>
        <w:tc>
          <w:tcPr>
            <w:tcW w:w="535" w:type="pct"/>
          </w:tcPr>
          <w:p w14:paraId="6056BD0B"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985" w:type="pct"/>
          </w:tcPr>
          <w:p w14:paraId="7A9F26BC"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14:paraId="469DEF09"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33E8061C"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673F31D7"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14:paraId="7E6804DB"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14:paraId="51A0A33A" w14:textId="77777777" w:rsidTr="00875CBC">
        <w:tc>
          <w:tcPr>
            <w:tcW w:w="535" w:type="pct"/>
          </w:tcPr>
          <w:p w14:paraId="4CB68F8F"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985" w:type="pct"/>
          </w:tcPr>
          <w:p w14:paraId="12AE2D01"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14:paraId="3F0140DA"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w:t>
            </w:r>
            <w:r>
              <w:rPr>
                <w:rFonts w:ascii="宋体" w:eastAsia="宋体" w:hAnsi="宋体" w:hint="eastAsia"/>
                <w:sz w:val="24"/>
                <w:szCs w:val="24"/>
              </w:rPr>
              <w:lastRenderedPageBreak/>
              <w:t>件</w:t>
            </w:r>
          </w:p>
        </w:tc>
        <w:tc>
          <w:tcPr>
            <w:tcW w:w="856" w:type="pct"/>
          </w:tcPr>
          <w:p w14:paraId="2E21BB98"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命令行读取</w:t>
            </w:r>
          </w:p>
        </w:tc>
        <w:tc>
          <w:tcPr>
            <w:tcW w:w="742" w:type="pct"/>
          </w:tcPr>
          <w:p w14:paraId="5F268C3C"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64DEC7B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14:paraId="7AE327F4" w14:textId="77777777" w:rsidTr="00875CBC">
        <w:tc>
          <w:tcPr>
            <w:tcW w:w="535" w:type="pct"/>
          </w:tcPr>
          <w:p w14:paraId="1AA2C98E"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985" w:type="pct"/>
          </w:tcPr>
          <w:p w14:paraId="721B0C1F"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14:paraId="12AD02AA"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14:paraId="124C01E9"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14:paraId="08F20C6F"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14:paraId="48D3A80F"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14:paraId="6C51F6E8" w14:textId="77777777" w:rsidTr="00875CBC">
        <w:trPr>
          <w:trHeight w:val="274"/>
        </w:trPr>
        <w:tc>
          <w:tcPr>
            <w:tcW w:w="535" w:type="pct"/>
          </w:tcPr>
          <w:p w14:paraId="7780BA0B"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985" w:type="pct"/>
          </w:tcPr>
          <w:p w14:paraId="206E2252"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14:paraId="3C27740A"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确认写入的文件</w:t>
            </w:r>
          </w:p>
        </w:tc>
        <w:tc>
          <w:tcPr>
            <w:tcW w:w="856" w:type="pct"/>
          </w:tcPr>
          <w:p w14:paraId="509B6BB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命令行写入</w:t>
            </w:r>
          </w:p>
        </w:tc>
        <w:tc>
          <w:tcPr>
            <w:tcW w:w="742" w:type="pct"/>
          </w:tcPr>
          <w:p w14:paraId="75801B4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871" w:type="pct"/>
          </w:tcPr>
          <w:p w14:paraId="4EA35DCA"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14:paraId="499EBBD3" w14:textId="77777777" w:rsidTr="00875CBC">
        <w:tc>
          <w:tcPr>
            <w:tcW w:w="535" w:type="pct"/>
          </w:tcPr>
          <w:p w14:paraId="1F7A0B09"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985" w:type="pct"/>
          </w:tcPr>
          <w:p w14:paraId="28060959"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14:paraId="0AA17433"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14:paraId="6EF38C5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14:paraId="105BA7D8"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14:paraId="2742D2D3"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14:paraId="3687E596" w14:textId="77777777" w:rsidTr="00875CBC">
        <w:tc>
          <w:tcPr>
            <w:tcW w:w="535" w:type="pct"/>
          </w:tcPr>
          <w:p w14:paraId="699858F4"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985" w:type="pct"/>
          </w:tcPr>
          <w:p w14:paraId="1499778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14:paraId="5E8B9603"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14:paraId="2C06E9BA"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14:paraId="204148FB"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14:paraId="039998CF"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14:paraId="167F81AA"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11" w:name="_Toc48305141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33"/>
      <w:r w:rsidRPr="00A93C2C">
        <w:rPr>
          <w:rFonts w:ascii="Calibri" w:eastAsia="宋体" w:hAnsi="Calibri" w:cs="Times New Roman" w:hint="eastAsia"/>
          <w:b/>
          <w:bCs/>
          <w:kern w:val="44"/>
          <w:sz w:val="44"/>
          <w:szCs w:val="44"/>
        </w:rPr>
        <w:t>测试描述</w:t>
      </w:r>
      <w:bookmarkEnd w:id="101"/>
      <w:bookmarkEnd w:id="111"/>
    </w:p>
    <w:p w14:paraId="349E05E4"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2" w:name="_Toc482806104"/>
      <w:bookmarkStart w:id="113" w:name="_Toc48305141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112"/>
      <w:bookmarkEnd w:id="113"/>
    </w:p>
    <w:p w14:paraId="2D54B8F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4" w:name="_Toc482806105"/>
      <w:bookmarkStart w:id="115" w:name="_Toc483051420"/>
      <w:r w:rsidRPr="00A93C2C">
        <w:rPr>
          <w:rFonts w:ascii="宋体" w:eastAsia="宋体" w:hAnsi="宋体" w:cs="Times New Roman" w:hint="eastAsia"/>
          <w:b/>
          <w:bCs/>
          <w:sz w:val="28"/>
          <w:szCs w:val="28"/>
        </w:rPr>
        <w:t>3.1.1测试策略描述</w:t>
      </w:r>
      <w:bookmarkEnd w:id="114"/>
      <w:bookmarkEnd w:id="115"/>
    </w:p>
    <w:p w14:paraId="2648E454" w14:textId="1C809D5C"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在两个平台上将上述所有的测试内容测试一遍</w:t>
      </w:r>
      <w:del w:id="116" w:author="liuchao" w:date="2017-05-26T10:47:00Z">
        <w:r w:rsidRPr="00A93C2C" w:rsidDel="00AA408D">
          <w:rPr>
            <w:rFonts w:ascii="Calibri" w:eastAsia="宋体" w:hAnsi="Calibri" w:cs="Times New Roman" w:hint="eastAsia"/>
            <w:sz w:val="24"/>
          </w:rPr>
          <w:delText>，</w:delText>
        </w:r>
      </w:del>
      <w:ins w:id="117" w:author="liuchao" w:date="2017-05-26T10:47:00Z">
        <w:r w:rsidR="00AA408D">
          <w:rPr>
            <w:rFonts w:ascii="Calibri" w:eastAsia="宋体" w:hAnsi="Calibri" w:cs="Times New Roman" w:hint="eastAsia"/>
            <w:sz w:val="24"/>
          </w:rPr>
          <w:t>。</w:t>
        </w:r>
      </w:ins>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p>
    <w:p w14:paraId="556C230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8" w:name="_Toc482806106"/>
      <w:bookmarkStart w:id="119" w:name="_Toc483051421"/>
      <w:r w:rsidRPr="00A93C2C">
        <w:rPr>
          <w:rFonts w:ascii="宋体" w:eastAsia="宋体" w:hAnsi="宋体" w:cs="Times New Roman" w:hint="eastAsia"/>
          <w:b/>
          <w:bCs/>
          <w:sz w:val="28"/>
          <w:szCs w:val="28"/>
        </w:rPr>
        <w:t>3.1.2测试用例</w:t>
      </w:r>
      <w:bookmarkEnd w:id="118"/>
      <w:bookmarkEnd w:id="1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6CCC55FA" w14:textId="77777777" w:rsidTr="00A93C2C">
        <w:tc>
          <w:tcPr>
            <w:tcW w:w="8897" w:type="dxa"/>
            <w:gridSpan w:val="3"/>
          </w:tcPr>
          <w:p w14:paraId="30880248"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14:paraId="28825ADD" w14:textId="77777777" w:rsidTr="00A93C2C">
        <w:tc>
          <w:tcPr>
            <w:tcW w:w="8897" w:type="dxa"/>
            <w:gridSpan w:val="3"/>
          </w:tcPr>
          <w:p w14:paraId="760B3F25"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7CBD012E" w14:textId="77777777" w:rsidTr="00A93C2C">
        <w:tc>
          <w:tcPr>
            <w:tcW w:w="1923" w:type="dxa"/>
          </w:tcPr>
          <w:p w14:paraId="2BE4A3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7D6DEA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14:paraId="5B784A53" w14:textId="77777777" w:rsidTr="00A93C2C">
        <w:tc>
          <w:tcPr>
            <w:tcW w:w="1923" w:type="dxa"/>
          </w:tcPr>
          <w:p w14:paraId="79E33D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1DB247C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commentRangeStart w:id="120"/>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commentRangeEnd w:id="120"/>
            <w:r w:rsidR="00AA408D">
              <w:rPr>
                <w:rStyle w:val="af"/>
              </w:rPr>
              <w:commentReference w:id="120"/>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14:paraId="515CC602" w14:textId="77777777" w:rsidTr="00A93C2C">
        <w:tc>
          <w:tcPr>
            <w:tcW w:w="1923" w:type="dxa"/>
          </w:tcPr>
          <w:p w14:paraId="30C8325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0B40D5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14:paraId="75936E33" w14:textId="77777777" w:rsidTr="00A93C2C">
        <w:tc>
          <w:tcPr>
            <w:tcW w:w="1923" w:type="dxa"/>
          </w:tcPr>
          <w:p w14:paraId="6F2528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7F9AED6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137C55BF" w14:textId="77777777" w:rsidTr="00A93C2C">
        <w:tc>
          <w:tcPr>
            <w:tcW w:w="1923" w:type="dxa"/>
          </w:tcPr>
          <w:p w14:paraId="33F781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392675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24B722E6" w14:textId="77777777" w:rsidTr="00A93C2C">
        <w:tc>
          <w:tcPr>
            <w:tcW w:w="1923" w:type="dxa"/>
            <w:vMerge w:val="restart"/>
          </w:tcPr>
          <w:p w14:paraId="23F23E3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1F4925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5421834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14:paraId="54C2D8EC" w14:textId="77777777" w:rsidTr="00A93C2C">
        <w:tc>
          <w:tcPr>
            <w:tcW w:w="1923" w:type="dxa"/>
            <w:vMerge/>
          </w:tcPr>
          <w:p w14:paraId="20C2AA0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70255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5F9E3E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w:t>
            </w:r>
            <w:r w:rsidRPr="00A93C2C">
              <w:rPr>
                <w:rFonts w:ascii="Calibri" w:eastAsia="宋体" w:hAnsi="Calibri" w:cs="Times New Roman" w:hint="eastAsia"/>
                <w:sz w:val="24"/>
              </w:rPr>
              <w:lastRenderedPageBreak/>
              <w:t>的参数，准备基础数据集及测试数据集</w:t>
            </w:r>
          </w:p>
        </w:tc>
      </w:tr>
      <w:tr w:rsidR="00A93C2C" w:rsidRPr="00A93C2C" w14:paraId="35323F13" w14:textId="77777777" w:rsidTr="00A93C2C">
        <w:tc>
          <w:tcPr>
            <w:tcW w:w="1923" w:type="dxa"/>
            <w:vMerge w:val="restart"/>
          </w:tcPr>
          <w:p w14:paraId="5208BA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14:paraId="33E819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6A1B52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645903C" w14:textId="77777777" w:rsidTr="00A93C2C">
        <w:tc>
          <w:tcPr>
            <w:tcW w:w="1923" w:type="dxa"/>
            <w:vMerge/>
          </w:tcPr>
          <w:p w14:paraId="63AA9E9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3929C7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4A88342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w:t>
            </w:r>
            <w:proofErr w:type="gramStart"/>
            <w:r w:rsidRPr="00A93C2C">
              <w:rPr>
                <w:rFonts w:ascii="Calibri" w:eastAsia="宋体" w:hAnsi="Calibri" w:cs="Times New Roman" w:hint="eastAsia"/>
                <w:sz w:val="24"/>
              </w:rPr>
              <w:t>下部署</w:t>
            </w:r>
            <w:proofErr w:type="gramEnd"/>
            <w:r w:rsidRPr="00A93C2C">
              <w:rPr>
                <w:rFonts w:ascii="Calibri" w:eastAsia="宋体" w:hAnsi="Calibri" w:cs="Times New Roman" w:hint="eastAsia"/>
                <w:sz w:val="24"/>
              </w:rPr>
              <w:t>系统</w:t>
            </w:r>
          </w:p>
        </w:tc>
      </w:tr>
      <w:tr w:rsidR="00A93C2C" w:rsidRPr="00A93C2C" w14:paraId="115DCCEC" w14:textId="77777777" w:rsidTr="00A93C2C">
        <w:tc>
          <w:tcPr>
            <w:tcW w:w="1923" w:type="dxa"/>
            <w:vMerge/>
          </w:tcPr>
          <w:p w14:paraId="15BB465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C86F4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06C9A0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14:paraId="0DB94DA9" w14:textId="77777777" w:rsidTr="00A93C2C">
        <w:tc>
          <w:tcPr>
            <w:tcW w:w="1923" w:type="dxa"/>
            <w:vMerge/>
          </w:tcPr>
          <w:p w14:paraId="568B2D3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452424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52C5EA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14:paraId="274E8CD6" w14:textId="77777777" w:rsidTr="00A93C2C">
        <w:tc>
          <w:tcPr>
            <w:tcW w:w="1923" w:type="dxa"/>
            <w:vMerge/>
          </w:tcPr>
          <w:p w14:paraId="18E4F1C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21C78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393452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14:paraId="5F44F58C" w14:textId="77777777" w:rsidTr="00A93C2C">
        <w:tc>
          <w:tcPr>
            <w:tcW w:w="1923" w:type="dxa"/>
            <w:vMerge/>
          </w:tcPr>
          <w:p w14:paraId="0B7DC3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BD780A"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14:paraId="69B317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16ABFE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14:paraId="2A71BF1A" w14:textId="77777777" w:rsidTr="00A93C2C">
        <w:trPr>
          <w:trHeight w:val="81"/>
        </w:trPr>
        <w:tc>
          <w:tcPr>
            <w:tcW w:w="1923" w:type="dxa"/>
            <w:vMerge w:val="restart"/>
          </w:tcPr>
          <w:p w14:paraId="738CED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06FDD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E8B8B7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37326EF" w14:textId="77777777" w:rsidTr="00A93C2C">
        <w:trPr>
          <w:trHeight w:val="78"/>
        </w:trPr>
        <w:tc>
          <w:tcPr>
            <w:tcW w:w="1923" w:type="dxa"/>
            <w:vMerge/>
          </w:tcPr>
          <w:p w14:paraId="68BD253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B49372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02D57E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14:paraId="525CD8D4" w14:textId="77777777" w:rsidTr="00A93C2C">
        <w:trPr>
          <w:trHeight w:val="78"/>
        </w:trPr>
        <w:tc>
          <w:tcPr>
            <w:tcW w:w="1923" w:type="dxa"/>
            <w:vMerge/>
          </w:tcPr>
          <w:p w14:paraId="03A97A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7D496F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51AF6F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14:paraId="58249324" w14:textId="77777777" w:rsidTr="00A93C2C">
        <w:trPr>
          <w:trHeight w:val="157"/>
        </w:trPr>
        <w:tc>
          <w:tcPr>
            <w:tcW w:w="1923" w:type="dxa"/>
            <w:vMerge/>
          </w:tcPr>
          <w:p w14:paraId="4EF71CB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914D724"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2F8E71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69D35C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14:paraId="0E2DBE5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1" w:name="_Toc482806107"/>
      <w:bookmarkStart w:id="122" w:name="_Toc483051422"/>
      <w:bookmarkStart w:id="123"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121"/>
      <w:bookmarkEnd w:id="122"/>
    </w:p>
    <w:p w14:paraId="0BEC0FE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24" w:name="_Toc482806108"/>
      <w:bookmarkStart w:id="125" w:name="_Toc483051423"/>
      <w:r w:rsidRPr="00A93C2C">
        <w:rPr>
          <w:rFonts w:ascii="宋体" w:eastAsia="宋体" w:hAnsi="宋体" w:cs="Times New Roman" w:hint="eastAsia"/>
          <w:b/>
          <w:bCs/>
          <w:sz w:val="28"/>
          <w:szCs w:val="28"/>
        </w:rPr>
        <w:t>3.2.1测试策略描述</w:t>
      </w:r>
      <w:bookmarkEnd w:id="124"/>
      <w:bookmarkEnd w:id="125"/>
    </w:p>
    <w:p w14:paraId="7A2A29BD"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14:paraId="3E90334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26" w:name="_Toc482806109"/>
      <w:bookmarkStart w:id="127" w:name="_Toc483051424"/>
      <w:r w:rsidRPr="00A93C2C">
        <w:rPr>
          <w:rFonts w:ascii="宋体" w:eastAsia="宋体" w:hAnsi="宋体" w:cs="Times New Roman" w:hint="eastAsia"/>
          <w:b/>
          <w:bCs/>
          <w:sz w:val="28"/>
          <w:szCs w:val="28"/>
        </w:rPr>
        <w:t>3.2.2</w:t>
      </w:r>
      <w:bookmarkEnd w:id="123"/>
      <w:r w:rsidRPr="00A93C2C">
        <w:rPr>
          <w:rFonts w:ascii="宋体" w:eastAsia="宋体" w:hAnsi="宋体" w:cs="Times New Roman" w:hint="eastAsia"/>
          <w:b/>
          <w:bCs/>
          <w:sz w:val="28"/>
          <w:szCs w:val="28"/>
        </w:rPr>
        <w:t>测试用例</w:t>
      </w:r>
      <w:bookmarkEnd w:id="126"/>
      <w:bookmarkEnd w:id="1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267016CE" w14:textId="77777777" w:rsidTr="00A93C2C">
        <w:tc>
          <w:tcPr>
            <w:tcW w:w="8897" w:type="dxa"/>
            <w:gridSpan w:val="3"/>
          </w:tcPr>
          <w:p w14:paraId="3D0C92FF"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302</w:t>
            </w:r>
          </w:p>
        </w:tc>
      </w:tr>
      <w:tr w:rsidR="0088206F" w:rsidRPr="00A93C2C" w14:paraId="4EF12405" w14:textId="77777777" w:rsidTr="00A93C2C">
        <w:tc>
          <w:tcPr>
            <w:tcW w:w="8897" w:type="dxa"/>
            <w:gridSpan w:val="3"/>
          </w:tcPr>
          <w:p w14:paraId="3527B255"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3EF4188" w14:textId="77777777" w:rsidTr="00A93C2C">
        <w:tc>
          <w:tcPr>
            <w:tcW w:w="1923" w:type="dxa"/>
          </w:tcPr>
          <w:p w14:paraId="13FFB6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53F7C93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14:paraId="01845F23" w14:textId="77777777" w:rsidTr="00A93C2C">
        <w:tc>
          <w:tcPr>
            <w:tcW w:w="1923" w:type="dxa"/>
          </w:tcPr>
          <w:p w14:paraId="6CB1F6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24DE6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w:t>
            </w:r>
            <w:r w:rsidRPr="00A93C2C">
              <w:rPr>
                <w:rFonts w:ascii="Calibri" w:eastAsia="宋体" w:hAnsi="Calibri" w:cs="Times New Roman" w:hint="eastAsia"/>
                <w:sz w:val="24"/>
              </w:rPr>
              <w:lastRenderedPageBreak/>
              <w:t>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14:paraId="2327D378" w14:textId="77777777" w:rsidTr="00A93C2C">
        <w:tc>
          <w:tcPr>
            <w:tcW w:w="1923" w:type="dxa"/>
          </w:tcPr>
          <w:p w14:paraId="4E426E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65A26C7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14:paraId="3E8A3315" w14:textId="77777777" w:rsidTr="00A93C2C">
        <w:tc>
          <w:tcPr>
            <w:tcW w:w="1923" w:type="dxa"/>
          </w:tcPr>
          <w:p w14:paraId="49E86B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74821C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DCF963D" w14:textId="77777777" w:rsidTr="00A93C2C">
        <w:tc>
          <w:tcPr>
            <w:tcW w:w="1923" w:type="dxa"/>
          </w:tcPr>
          <w:p w14:paraId="56D675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C5C59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4D4DC088" w14:textId="77777777" w:rsidTr="00A93C2C">
        <w:tc>
          <w:tcPr>
            <w:tcW w:w="1923" w:type="dxa"/>
            <w:vMerge w:val="restart"/>
          </w:tcPr>
          <w:p w14:paraId="1FC38D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2C13BF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0CAFBF6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14:paraId="4986CFB8" w14:textId="77777777" w:rsidTr="00A93C2C">
        <w:tc>
          <w:tcPr>
            <w:tcW w:w="1923" w:type="dxa"/>
            <w:vMerge/>
          </w:tcPr>
          <w:p w14:paraId="3AE0088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FB33A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59DE8A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14:paraId="692EC9F6" w14:textId="77777777" w:rsidTr="00A93C2C">
        <w:tc>
          <w:tcPr>
            <w:tcW w:w="1923" w:type="dxa"/>
            <w:vMerge w:val="restart"/>
          </w:tcPr>
          <w:p w14:paraId="53DBAE7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DC014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3CE99C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2CB59C4" w14:textId="77777777" w:rsidTr="00A93C2C">
        <w:tc>
          <w:tcPr>
            <w:tcW w:w="1923" w:type="dxa"/>
            <w:vMerge/>
          </w:tcPr>
          <w:p w14:paraId="4306D14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796CA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EE6AE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14:paraId="79DA86D3" w14:textId="77777777" w:rsidTr="00A93C2C">
        <w:tc>
          <w:tcPr>
            <w:tcW w:w="1923" w:type="dxa"/>
            <w:vMerge/>
          </w:tcPr>
          <w:p w14:paraId="6E3F6F7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2A4427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2956F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14:paraId="4016F457" w14:textId="77777777" w:rsidTr="00A93C2C">
        <w:tc>
          <w:tcPr>
            <w:tcW w:w="1923" w:type="dxa"/>
            <w:vMerge/>
          </w:tcPr>
          <w:p w14:paraId="4F7347E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49A87D8"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14:paraId="075A26E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89390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14:paraId="6EA6506B" w14:textId="77777777" w:rsidTr="00A93C2C">
        <w:trPr>
          <w:trHeight w:val="81"/>
        </w:trPr>
        <w:tc>
          <w:tcPr>
            <w:tcW w:w="1923" w:type="dxa"/>
            <w:vMerge w:val="restart"/>
          </w:tcPr>
          <w:p w14:paraId="4BA887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1B5B32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14:paraId="14A73B9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3B967AC" w14:textId="77777777" w:rsidTr="00A93C2C">
        <w:trPr>
          <w:trHeight w:val="78"/>
        </w:trPr>
        <w:tc>
          <w:tcPr>
            <w:tcW w:w="1923" w:type="dxa"/>
            <w:vMerge/>
          </w:tcPr>
          <w:p w14:paraId="7D68120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14:paraId="1C888BC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14:paraId="3D68420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14:paraId="0B709D42" w14:textId="77777777" w:rsidTr="00A93C2C">
        <w:trPr>
          <w:trHeight w:val="78"/>
        </w:trPr>
        <w:tc>
          <w:tcPr>
            <w:tcW w:w="1923" w:type="dxa"/>
            <w:vMerge/>
          </w:tcPr>
          <w:p w14:paraId="5ACB119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B6FB5F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47A476D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14:paraId="312E2693" w14:textId="77777777" w:rsidTr="00A93C2C">
        <w:trPr>
          <w:trHeight w:val="157"/>
        </w:trPr>
        <w:tc>
          <w:tcPr>
            <w:tcW w:w="1923" w:type="dxa"/>
            <w:vMerge/>
          </w:tcPr>
          <w:p w14:paraId="7A4D9D7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E9E58FD"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6BC8A0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AC135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14:paraId="528A9C4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8" w:name="_Toc482806110"/>
      <w:bookmarkStart w:id="129" w:name="_Toc483051425"/>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128"/>
      <w:bookmarkEnd w:id="129"/>
    </w:p>
    <w:p w14:paraId="2A9A6FE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30" w:name="_Toc482806111"/>
      <w:bookmarkStart w:id="131" w:name="_Toc483051426"/>
      <w:r w:rsidRPr="00A93C2C">
        <w:rPr>
          <w:rFonts w:ascii="宋体" w:eastAsia="宋体" w:hAnsi="宋体" w:cs="Times New Roman" w:hint="eastAsia"/>
          <w:b/>
          <w:bCs/>
          <w:sz w:val="28"/>
          <w:szCs w:val="28"/>
        </w:rPr>
        <w:t>3.3.1测试策略描述</w:t>
      </w:r>
      <w:bookmarkEnd w:id="130"/>
      <w:bookmarkEnd w:id="131"/>
    </w:p>
    <w:p w14:paraId="01C44438"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w:t>
      </w:r>
      <w:proofErr w:type="gramStart"/>
      <w:r w:rsidRPr="00A93C2C">
        <w:rPr>
          <w:rFonts w:ascii="Calibri" w:eastAsia="宋体" w:hAnsi="Calibri" w:cs="Times New Roman" w:hint="eastAsia"/>
          <w:sz w:val="24"/>
        </w:rPr>
        <w:t>成功响应</w:t>
      </w:r>
      <w:proofErr w:type="gramEnd"/>
      <w:r w:rsidRPr="00A93C2C">
        <w:rPr>
          <w:rFonts w:ascii="Calibri" w:eastAsia="宋体" w:hAnsi="Calibri" w:cs="Times New Roman" w:hint="eastAsia"/>
          <w:sz w:val="24"/>
        </w:rPr>
        <w:t>容错机制抛出错误提示。正常情况下，系统发生异常时会继续响应或给出提示而不会发生系统错误；失败情况下，系统出错甚至出现崩溃情况。</w:t>
      </w:r>
    </w:p>
    <w:p w14:paraId="6179D48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32" w:name="_Toc482806112"/>
      <w:bookmarkStart w:id="133" w:name="_Toc483051427"/>
      <w:r w:rsidRPr="00A93C2C">
        <w:rPr>
          <w:rFonts w:ascii="宋体" w:eastAsia="宋体" w:hAnsi="宋体" w:cs="Times New Roman" w:hint="eastAsia"/>
          <w:b/>
          <w:bCs/>
          <w:sz w:val="28"/>
          <w:szCs w:val="28"/>
        </w:rPr>
        <w:lastRenderedPageBreak/>
        <w:t>3.3.2测试用例</w:t>
      </w:r>
      <w:bookmarkEnd w:id="132"/>
      <w:bookmarkEnd w:id="1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6D85B113" w14:textId="77777777" w:rsidTr="00A93C2C">
        <w:tc>
          <w:tcPr>
            <w:tcW w:w="8897" w:type="dxa"/>
            <w:gridSpan w:val="3"/>
          </w:tcPr>
          <w:p w14:paraId="19DA79F7"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14:paraId="0857C675" w14:textId="77777777" w:rsidTr="00A93C2C">
        <w:tc>
          <w:tcPr>
            <w:tcW w:w="8897" w:type="dxa"/>
            <w:gridSpan w:val="3"/>
          </w:tcPr>
          <w:p w14:paraId="3CE71685"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2DC9B31" w14:textId="77777777" w:rsidTr="00A93C2C">
        <w:tc>
          <w:tcPr>
            <w:tcW w:w="1923" w:type="dxa"/>
          </w:tcPr>
          <w:p w14:paraId="2A653D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8FC51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14:paraId="0C80E2EC" w14:textId="77777777" w:rsidTr="00A93C2C">
        <w:tc>
          <w:tcPr>
            <w:tcW w:w="1923" w:type="dxa"/>
          </w:tcPr>
          <w:p w14:paraId="743A8A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4ECD3A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commentRangeStart w:id="134"/>
            <w:r w:rsidRPr="00A93C2C">
              <w:rPr>
                <w:rFonts w:ascii="Calibri" w:eastAsia="宋体" w:hAnsi="Calibri" w:cs="Times New Roman" w:hint="eastAsia"/>
                <w:sz w:val="24"/>
              </w:rPr>
              <w:t>异常数据</w:t>
            </w:r>
            <w:commentRangeEnd w:id="134"/>
            <w:r w:rsidR="00AA408D">
              <w:rPr>
                <w:rStyle w:val="af"/>
              </w:rPr>
              <w:commentReference w:id="134"/>
            </w:r>
            <w:r w:rsidRPr="00A93C2C">
              <w:rPr>
                <w:rFonts w:ascii="Calibri" w:eastAsia="宋体" w:hAnsi="Calibri" w:cs="Times New Roman" w:hint="eastAsia"/>
                <w:sz w:val="24"/>
              </w:rPr>
              <w:t>来检验系统是否会出错甚至崩溃。</w:t>
            </w:r>
          </w:p>
        </w:tc>
      </w:tr>
      <w:tr w:rsidR="00A93C2C" w:rsidRPr="00A93C2C" w14:paraId="7E61A883" w14:textId="77777777" w:rsidTr="00A93C2C">
        <w:tc>
          <w:tcPr>
            <w:tcW w:w="1923" w:type="dxa"/>
          </w:tcPr>
          <w:p w14:paraId="478E3A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6588E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14:paraId="5FEA803F" w14:textId="77777777" w:rsidTr="00A93C2C">
        <w:tc>
          <w:tcPr>
            <w:tcW w:w="1923" w:type="dxa"/>
          </w:tcPr>
          <w:p w14:paraId="038A9C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778FBA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613CE4E" w14:textId="77777777" w:rsidTr="00A93C2C">
        <w:tc>
          <w:tcPr>
            <w:tcW w:w="1923" w:type="dxa"/>
          </w:tcPr>
          <w:p w14:paraId="4246E9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3570DE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5D283EF7" w14:textId="77777777" w:rsidTr="00A93C2C">
        <w:tc>
          <w:tcPr>
            <w:tcW w:w="1923" w:type="dxa"/>
            <w:vMerge w:val="restart"/>
          </w:tcPr>
          <w:p w14:paraId="00DE53F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6C47E5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1D2CDD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14:paraId="09254855" w14:textId="77777777" w:rsidTr="00A93C2C">
        <w:tc>
          <w:tcPr>
            <w:tcW w:w="1923" w:type="dxa"/>
            <w:vMerge/>
          </w:tcPr>
          <w:p w14:paraId="6C04795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2B1241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60C1E2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14:paraId="4BC54808" w14:textId="77777777" w:rsidTr="00A93C2C">
        <w:tc>
          <w:tcPr>
            <w:tcW w:w="1923" w:type="dxa"/>
            <w:vMerge w:val="restart"/>
          </w:tcPr>
          <w:p w14:paraId="7654A8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8C431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09A9A2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10B68B8E" w14:textId="77777777" w:rsidTr="00A93C2C">
        <w:tc>
          <w:tcPr>
            <w:tcW w:w="1923" w:type="dxa"/>
            <w:vMerge/>
          </w:tcPr>
          <w:p w14:paraId="6A693AB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1FF4AB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19E211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A93C2C" w:rsidRPr="00A93C2C" w14:paraId="773E7BEB" w14:textId="77777777" w:rsidTr="00A93C2C">
        <w:tc>
          <w:tcPr>
            <w:tcW w:w="1923" w:type="dxa"/>
            <w:vMerge/>
          </w:tcPr>
          <w:p w14:paraId="4614852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C44F6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CAB6B4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14:paraId="407A32D8" w14:textId="77777777" w:rsidTr="00A93C2C">
        <w:tc>
          <w:tcPr>
            <w:tcW w:w="1923" w:type="dxa"/>
            <w:vMerge/>
          </w:tcPr>
          <w:p w14:paraId="3324E85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9F3640C"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14:paraId="7951EA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569F833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14:paraId="4B4CDE50" w14:textId="77777777" w:rsidTr="00A93C2C">
        <w:trPr>
          <w:trHeight w:val="81"/>
        </w:trPr>
        <w:tc>
          <w:tcPr>
            <w:tcW w:w="1923" w:type="dxa"/>
            <w:vMerge w:val="restart"/>
          </w:tcPr>
          <w:p w14:paraId="2AFD5C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4C2AD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14:paraId="4B77BAF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A7A8E46" w14:textId="77777777" w:rsidTr="00A93C2C">
        <w:trPr>
          <w:trHeight w:val="78"/>
        </w:trPr>
        <w:tc>
          <w:tcPr>
            <w:tcW w:w="1923" w:type="dxa"/>
            <w:vMerge/>
          </w:tcPr>
          <w:p w14:paraId="5EF9869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14:paraId="25AC4AE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14:paraId="5DC285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14:paraId="5674059F" w14:textId="77777777" w:rsidTr="00A93C2C">
        <w:trPr>
          <w:trHeight w:val="157"/>
        </w:trPr>
        <w:tc>
          <w:tcPr>
            <w:tcW w:w="1923" w:type="dxa"/>
            <w:vMerge/>
          </w:tcPr>
          <w:p w14:paraId="1AB0BEE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997F1CB" w14:textId="77777777"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2523BE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6758D8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14:paraId="3C0882CC"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35" w:name="_Toc482806113"/>
      <w:bookmarkStart w:id="136" w:name="_Toc483051428"/>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35"/>
      <w:bookmarkEnd w:id="136"/>
    </w:p>
    <w:p w14:paraId="2D8EA460"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37" w:name="_Toc482806114"/>
      <w:bookmarkStart w:id="138" w:name="_Toc483051429"/>
      <w:r w:rsidRPr="00A93C2C">
        <w:rPr>
          <w:rFonts w:ascii="宋体" w:eastAsia="宋体" w:hAnsi="宋体" w:cs="Times New Roman" w:hint="eastAsia"/>
          <w:b/>
          <w:bCs/>
          <w:sz w:val="28"/>
          <w:szCs w:val="28"/>
        </w:rPr>
        <w:t>3.4.1测试策略描述</w:t>
      </w:r>
      <w:bookmarkEnd w:id="137"/>
      <w:bookmarkEnd w:id="138"/>
    </w:p>
    <w:p w14:paraId="5444CFAA"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14:paraId="6EDF8FF6"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39" w:name="_Toc482806115"/>
      <w:bookmarkStart w:id="140" w:name="_Toc483051430"/>
      <w:r w:rsidRPr="00A93C2C">
        <w:rPr>
          <w:rFonts w:ascii="宋体" w:eastAsia="宋体" w:hAnsi="宋体" w:cs="Times New Roman" w:hint="eastAsia"/>
          <w:b/>
          <w:bCs/>
          <w:sz w:val="28"/>
          <w:szCs w:val="28"/>
        </w:rPr>
        <w:lastRenderedPageBreak/>
        <w:t>3.4.2测试用例</w:t>
      </w:r>
      <w:bookmarkEnd w:id="139"/>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14:paraId="2B3CE46A" w14:textId="77777777" w:rsidTr="00A93C2C">
        <w:tc>
          <w:tcPr>
            <w:tcW w:w="0" w:type="auto"/>
            <w:gridSpan w:val="3"/>
          </w:tcPr>
          <w:p w14:paraId="11A2BD17"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14:paraId="366853A0" w14:textId="77777777" w:rsidTr="00A93C2C">
        <w:tc>
          <w:tcPr>
            <w:tcW w:w="0" w:type="auto"/>
            <w:gridSpan w:val="3"/>
          </w:tcPr>
          <w:p w14:paraId="5A136DC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14:paraId="295D2141" w14:textId="77777777" w:rsidTr="00A93C2C">
        <w:tc>
          <w:tcPr>
            <w:tcW w:w="0" w:type="auto"/>
          </w:tcPr>
          <w:p w14:paraId="5B5CE828"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14:paraId="164327D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14:paraId="095C1629" w14:textId="77777777" w:rsidTr="00A93C2C">
        <w:tc>
          <w:tcPr>
            <w:tcW w:w="0" w:type="auto"/>
          </w:tcPr>
          <w:p w14:paraId="74D1778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14:paraId="22E369B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14:paraId="1D0EB283" w14:textId="77777777" w:rsidTr="00A93C2C">
        <w:tc>
          <w:tcPr>
            <w:tcW w:w="0" w:type="auto"/>
          </w:tcPr>
          <w:p w14:paraId="2CCAD399"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14:paraId="7C2470F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14:paraId="275C836B" w14:textId="77777777" w:rsidTr="00A93C2C">
        <w:tc>
          <w:tcPr>
            <w:tcW w:w="0" w:type="auto"/>
          </w:tcPr>
          <w:p w14:paraId="57E30BF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14:paraId="3C4E6A9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14:paraId="411587A7" w14:textId="77777777" w:rsidTr="00A93C2C">
        <w:tc>
          <w:tcPr>
            <w:tcW w:w="0" w:type="auto"/>
          </w:tcPr>
          <w:p w14:paraId="232A61C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14:paraId="2BF7160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14:paraId="028F59C0" w14:textId="77777777" w:rsidTr="00A93C2C">
        <w:tc>
          <w:tcPr>
            <w:tcW w:w="0" w:type="auto"/>
            <w:vMerge w:val="restart"/>
          </w:tcPr>
          <w:p w14:paraId="7201DB78"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14:paraId="4C4D879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14:paraId="5556EB5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14:paraId="231D87D3" w14:textId="77777777" w:rsidTr="00A93C2C">
        <w:tc>
          <w:tcPr>
            <w:tcW w:w="0" w:type="auto"/>
            <w:vMerge/>
          </w:tcPr>
          <w:p w14:paraId="5072D8DD"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60F6866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14:paraId="6C8E1DE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14:paraId="409F75BA" w14:textId="77777777" w:rsidTr="00A93C2C">
        <w:tc>
          <w:tcPr>
            <w:tcW w:w="0" w:type="auto"/>
            <w:vMerge w:val="restart"/>
          </w:tcPr>
          <w:p w14:paraId="3EF074F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9C3A389"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14:paraId="5165920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475DCDA9" w14:textId="77777777" w:rsidTr="00A93C2C">
        <w:tc>
          <w:tcPr>
            <w:tcW w:w="0" w:type="auto"/>
            <w:vMerge/>
          </w:tcPr>
          <w:p w14:paraId="407424F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42BB84C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14:paraId="2EE2A196"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88206F" w:rsidRPr="00A93C2C" w14:paraId="2B7C2F03" w14:textId="77777777" w:rsidTr="00A93C2C">
        <w:trPr>
          <w:trHeight w:val="456"/>
        </w:trPr>
        <w:tc>
          <w:tcPr>
            <w:tcW w:w="0" w:type="auto"/>
            <w:vMerge/>
          </w:tcPr>
          <w:p w14:paraId="74A7A1E3"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5DFA64F8"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14:paraId="6A00605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14:paraId="607026C9" w14:textId="77777777" w:rsidTr="00A93C2C">
        <w:trPr>
          <w:trHeight w:val="516"/>
        </w:trPr>
        <w:tc>
          <w:tcPr>
            <w:tcW w:w="0" w:type="auto"/>
            <w:vMerge/>
          </w:tcPr>
          <w:p w14:paraId="56245E48"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4C41C1FA"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14:paraId="11BB7B26"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14:paraId="5F9E298D" w14:textId="77777777" w:rsidTr="00A93C2C">
        <w:tc>
          <w:tcPr>
            <w:tcW w:w="0" w:type="auto"/>
            <w:vMerge/>
          </w:tcPr>
          <w:p w14:paraId="498CDFE2"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3C75CC66" w14:textId="77777777" w:rsidR="0088206F" w:rsidRPr="00A93C2C" w:rsidRDefault="0088206F" w:rsidP="0088206F">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14:paraId="0E2F4318"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462DA19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14:paraId="070D4569" w14:textId="77777777" w:rsidTr="00A93C2C">
        <w:trPr>
          <w:trHeight w:val="81"/>
        </w:trPr>
        <w:tc>
          <w:tcPr>
            <w:tcW w:w="0" w:type="auto"/>
            <w:vMerge w:val="restart"/>
          </w:tcPr>
          <w:p w14:paraId="51ACE96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183E75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14:paraId="6C4DFDC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3578ED0D" w14:textId="77777777" w:rsidTr="00A93C2C">
        <w:trPr>
          <w:trHeight w:val="78"/>
        </w:trPr>
        <w:tc>
          <w:tcPr>
            <w:tcW w:w="0" w:type="auto"/>
            <w:vMerge/>
          </w:tcPr>
          <w:p w14:paraId="232C94B4"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14:paraId="005182C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14:paraId="5212C769"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14:paraId="6843BCDD" w14:textId="77777777" w:rsidTr="00A93C2C">
        <w:trPr>
          <w:trHeight w:val="157"/>
        </w:trPr>
        <w:tc>
          <w:tcPr>
            <w:tcW w:w="0" w:type="auto"/>
            <w:vMerge/>
          </w:tcPr>
          <w:p w14:paraId="7B2ACEC8"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344BBE4D" w14:textId="77777777" w:rsidR="0088206F" w:rsidRPr="00A93C2C" w:rsidRDefault="0088206F" w:rsidP="0088206F">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58D05C5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4C72B98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14:paraId="09B1682B" w14:textId="77777777" w:rsidR="00CB582A" w:rsidRDefault="00CB582A">
      <w:pPr>
        <w:widowControl/>
        <w:jc w:val="left"/>
        <w:rPr>
          <w:rFonts w:ascii="Calibri" w:eastAsia="宋体" w:hAnsi="Calibri" w:cs="Times New Roman"/>
          <w:b/>
          <w:bCs/>
          <w:kern w:val="44"/>
          <w:sz w:val="44"/>
          <w:szCs w:val="44"/>
        </w:rPr>
      </w:pPr>
      <w:bookmarkStart w:id="141" w:name="_Toc482806116"/>
    </w:p>
    <w:p w14:paraId="75F5F317"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42" w:name="_Toc483051431"/>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41"/>
      <w:bookmarkEnd w:id="142"/>
    </w:p>
    <w:p w14:paraId="777B9F68" w14:textId="77777777"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43" w:name="_Toc482806117"/>
      <w:bookmarkStart w:id="144" w:name="_Toc483051432"/>
      <w:r w:rsidRPr="005453F4">
        <w:rPr>
          <w:rFonts w:ascii="Calibri Light" w:eastAsia="宋体" w:hAnsi="Calibri Light" w:cs="Times New Roman" w:hint="eastAsia"/>
          <w:b/>
          <w:bCs/>
          <w:sz w:val="32"/>
          <w:szCs w:val="32"/>
        </w:rPr>
        <w:t>4.1</w:t>
      </w:r>
      <w:bookmarkEnd w:id="143"/>
      <w:bookmarkEnd w:id="144"/>
      <w:r w:rsidR="0014177C">
        <w:rPr>
          <w:rFonts w:ascii="Calibri Light" w:eastAsia="宋体" w:hAnsi="Calibri Light" w:cs="Times New Roman" w:hint="eastAsia"/>
          <w:b/>
          <w:bCs/>
          <w:sz w:val="32"/>
          <w:szCs w:val="32"/>
        </w:rPr>
        <w:t>测试环境及测试计划</w:t>
      </w:r>
    </w:p>
    <w:p w14:paraId="5C9F41E7" w14:textId="77777777" w:rsidR="0014177C" w:rsidRDefault="0014177C"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4.1.1</w:t>
      </w:r>
      <w:r>
        <w:rPr>
          <w:rFonts w:ascii="Calibri Light" w:eastAsia="宋体" w:hAnsi="Calibri Light" w:cs="Times New Roman" w:hint="eastAsia"/>
          <w:b/>
          <w:bCs/>
          <w:sz w:val="32"/>
          <w:szCs w:val="32"/>
        </w:rPr>
        <w:t>测试环境</w:t>
      </w:r>
    </w:p>
    <w:p w14:paraId="64B03520" w14:textId="77777777"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7"/>
        <w:tblW w:w="0" w:type="auto"/>
        <w:tblLook w:val="04A0" w:firstRow="1" w:lastRow="0" w:firstColumn="1" w:lastColumn="0" w:noHBand="0" w:noVBand="1"/>
      </w:tblPr>
      <w:tblGrid>
        <w:gridCol w:w="4141"/>
        <w:gridCol w:w="4161"/>
      </w:tblGrid>
      <w:tr w:rsidR="000A2D59" w14:paraId="22828AFD" w14:textId="77777777" w:rsidTr="000A2D59">
        <w:tc>
          <w:tcPr>
            <w:tcW w:w="4264" w:type="dxa"/>
          </w:tcPr>
          <w:p w14:paraId="56F2F047"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14:paraId="40F8C3F6"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14:paraId="25B0F1EB" w14:textId="77777777" w:rsidTr="000A2D59">
        <w:tc>
          <w:tcPr>
            <w:tcW w:w="4264" w:type="dxa"/>
          </w:tcPr>
          <w:p w14:paraId="051ABE7E"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14:paraId="6E0A8C30"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14:paraId="7D711EAB" w14:textId="77777777" w:rsidTr="000A2D59">
        <w:tc>
          <w:tcPr>
            <w:tcW w:w="4264" w:type="dxa"/>
          </w:tcPr>
          <w:p w14:paraId="103D8E2E"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14:paraId="24842AF7"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14:paraId="5FD4E6D5" w14:textId="77777777" w:rsidTr="000A2D59">
        <w:tc>
          <w:tcPr>
            <w:tcW w:w="4264" w:type="dxa"/>
          </w:tcPr>
          <w:p w14:paraId="77B27742"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14:paraId="149629F9"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14:paraId="5FF4BA97" w14:textId="77777777" w:rsidTr="000A2D59">
        <w:tc>
          <w:tcPr>
            <w:tcW w:w="4264" w:type="dxa"/>
          </w:tcPr>
          <w:p w14:paraId="05A86E1F"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14:paraId="29954E97"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14:paraId="06C5F344" w14:textId="77777777" w:rsidTr="000A2D59">
        <w:tc>
          <w:tcPr>
            <w:tcW w:w="4264" w:type="dxa"/>
          </w:tcPr>
          <w:p w14:paraId="4AA7147D"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14:paraId="06C9CCE4"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14:paraId="73122029" w14:textId="77777777" w:rsidR="000A2D59" w:rsidRPr="000A2D59" w:rsidRDefault="000A2D59" w:rsidP="00E3006B">
      <w:pPr>
        <w:tabs>
          <w:tab w:val="left" w:pos="5550"/>
        </w:tabs>
        <w:spacing w:line="360" w:lineRule="auto"/>
        <w:ind w:firstLineChars="200" w:firstLine="480"/>
        <w:jc w:val="center"/>
        <w:rPr>
          <w:rFonts w:ascii="Calibri" w:eastAsia="宋体" w:hAnsi="Calibri" w:cs="Times New Roman"/>
          <w:sz w:val="24"/>
        </w:rPr>
      </w:pPr>
    </w:p>
    <w:p w14:paraId="1968C865" w14:textId="77777777" w:rsidR="00E3006B" w:rsidRDefault="000A2D59"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4.1.2</w:t>
      </w:r>
      <w:r>
        <w:rPr>
          <w:rFonts w:ascii="Calibri Light" w:eastAsia="宋体" w:hAnsi="Calibri Light" w:cs="Times New Roman" w:hint="eastAsia"/>
          <w:b/>
          <w:bCs/>
          <w:sz w:val="32"/>
          <w:szCs w:val="32"/>
        </w:rPr>
        <w:t>测试计划</w:t>
      </w:r>
    </w:p>
    <w:p w14:paraId="63DC9C23" w14:textId="77777777"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14:paraId="215ED591" w14:textId="77777777"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w:t>
      </w:r>
      <w:proofErr w:type="gramStart"/>
      <w:r>
        <w:rPr>
          <w:rFonts w:ascii="Calibri" w:eastAsia="宋体" w:hAnsi="Calibri" w:cs="Times New Roman" w:hint="eastAsia"/>
          <w:sz w:val="24"/>
        </w:rPr>
        <w:t>檑</w:t>
      </w:r>
      <w:proofErr w:type="gramEnd"/>
      <w:r>
        <w:rPr>
          <w:rFonts w:ascii="Calibri" w:eastAsia="宋体" w:hAnsi="Calibri" w:cs="Times New Roman" w:hint="eastAsia"/>
          <w:sz w:val="24"/>
        </w:rPr>
        <w:t>、温元祯、谭伟良进行编写。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w:t>
      </w:r>
      <w:proofErr w:type="gramStart"/>
      <w:r w:rsidR="00E3006B">
        <w:rPr>
          <w:rFonts w:ascii="Calibri" w:eastAsia="宋体" w:hAnsi="Calibri" w:cs="Times New Roman" w:hint="eastAsia"/>
          <w:sz w:val="24"/>
        </w:rPr>
        <w:t>檑</w:t>
      </w:r>
      <w:proofErr w:type="gramEnd"/>
      <w:r w:rsidR="00E3006B">
        <w:rPr>
          <w:rFonts w:ascii="Calibri" w:eastAsia="宋体" w:hAnsi="Calibri" w:cs="Times New Roman" w:hint="eastAsia"/>
          <w:sz w:val="24"/>
        </w:rPr>
        <w:t>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7"/>
        <w:tblW w:w="0" w:type="auto"/>
        <w:tblLook w:val="04A0" w:firstRow="1" w:lastRow="0" w:firstColumn="1" w:lastColumn="0" w:noHBand="0" w:noVBand="1"/>
      </w:tblPr>
      <w:tblGrid>
        <w:gridCol w:w="4151"/>
        <w:gridCol w:w="4151"/>
      </w:tblGrid>
      <w:tr w:rsidR="00E3006B" w14:paraId="1C4B2067" w14:textId="77777777" w:rsidTr="00E3006B">
        <w:tc>
          <w:tcPr>
            <w:tcW w:w="4264" w:type="dxa"/>
          </w:tcPr>
          <w:p w14:paraId="4E33CFE6"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4264" w:type="dxa"/>
          </w:tcPr>
          <w:p w14:paraId="34BB9B8C"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56F3FD2C" w14:textId="77777777" w:rsidTr="00E3006B">
        <w:tc>
          <w:tcPr>
            <w:tcW w:w="4264" w:type="dxa"/>
          </w:tcPr>
          <w:p w14:paraId="0926E165"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14:paraId="33A1883B"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0498EDEF" w14:textId="77777777" w:rsidTr="00E3006B">
        <w:tc>
          <w:tcPr>
            <w:tcW w:w="4264" w:type="dxa"/>
          </w:tcPr>
          <w:p w14:paraId="69447499"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14:paraId="0239F5D7"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14:paraId="1F9D0299" w14:textId="77777777" w:rsidTr="00E3006B">
        <w:tc>
          <w:tcPr>
            <w:tcW w:w="4264" w:type="dxa"/>
          </w:tcPr>
          <w:p w14:paraId="79EC9F79"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14:paraId="05AED7E4"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14:paraId="657966F8" w14:textId="77777777" w:rsidR="00E3006B" w:rsidRPr="00E3006B" w:rsidRDefault="00E3006B" w:rsidP="00E3006B">
      <w:pPr>
        <w:tabs>
          <w:tab w:val="left" w:pos="5550"/>
        </w:tabs>
        <w:spacing w:line="360" w:lineRule="auto"/>
        <w:ind w:firstLineChars="200" w:firstLine="480"/>
        <w:rPr>
          <w:rFonts w:ascii="Calibri" w:eastAsia="宋体" w:hAnsi="Calibri" w:cs="Times New Roman"/>
          <w:sz w:val="24"/>
        </w:rPr>
      </w:pPr>
    </w:p>
    <w:p w14:paraId="7D702B8E" w14:textId="77777777"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45" w:name="_Toc482806118"/>
      <w:bookmarkStart w:id="146" w:name="_Toc483051433"/>
      <w:r w:rsidRPr="005453F4">
        <w:rPr>
          <w:rFonts w:ascii="Calibri Light" w:eastAsia="宋体" w:hAnsi="Calibri Light" w:cs="Times New Roman" w:hint="eastAsia"/>
          <w:b/>
          <w:bCs/>
          <w:sz w:val="32"/>
          <w:szCs w:val="32"/>
        </w:rPr>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commentRangeStart w:id="147"/>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45"/>
      <w:bookmarkEnd w:id="146"/>
      <w:commentRangeEnd w:id="147"/>
      <w:r w:rsidR="00096D7B">
        <w:rPr>
          <w:rStyle w:val="af"/>
        </w:rPr>
        <w:commentReference w:id="147"/>
      </w:r>
    </w:p>
    <w:p w14:paraId="5343E344" w14:textId="77777777" w:rsidR="00E3006B" w:rsidRPr="000A2D59" w:rsidRDefault="00E3006B"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 xml:space="preserve">4.2.1 </w:t>
      </w:r>
      <w:r w:rsidRPr="005453F4">
        <w:rPr>
          <w:rFonts w:ascii="Calibri Light" w:eastAsia="宋体" w:hAnsi="Calibri Light" w:cs="Times New Roman" w:hint="eastAsia"/>
          <w:b/>
          <w:bCs/>
          <w:sz w:val="32"/>
          <w:szCs w:val="32"/>
        </w:rPr>
        <w:t>node</w:t>
      </w:r>
      <w:r w:rsidRPr="005453F4">
        <w:rPr>
          <w:rFonts w:ascii="Calibri Light" w:eastAsia="宋体" w:hAnsi="Calibri Light" w:cs="Times New Roman" w:hint="eastAsia"/>
          <w:b/>
          <w:bCs/>
          <w:sz w:val="32"/>
          <w:szCs w:val="32"/>
        </w:rPr>
        <w:t>单元测试</w:t>
      </w:r>
      <w:r>
        <w:rPr>
          <w:rFonts w:ascii="Calibri Light" w:eastAsia="宋体" w:hAnsi="Calibri Light" w:cs="Times New Roman" w:hint="eastAsia"/>
          <w:b/>
          <w:bCs/>
          <w:sz w:val="32"/>
          <w:szCs w:val="32"/>
        </w:rPr>
        <w:t>描述</w:t>
      </w:r>
    </w:p>
    <w:p w14:paraId="6E728B21"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14:paraId="3B50729D"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proofErr w:type="spellStart"/>
      <w:r w:rsidRPr="00A93C2C">
        <w:rPr>
          <w:rFonts w:ascii="Calibri" w:eastAsia="宋体" w:hAnsi="Calibri" w:cs="Times New Roman" w:hint="eastAsia"/>
          <w:sz w:val="24"/>
        </w:rPr>
        <w:t>assert</w:t>
      </w:r>
      <w:r w:rsidRPr="00A93C2C">
        <w:rPr>
          <w:rFonts w:ascii="Calibri" w:eastAsia="宋体" w:hAnsi="Calibri" w:cs="Times New Roman"/>
          <w:sz w:val="24"/>
        </w:rPr>
        <w:t>.equal</w:t>
      </w:r>
      <w:proofErr w:type="spellEnd"/>
      <w:r w:rsidRPr="00A93C2C">
        <w:rPr>
          <w:rFonts w:ascii="Calibri" w:eastAsia="宋体" w:hAnsi="Calibri" w:cs="Times New Roman"/>
          <w:sz w:val="24"/>
        </w:rPr>
        <w:t>()</w:t>
      </w:r>
      <w:r w:rsidRPr="00A93C2C">
        <w:rPr>
          <w:rFonts w:ascii="Calibri" w:eastAsia="宋体" w:hAnsi="Calibri" w:cs="Times New Roman" w:hint="eastAsia"/>
          <w:sz w:val="24"/>
        </w:rPr>
        <w:t>不满足期望，就会抛出</w:t>
      </w:r>
      <w:proofErr w:type="spellStart"/>
      <w:r w:rsidRPr="00A93C2C">
        <w:rPr>
          <w:rFonts w:ascii="Calibri" w:eastAsia="宋体" w:hAnsi="Calibri" w:cs="Times New Roman" w:hint="eastAsia"/>
          <w:sz w:val="24"/>
        </w:rPr>
        <w:t>AssertionError</w:t>
      </w:r>
      <w:proofErr w:type="spellEnd"/>
      <w:r w:rsidRPr="00A93C2C">
        <w:rPr>
          <w:rFonts w:ascii="Calibri" w:eastAsia="宋体" w:hAnsi="Calibri" w:cs="Times New Roman" w:hint="eastAsia"/>
          <w:sz w:val="24"/>
        </w:rPr>
        <w:t>异常，整个程序停止执行。</w:t>
      </w:r>
    </w:p>
    <w:p w14:paraId="1849D42B"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proofErr w:type="spellStart"/>
      <w:r w:rsidRPr="00A93C2C">
        <w:rPr>
          <w:rFonts w:ascii="Calibri" w:eastAsia="宋体" w:hAnsi="Calibri" w:cs="Times New Roman" w:hint="eastAsia"/>
          <w:sz w:val="24"/>
        </w:rPr>
        <w:t>json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proofErr w:type="spellStart"/>
      <w:r w:rsidRPr="00A93C2C">
        <w:rPr>
          <w:rFonts w:ascii="Calibri" w:eastAsia="宋体" w:hAnsi="Calibri" w:cs="Times New Roman"/>
          <w:sz w:val="24"/>
        </w:rPr>
        <w:t>J</w:t>
      </w:r>
      <w:r w:rsidRPr="00A93C2C">
        <w:rPr>
          <w:rFonts w:ascii="Calibri" w:eastAsia="宋体" w:hAnsi="Calibri" w:cs="Times New Roman" w:hint="eastAsia"/>
          <w:sz w:val="24"/>
        </w:rPr>
        <w:t>son</w:t>
      </w:r>
      <w:proofErr w:type="spellEnd"/>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则用于可视化的观察代码覆盖率。</w:t>
      </w:r>
    </w:p>
    <w:p w14:paraId="635D3502"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w:t>
      </w:r>
      <w:proofErr w:type="gramStart"/>
      <w:r w:rsidRPr="00A93C2C">
        <w:rPr>
          <w:rFonts w:ascii="Calibri" w:eastAsia="宋体" w:hAnsi="Calibri" w:cs="Times New Roman" w:hint="eastAsia"/>
          <w:sz w:val="24"/>
        </w:rPr>
        <w:t>队功能</w:t>
      </w:r>
      <w:proofErr w:type="gramEnd"/>
      <w:r w:rsidRPr="00A93C2C">
        <w:rPr>
          <w:rFonts w:ascii="Calibri" w:eastAsia="宋体" w:hAnsi="Calibri" w:cs="Times New Roman" w:hint="eastAsia"/>
          <w:sz w:val="24"/>
        </w:rPr>
        <w:t>的覆盖，这是最基本的测试用例。</w:t>
      </w:r>
    </w:p>
    <w:p w14:paraId="09C78132" w14:textId="5B804A3A" w:rsidR="00E3006B" w:rsidRPr="00E3006B"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w:t>
      </w:r>
      <w:del w:id="148" w:author="liuchao" w:date="2017-05-26T18:06:00Z">
        <w:r w:rsidRPr="00A93C2C" w:rsidDel="00096D7B">
          <w:rPr>
            <w:rFonts w:ascii="Calibri" w:eastAsia="宋体" w:hAnsi="Calibri" w:cs="Times New Roman" w:hint="eastAsia"/>
            <w:sz w:val="24"/>
          </w:rPr>
          <w:delText>给</w:delText>
        </w:r>
      </w:del>
      <w:ins w:id="149" w:author="liuchao" w:date="2017-05-26T18:06:00Z">
        <w:r w:rsidR="00096D7B">
          <w:rPr>
            <w:rFonts w:ascii="Calibri" w:eastAsia="宋体" w:hAnsi="Calibri" w:cs="Times New Roman" w:hint="eastAsia"/>
            <w:sz w:val="24"/>
          </w:rPr>
          <w:t>针对</w:t>
        </w:r>
      </w:ins>
      <w:r w:rsidRPr="00A93C2C">
        <w:rPr>
          <w:rFonts w:ascii="Calibri" w:eastAsia="宋体" w:hAnsi="Calibri" w:cs="Times New Roman" w:hint="eastAsia"/>
          <w:sz w:val="24"/>
        </w:rPr>
        <w:t>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模块工具，通过</w:t>
      </w:r>
      <w:proofErr w:type="spellStart"/>
      <w:r w:rsidRPr="00A93C2C">
        <w:rPr>
          <w:rFonts w:ascii="Calibri" w:eastAsia="宋体" w:hAnsi="Calibri" w:cs="Times New Roman" w:hint="eastAsia"/>
          <w:sz w:val="24"/>
        </w:rPr>
        <w:t>npm</w:t>
      </w:r>
      <w:proofErr w:type="spellEnd"/>
      <w:r w:rsidRPr="00A93C2C">
        <w:rPr>
          <w:rFonts w:ascii="Calibri" w:eastAsia="宋体" w:hAnsi="Calibri" w:cs="Times New Roman"/>
          <w:sz w:val="24"/>
        </w:rPr>
        <w:t xml:space="preserve"> install </w:t>
      </w:r>
      <w:proofErr w:type="spellStart"/>
      <w:r w:rsidRPr="00A93C2C">
        <w:rPr>
          <w:rFonts w:ascii="Calibri" w:eastAsia="宋体" w:hAnsi="Calibri" w:cs="Times New Roman"/>
          <w:sz w:val="24"/>
        </w:rPr>
        <w:t>jscover</w:t>
      </w:r>
      <w:proofErr w:type="spellEnd"/>
      <w:r w:rsidRPr="00A93C2C">
        <w:rPr>
          <w:rFonts w:ascii="Calibri" w:eastAsia="宋体" w:hAnsi="Calibri" w:cs="Times New Roman"/>
          <w:sz w:val="24"/>
        </w:rPr>
        <w:t xml:space="preserve"> -g</w:t>
      </w:r>
      <w:r w:rsidRPr="00A93C2C">
        <w:rPr>
          <w:rFonts w:ascii="Calibri" w:eastAsia="宋体" w:hAnsi="Calibri" w:cs="Times New Roman" w:hint="eastAsia"/>
          <w:sz w:val="24"/>
        </w:rPr>
        <w:t>的方式可以安装该模块。调用</w:t>
      </w:r>
      <w:proofErr w:type="spellStart"/>
      <w:r w:rsidRPr="00A93C2C">
        <w:rPr>
          <w:rFonts w:ascii="Calibri" w:eastAsia="宋体" w:hAnsi="Calibri" w:cs="Times New Roman" w:hint="eastAsia"/>
          <w:sz w:val="24"/>
        </w:rPr>
        <w:t>jscover</w:t>
      </w:r>
      <w:proofErr w:type="spellEnd"/>
      <w:proofErr w:type="gramStart"/>
      <w:r w:rsidRPr="00A93C2C">
        <w:rPr>
          <w:rFonts w:ascii="Calibri" w:eastAsia="宋体" w:hAnsi="Calibri" w:cs="Times New Roman" w:hint="eastAsia"/>
          <w:sz w:val="24"/>
        </w:rPr>
        <w:t xml:space="preserve"> lib lib</w:t>
      </w:r>
      <w:proofErr w:type="gramEnd"/>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w:t>
      </w:r>
      <w:proofErr w:type="spellStart"/>
      <w:r w:rsidRPr="00A93C2C">
        <w:rPr>
          <w:rFonts w:ascii="Calibri" w:eastAsia="宋体" w:hAnsi="Calibri" w:cs="Times New Roman"/>
          <w:sz w:val="24"/>
        </w:rPr>
        <w:t>jscoverage</w:t>
      </w:r>
      <w:proofErr w:type="spellEnd"/>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commentRangeStart w:id="150"/>
      <w:r w:rsidRPr="00A93C2C">
        <w:rPr>
          <w:rFonts w:ascii="Calibri" w:eastAsia="宋体" w:hAnsi="Calibri" w:cs="Times New Roman" w:hint="eastAsia"/>
          <w:sz w:val="24"/>
        </w:rPr>
        <w:t>100%</w:t>
      </w:r>
      <w:r w:rsidRPr="00A93C2C">
        <w:rPr>
          <w:rFonts w:ascii="Calibri" w:eastAsia="宋体" w:hAnsi="Calibri" w:cs="Times New Roman" w:hint="eastAsia"/>
          <w:sz w:val="24"/>
        </w:rPr>
        <w:t>的覆盖率</w:t>
      </w:r>
      <w:commentRangeEnd w:id="150"/>
      <w:r w:rsidR="00096D7B">
        <w:rPr>
          <w:rStyle w:val="af"/>
        </w:rPr>
        <w:commentReference w:id="150"/>
      </w:r>
      <w:r w:rsidRPr="00A93C2C">
        <w:rPr>
          <w:rFonts w:ascii="Calibri" w:eastAsia="宋体" w:hAnsi="Calibri" w:cs="Times New Roman" w:hint="eastAsia"/>
          <w:sz w:val="24"/>
        </w:rPr>
        <w:t>。除了上述模块也可以采用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14:paraId="45B40B1E" w14:textId="77777777" w:rsidR="00EA0E5E" w:rsidRDefault="00EA0E5E" w:rsidP="00EA0E5E">
      <w:pPr>
        <w:pStyle w:val="3"/>
        <w:rPr>
          <w:rFonts w:ascii="宋体" w:hAnsi="宋体" w:cs="Times New Roman"/>
          <w:szCs w:val="28"/>
        </w:rPr>
      </w:pPr>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p>
    <w:p w14:paraId="271B6155" w14:textId="77777777"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14:paraId="6071AEC7" w14:textId="77777777" w:rsidR="00EA0E5E" w:rsidRPr="00642600" w:rsidRDefault="00EA0E5E" w:rsidP="00EA0E5E">
      <w:pPr>
        <w:pStyle w:val="3"/>
        <w:rPr>
          <w:rFonts w:ascii="宋体" w:hAnsi="宋体" w:cs="Times New Roman"/>
          <w:szCs w:val="28"/>
        </w:rPr>
      </w:pPr>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p>
    <w:p w14:paraId="044AEB47" w14:textId="77777777"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14:paraId="4930B43F" w14:textId="77777777"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14:paraId="6C7FAA3A" w14:textId="77777777" w:rsidR="00EA0E5E" w:rsidRPr="005453F4" w:rsidRDefault="00EA0E5E" w:rsidP="00EA0E5E">
      <w:pPr>
        <w:pStyle w:val="3"/>
        <w:rPr>
          <w:rFonts w:ascii="宋体" w:hAnsi="宋体" w:cs="Times New Roman"/>
          <w:szCs w:val="28"/>
        </w:rPr>
      </w:pPr>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p>
    <w:p w14:paraId="78B26F00"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14:paraId="70593D9F"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proofErr w:type="gramStart"/>
      <w:r w:rsidRPr="00A93C2C">
        <w:rPr>
          <w:rFonts w:ascii="Calibri" w:eastAsia="宋体" w:hAnsi="Calibri" w:cs="Times New Roman"/>
          <w:sz w:val="24"/>
        </w:rPr>
        <w:t>mocha</w:t>
      </w:r>
      <w:proofErr w:type="gramEnd"/>
      <w:r w:rsidRPr="00A93C2C">
        <w:rPr>
          <w:rFonts w:ascii="Calibri" w:eastAsia="宋体" w:hAnsi="Calibri" w:cs="Times New Roman"/>
          <w:sz w:val="24"/>
        </w:rPr>
        <w:t xml:space="preserve"> --require blanket -R html-</w:t>
      </w:r>
      <w:proofErr w:type="spellStart"/>
      <w:r w:rsidRPr="00A93C2C">
        <w:rPr>
          <w:rFonts w:ascii="Calibri" w:eastAsia="宋体" w:hAnsi="Calibri" w:cs="Times New Roman"/>
          <w:sz w:val="24"/>
        </w:rPr>
        <w:t>cov</w:t>
      </w:r>
      <w:proofErr w:type="spellEnd"/>
      <w:r w:rsidRPr="00A93C2C">
        <w:rPr>
          <w:rFonts w:ascii="Calibri" w:eastAsia="宋体" w:hAnsi="Calibri" w:cs="Times New Roman"/>
          <w:sz w:val="24"/>
        </w:rPr>
        <w:t xml:space="preserve"> &gt; coverage.html </w:t>
      </w:r>
    </w:p>
    <w:p w14:paraId="2A9DE8E3"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14:paraId="06FC0424" w14:textId="77777777"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48281D0" wp14:editId="4DBAF55C">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78" cy="1988992"/>
                    </a:xfrm>
                    <a:prstGeom prst="rect">
                      <a:avLst/>
                    </a:prstGeom>
                  </pic:spPr>
                </pic:pic>
              </a:graphicData>
            </a:graphic>
          </wp:inline>
        </w:drawing>
      </w:r>
    </w:p>
    <w:p w14:paraId="0D378AFC" w14:textId="77777777"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14:paraId="26DB97FA" w14:textId="77777777"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14:paraId="51620EA9" w14:textId="77777777" w:rsidR="00EA0E5E" w:rsidRDefault="00EA0E5E" w:rsidP="00EA0E5E">
      <w:pPr>
        <w:pStyle w:val="3"/>
        <w:rPr>
          <w:rFonts w:ascii="宋体" w:hAnsi="宋体" w:cs="Times New Roman"/>
          <w:szCs w:val="28"/>
        </w:rPr>
      </w:pPr>
      <w:bookmarkStart w:id="151" w:name="_Toc482806120"/>
      <w:bookmarkStart w:id="152" w:name="_Toc483051435"/>
      <w:r w:rsidRPr="005453F4">
        <w:rPr>
          <w:rFonts w:ascii="宋体" w:hAnsi="宋体" w:cs="Times New Roman" w:hint="eastAsia"/>
          <w:szCs w:val="28"/>
        </w:rPr>
        <w:t>4.2.</w:t>
      </w:r>
      <w:bookmarkEnd w:id="151"/>
      <w:bookmarkEnd w:id="152"/>
      <w:r>
        <w:rPr>
          <w:rFonts w:ascii="宋体" w:hAnsi="宋体" w:cs="Times New Roman"/>
          <w:szCs w:val="28"/>
        </w:rPr>
        <w:t>5</w:t>
      </w:r>
      <w:r>
        <w:rPr>
          <w:rFonts w:ascii="宋体" w:hAnsi="宋体" w:cs="Times New Roman" w:hint="eastAsia"/>
          <w:szCs w:val="28"/>
        </w:rPr>
        <w:t>单元测试用例</w:t>
      </w:r>
    </w:p>
    <w:p w14:paraId="39D9561E" w14:textId="77777777"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41F62DB1"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1C985E0"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0B21DF6F"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2D855EDF"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709557AB"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2C511FFA"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3F44802E" w14:textId="77777777" w:rsidR="00EA0E5E" w:rsidRDefault="00EA0E5E" w:rsidP="000A2A19">
            <w:pPr>
              <w:rPr>
                <w:sz w:val="18"/>
              </w:rPr>
            </w:pPr>
            <w:r>
              <w:rPr>
                <w:rFonts w:hint="eastAsia"/>
                <w:sz w:val="18"/>
              </w:rPr>
              <w:t>2017.5.23</w:t>
            </w:r>
          </w:p>
        </w:tc>
      </w:tr>
      <w:tr w:rsidR="00EA0E5E" w14:paraId="44FF1EBB"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C43B5FF"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6CA9B12E"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1DB1D1D5"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0A4AD0DE"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3B7B75" w14:textId="77777777" w:rsidR="00EA0E5E" w:rsidRPr="00A8619B" w:rsidRDefault="00EA0E5E" w:rsidP="000A2A19">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FC3B27"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76268E" w14:textId="77777777" w:rsidR="00EA0E5E" w:rsidRDefault="00EA0E5E" w:rsidP="000A2A19">
            <w:pPr>
              <w:jc w:val="center"/>
              <w:rPr>
                <w:sz w:val="18"/>
              </w:rPr>
            </w:pPr>
            <w:r>
              <w:rPr>
                <w:rFonts w:hint="eastAsia"/>
                <w:sz w:val="18"/>
              </w:rPr>
              <w:t>测试构造函数</w:t>
            </w:r>
          </w:p>
        </w:tc>
      </w:tr>
      <w:tr w:rsidR="00EA0E5E" w14:paraId="7B587CE0"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CB8D5A"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0FA9FA5"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CB50A3"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7E152F0"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376CDF"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5D233B03" w14:textId="77777777" w:rsidTr="000A2A19">
        <w:tc>
          <w:tcPr>
            <w:tcW w:w="939" w:type="dxa"/>
            <w:tcBorders>
              <w:top w:val="single" w:sz="4" w:space="0" w:color="auto"/>
              <w:left w:val="single" w:sz="4" w:space="0" w:color="auto"/>
              <w:bottom w:val="single" w:sz="4" w:space="0" w:color="auto"/>
              <w:right w:val="single" w:sz="4" w:space="0" w:color="auto"/>
            </w:tcBorders>
          </w:tcPr>
          <w:p w14:paraId="0CBBA3BA" w14:textId="77777777" w:rsidR="00EA0E5E" w:rsidRDefault="00EA0E5E" w:rsidP="000A2A19">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14:paraId="1584BDE9" w14:textId="77777777" w:rsidR="00EA0E5E" w:rsidRDefault="00EA0E5E" w:rsidP="000A2A19">
            <w:pPr>
              <w:rPr>
                <w:sz w:val="18"/>
              </w:rPr>
            </w:pPr>
            <w:proofErr w:type="spellStart"/>
            <w:r>
              <w:rPr>
                <w:sz w:val="18"/>
              </w:rPr>
              <w:t>var</w:t>
            </w:r>
            <w:proofErr w:type="spellEnd"/>
            <w:r>
              <w:rPr>
                <w:sz w:val="18"/>
              </w:rPr>
              <w:t xml:space="preserve"> </w:t>
            </w:r>
            <w:proofErr w:type="spellStart"/>
            <w:r>
              <w:rPr>
                <w:sz w:val="18"/>
              </w:rPr>
              <w:t>asy</w:t>
            </w:r>
            <w:proofErr w:type="spellEnd"/>
            <w:r>
              <w:rPr>
                <w:sz w:val="18"/>
              </w:rPr>
              <w:t>=</w:t>
            </w:r>
            <w:r w:rsidRPr="003C5193">
              <w:rPr>
                <w:sz w:val="18"/>
              </w:rPr>
              <w:t xml:space="preserve">new </w:t>
            </w:r>
            <w:proofErr w:type="spellStart"/>
            <w:r w:rsidRPr="003C5193">
              <w:rPr>
                <w:sz w:val="18"/>
              </w:rPr>
              <w:t>asyncLimit</w:t>
            </w:r>
            <w:proofErr w:type="spellEnd"/>
            <w:r w:rsidRPr="003C5193">
              <w:rPr>
                <w:sz w:val="18"/>
              </w:rPr>
              <w:t>(10)</w:t>
            </w:r>
          </w:p>
        </w:tc>
        <w:tc>
          <w:tcPr>
            <w:tcW w:w="2512" w:type="dxa"/>
            <w:tcBorders>
              <w:top w:val="single" w:sz="4" w:space="0" w:color="auto"/>
              <w:left w:val="single" w:sz="4" w:space="0" w:color="auto"/>
              <w:bottom w:val="single" w:sz="4" w:space="0" w:color="auto"/>
              <w:right w:val="single" w:sz="4" w:space="0" w:color="auto"/>
            </w:tcBorders>
          </w:tcPr>
          <w:p w14:paraId="207654FC" w14:textId="77777777" w:rsidR="00EA0E5E" w:rsidRDefault="00EA0E5E" w:rsidP="000A2A19">
            <w:pPr>
              <w:rPr>
                <w:sz w:val="18"/>
              </w:rPr>
            </w:pPr>
            <w:r>
              <w:rPr>
                <w:sz w:val="18"/>
              </w:rPr>
              <w:t>L</w:t>
            </w:r>
            <w:r>
              <w:rPr>
                <w:rFonts w:hint="eastAsia"/>
                <w:sz w:val="18"/>
              </w:rPr>
              <w:t>imit=</w:t>
            </w:r>
            <w:r>
              <w:rPr>
                <w:sz w:val="18"/>
              </w:rPr>
              <w:t>10,queue.length=10,</w:t>
            </w:r>
          </w:p>
          <w:p w14:paraId="76A70A01" w14:textId="77777777" w:rsidR="00EA0E5E" w:rsidRDefault="00EA0E5E" w:rsidP="000A2A19">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14:paraId="0137CCFE"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54BFCCDE" w14:textId="77777777" w:rsidR="00EA0E5E" w:rsidRDefault="00EA0E5E" w:rsidP="000A2A19">
            <w:pPr>
              <w:rPr>
                <w:sz w:val="18"/>
              </w:rPr>
            </w:pPr>
          </w:p>
        </w:tc>
      </w:tr>
    </w:tbl>
    <w:p w14:paraId="2B9BC9A4" w14:textId="77777777" w:rsidR="00EA0E5E" w:rsidRDefault="00EA0E5E" w:rsidP="00EA0E5E"/>
    <w:p w14:paraId="12937378" w14:textId="77777777"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53B30A1B"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DC182BC"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3C12C5B"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64CF7287"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5698C39"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3D351EC1"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39E9A6DC" w14:textId="77777777" w:rsidR="00EA0E5E" w:rsidRDefault="00EA0E5E" w:rsidP="000A2A19">
            <w:pPr>
              <w:rPr>
                <w:sz w:val="18"/>
              </w:rPr>
            </w:pPr>
            <w:r>
              <w:rPr>
                <w:rFonts w:hint="eastAsia"/>
                <w:sz w:val="18"/>
              </w:rPr>
              <w:t>2017.5.23</w:t>
            </w:r>
          </w:p>
        </w:tc>
      </w:tr>
      <w:tr w:rsidR="00EA0E5E" w14:paraId="020FA7D0"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69792E4"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FEAE994"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19DAD6ED"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2DA59042"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9C0893" w14:textId="77777777" w:rsidR="00EA0E5E" w:rsidRPr="00A8619B" w:rsidRDefault="00EA0E5E" w:rsidP="000A2A19">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5401BCA7"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AF36EC" w14:textId="77777777" w:rsidR="00EA0E5E" w:rsidRDefault="00EA0E5E" w:rsidP="000A2A19">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14:paraId="43DFE654"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73F7BE"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AF43653"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D4E331"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31CD53A"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2CC074"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5726BD19" w14:textId="77777777" w:rsidTr="000A2A19">
        <w:tc>
          <w:tcPr>
            <w:tcW w:w="939" w:type="dxa"/>
            <w:tcBorders>
              <w:top w:val="single" w:sz="4" w:space="0" w:color="auto"/>
              <w:left w:val="single" w:sz="4" w:space="0" w:color="auto"/>
              <w:bottom w:val="single" w:sz="4" w:space="0" w:color="auto"/>
              <w:right w:val="single" w:sz="4" w:space="0" w:color="auto"/>
            </w:tcBorders>
          </w:tcPr>
          <w:p w14:paraId="7F93FA38" w14:textId="77777777" w:rsidR="00EA0E5E" w:rsidRDefault="00EA0E5E" w:rsidP="000A2A19">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14:paraId="6AF345D4"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(10, true);</w:t>
            </w:r>
          </w:p>
        </w:tc>
        <w:tc>
          <w:tcPr>
            <w:tcW w:w="2512" w:type="dxa"/>
            <w:tcBorders>
              <w:top w:val="single" w:sz="4" w:space="0" w:color="auto"/>
              <w:left w:val="single" w:sz="4" w:space="0" w:color="auto"/>
              <w:bottom w:val="single" w:sz="4" w:space="0" w:color="auto"/>
              <w:right w:val="single" w:sz="4" w:space="0" w:color="auto"/>
            </w:tcBorders>
          </w:tcPr>
          <w:p w14:paraId="11CAD03A" w14:textId="77777777" w:rsidR="00EA0E5E" w:rsidRDefault="00EA0E5E" w:rsidP="000A2A19">
            <w:pPr>
              <w:rPr>
                <w:sz w:val="18"/>
              </w:rPr>
            </w:pPr>
            <w:r>
              <w:rPr>
                <w:sz w:val="18"/>
              </w:rPr>
              <w:t>L</w:t>
            </w:r>
            <w:r>
              <w:rPr>
                <w:rFonts w:hint="eastAsia"/>
                <w:sz w:val="18"/>
              </w:rPr>
              <w:t>imit=</w:t>
            </w:r>
            <w:r>
              <w:rPr>
                <w:sz w:val="18"/>
              </w:rPr>
              <w:t>10,queue.length=10,</w:t>
            </w:r>
          </w:p>
          <w:p w14:paraId="2CA2FE70" w14:textId="77777777" w:rsidR="00EA0E5E" w:rsidRDefault="00EA0E5E" w:rsidP="000A2A19">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14:paraId="0407DF77"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3D14845D" w14:textId="77777777" w:rsidR="00EA0E5E" w:rsidRDefault="00EA0E5E" w:rsidP="000A2A19">
            <w:pPr>
              <w:rPr>
                <w:sz w:val="18"/>
              </w:rPr>
            </w:pPr>
          </w:p>
        </w:tc>
      </w:tr>
    </w:tbl>
    <w:p w14:paraId="043155B5" w14:textId="77777777"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14:paraId="548E9144"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3B1AA43"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01DDBE4F"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32DA9AD1"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7720DA9"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3D82CCAF"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DF32991" w14:textId="77777777" w:rsidR="00EA0E5E" w:rsidRDefault="00EA0E5E" w:rsidP="000A2A19">
            <w:pPr>
              <w:rPr>
                <w:sz w:val="18"/>
              </w:rPr>
            </w:pPr>
            <w:r>
              <w:rPr>
                <w:rFonts w:hint="eastAsia"/>
                <w:sz w:val="18"/>
              </w:rPr>
              <w:t>2017.5.23</w:t>
            </w:r>
          </w:p>
        </w:tc>
      </w:tr>
      <w:tr w:rsidR="00EA0E5E" w14:paraId="39300B9B"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C67C5A0"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341588DB"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4C581C9C"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033A0F2E"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651154" w14:textId="77777777" w:rsidR="00EA0E5E" w:rsidRPr="00A8619B" w:rsidRDefault="00EA0E5E" w:rsidP="000A2A19">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156B781"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CAC79A" w14:textId="77777777" w:rsidR="00EA0E5E" w:rsidRDefault="00EA0E5E" w:rsidP="000A2A19">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14:paraId="37D2FA01"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4E7951"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C9100CD"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D8935D"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C9A16ED"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6E4829"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773AD5D3" w14:textId="77777777" w:rsidTr="000A2A19">
        <w:tc>
          <w:tcPr>
            <w:tcW w:w="939" w:type="dxa"/>
            <w:tcBorders>
              <w:top w:val="single" w:sz="4" w:space="0" w:color="auto"/>
              <w:left w:val="single" w:sz="4" w:space="0" w:color="auto"/>
              <w:bottom w:val="single" w:sz="4" w:space="0" w:color="auto"/>
              <w:right w:val="single" w:sz="4" w:space="0" w:color="auto"/>
            </w:tcBorders>
          </w:tcPr>
          <w:p w14:paraId="33CDB92D" w14:textId="77777777" w:rsidR="00EA0E5E" w:rsidRDefault="00EA0E5E" w:rsidP="000A2A19">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14:paraId="7645D1C1" w14:textId="77777777" w:rsidR="00EA0E5E"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(0);</w:t>
            </w:r>
          </w:p>
          <w:p w14:paraId="6F8CD438" w14:textId="77777777" w:rsidR="00EA0E5E" w:rsidRPr="00A8619B" w:rsidRDefault="00EA0E5E" w:rsidP="000A2A19">
            <w:pPr>
              <w:rPr>
                <w:sz w:val="18"/>
              </w:rPr>
            </w:pPr>
            <w:proofErr w:type="spellStart"/>
            <w:r w:rsidRPr="00A8619B">
              <w:rPr>
                <w:sz w:val="18"/>
              </w:rPr>
              <w:t>asy.push</w:t>
            </w:r>
            <w:proofErr w:type="spell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8B652F8" w14:textId="77777777" w:rsidR="00EA0E5E" w:rsidRDefault="00EA0E5E" w:rsidP="000A2A1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5599B9DA"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057BBE29" w14:textId="77777777" w:rsidR="00EA0E5E" w:rsidRDefault="00EA0E5E" w:rsidP="000A2A19">
            <w:pPr>
              <w:rPr>
                <w:sz w:val="18"/>
              </w:rPr>
            </w:pPr>
          </w:p>
        </w:tc>
      </w:tr>
    </w:tbl>
    <w:p w14:paraId="272A02EE" w14:textId="77777777"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14:paraId="0FA5CFCB"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1BF20EE" w14:textId="77777777" w:rsidR="00EA0E5E" w:rsidRDefault="00EA0E5E" w:rsidP="000A2A19">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14:paraId="6C5F1456"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169C2B32"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031CBB3"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11603DCA"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342F24DC" w14:textId="77777777" w:rsidR="00EA0E5E" w:rsidRDefault="00EA0E5E" w:rsidP="000A2A19">
            <w:pPr>
              <w:rPr>
                <w:sz w:val="18"/>
              </w:rPr>
            </w:pPr>
            <w:r>
              <w:rPr>
                <w:rFonts w:hint="eastAsia"/>
                <w:sz w:val="18"/>
              </w:rPr>
              <w:t>2017.5.23</w:t>
            </w:r>
          </w:p>
        </w:tc>
      </w:tr>
      <w:tr w:rsidR="00EA0E5E" w14:paraId="7BE5A953"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7214974"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30BD584"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780ACB6B"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14:paraId="512AB6FE" w14:textId="77777777" w:rsidR="00EA0E5E" w:rsidRPr="00A8619B" w:rsidRDefault="00EA0E5E" w:rsidP="000A2A19">
            <w:pPr>
              <w:rPr>
                <w:sz w:val="18"/>
              </w:rPr>
            </w:pPr>
            <w:r w:rsidRPr="00A8619B">
              <w:rPr>
                <w:sz w:val="18"/>
              </w:rPr>
              <w:t xml:space="preserve">    </w:t>
            </w:r>
            <w:proofErr w:type="spellStart"/>
            <w:r w:rsidRPr="00A8619B">
              <w:rPr>
                <w:sz w:val="18"/>
              </w:rPr>
              <w:t>setTimeout</w:t>
            </w:r>
            <w:proofErr w:type="spellEnd"/>
            <w:r w:rsidRPr="00A8619B">
              <w:rPr>
                <w:sz w:val="18"/>
              </w:rPr>
              <w:t>(function () {</w:t>
            </w:r>
          </w:p>
          <w:p w14:paraId="6EBB0710" w14:textId="77777777" w:rsidR="00EA0E5E" w:rsidRPr="00A8619B" w:rsidRDefault="00EA0E5E" w:rsidP="000A2A19">
            <w:pPr>
              <w:rPr>
                <w:sz w:val="18"/>
              </w:rPr>
            </w:pPr>
            <w:r w:rsidRPr="00A8619B">
              <w:rPr>
                <w:sz w:val="18"/>
              </w:rPr>
              <w:t xml:space="preserve">      callback(null, {});</w:t>
            </w:r>
          </w:p>
          <w:p w14:paraId="180AD405" w14:textId="77777777" w:rsidR="00EA0E5E" w:rsidRPr="00A8619B" w:rsidRDefault="00EA0E5E" w:rsidP="000A2A19">
            <w:pPr>
              <w:rPr>
                <w:sz w:val="18"/>
              </w:rPr>
            </w:pPr>
            <w:r w:rsidRPr="00A8619B">
              <w:rPr>
                <w:sz w:val="18"/>
              </w:rPr>
              <w:t xml:space="preserve">    }, </w:t>
            </w:r>
            <w:proofErr w:type="spellStart"/>
            <w:r w:rsidRPr="00A8619B">
              <w:rPr>
                <w:sz w:val="18"/>
              </w:rPr>
              <w:t>ms</w:t>
            </w:r>
            <w:proofErr w:type="spellEnd"/>
            <w:r w:rsidRPr="00A8619B">
              <w:rPr>
                <w:sz w:val="18"/>
              </w:rPr>
              <w:t>);</w:t>
            </w:r>
          </w:p>
          <w:p w14:paraId="72748A2C" w14:textId="77777777" w:rsidR="00EA0E5E" w:rsidRDefault="00EA0E5E" w:rsidP="000A2A19">
            <w:pPr>
              <w:rPr>
                <w:sz w:val="18"/>
              </w:rPr>
            </w:pPr>
            <w:r w:rsidRPr="00A8619B">
              <w:rPr>
                <w:sz w:val="18"/>
              </w:rPr>
              <w:t xml:space="preserve">  };</w:t>
            </w:r>
          </w:p>
        </w:tc>
      </w:tr>
      <w:tr w:rsidR="00EA0E5E" w14:paraId="7111C46E"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49DD25C"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9BDAFB" w14:textId="77777777" w:rsidR="00EA0E5E" w:rsidRPr="00A8619B" w:rsidRDefault="00EA0E5E" w:rsidP="000A2A19">
            <w:pPr>
              <w:jc w:val="center"/>
              <w:rPr>
                <w:sz w:val="18"/>
              </w:rPr>
            </w:pPr>
            <w:r w:rsidRPr="00A8619B">
              <w:rPr>
                <w:sz w:val="18"/>
              </w:rPr>
              <w:t xml:space="preserve">constructor limit less than 1 for </w:t>
            </w:r>
            <w:proofErr w:type="spellStart"/>
            <w:r w:rsidRPr="00A8619B">
              <w:rPr>
                <w:sz w:val="18"/>
              </w:rPr>
              <w:t>nextTick</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672C9491"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4C6029" w14:textId="77777777" w:rsidR="00EA0E5E" w:rsidRDefault="00EA0E5E" w:rsidP="000A2A19">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14:paraId="64F0BD8A"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A9B15D"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76060AEF"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DE5DF8"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DC7E9B4"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95D8CD7"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44638262" w14:textId="77777777" w:rsidTr="000A2A19">
        <w:tc>
          <w:tcPr>
            <w:tcW w:w="939" w:type="dxa"/>
            <w:tcBorders>
              <w:top w:val="single" w:sz="4" w:space="0" w:color="auto"/>
              <w:left w:val="single" w:sz="4" w:space="0" w:color="auto"/>
              <w:bottom w:val="single" w:sz="4" w:space="0" w:color="auto"/>
              <w:right w:val="single" w:sz="4" w:space="0" w:color="auto"/>
            </w:tcBorders>
          </w:tcPr>
          <w:p w14:paraId="02A44222" w14:textId="77777777" w:rsidR="00EA0E5E" w:rsidRDefault="00EA0E5E" w:rsidP="000A2A19">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14:paraId="7289D483" w14:textId="77777777" w:rsidR="00EA0E5E"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(0);</w:t>
            </w:r>
          </w:p>
          <w:p w14:paraId="2CAA8E58" w14:textId="77777777" w:rsidR="00EA0E5E" w:rsidRPr="00A8619B" w:rsidRDefault="00EA0E5E" w:rsidP="000A2A19">
            <w:pPr>
              <w:rPr>
                <w:sz w:val="18"/>
              </w:rPr>
            </w:pPr>
            <w:proofErr w:type="spellStart"/>
            <w:r w:rsidRPr="00A8619B">
              <w:rPr>
                <w:sz w:val="18"/>
              </w:rPr>
              <w:t>asy.push</w:t>
            </w:r>
            <w:proofErr w:type="spellEnd"/>
            <w:r w:rsidRPr="00A8619B">
              <w:rPr>
                <w:sz w:val="18"/>
              </w:rPr>
              <w:t>(</w:t>
            </w:r>
            <w:proofErr w:type="spellStart"/>
            <w:r w:rsidRPr="00A8619B">
              <w:rPr>
                <w:sz w:val="18"/>
              </w:rPr>
              <w:t>process.nextTick</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26238DFA" w14:textId="77777777" w:rsidR="00EA0E5E" w:rsidRDefault="00EA0E5E" w:rsidP="000A2A1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3D0A78A7"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55C3676C" w14:textId="77777777" w:rsidR="00EA0E5E" w:rsidRDefault="00EA0E5E" w:rsidP="000A2A19">
            <w:pPr>
              <w:rPr>
                <w:sz w:val="18"/>
              </w:rPr>
            </w:pPr>
          </w:p>
        </w:tc>
      </w:tr>
    </w:tbl>
    <w:p w14:paraId="388DD5E0" w14:textId="77777777" w:rsidR="00EA0E5E" w:rsidRPr="00A8619B" w:rsidRDefault="00EA0E5E" w:rsidP="00EA0E5E"/>
    <w:p w14:paraId="3452B7E9" w14:textId="77777777"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14:paraId="26AAB8A1"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4662EB3"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F1A66B0"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72E249B9"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6E332B9A"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3C1C9447"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2F713FD6" w14:textId="77777777" w:rsidR="00EA0E5E" w:rsidRDefault="00EA0E5E" w:rsidP="000A2A19">
            <w:pPr>
              <w:rPr>
                <w:sz w:val="18"/>
              </w:rPr>
            </w:pPr>
            <w:r>
              <w:rPr>
                <w:rFonts w:hint="eastAsia"/>
                <w:sz w:val="18"/>
              </w:rPr>
              <w:t>2017.5.23</w:t>
            </w:r>
          </w:p>
        </w:tc>
      </w:tr>
      <w:tr w:rsidR="00EA0E5E" w14:paraId="583E6571"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E79C1B1"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20088EE6"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035EE11B"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14:paraId="69EE6A39" w14:textId="77777777" w:rsidR="00EA0E5E" w:rsidRPr="00A8619B" w:rsidRDefault="00EA0E5E" w:rsidP="000A2A19">
            <w:pPr>
              <w:rPr>
                <w:sz w:val="18"/>
              </w:rPr>
            </w:pPr>
            <w:r w:rsidRPr="00A8619B">
              <w:rPr>
                <w:sz w:val="18"/>
              </w:rPr>
              <w:t xml:space="preserve">    </w:t>
            </w:r>
            <w:proofErr w:type="spellStart"/>
            <w:r w:rsidRPr="00A8619B">
              <w:rPr>
                <w:sz w:val="18"/>
              </w:rPr>
              <w:t>setTimeout</w:t>
            </w:r>
            <w:proofErr w:type="spellEnd"/>
            <w:r w:rsidRPr="00A8619B">
              <w:rPr>
                <w:sz w:val="18"/>
              </w:rPr>
              <w:t>(function () {</w:t>
            </w:r>
          </w:p>
          <w:p w14:paraId="7A6E0D5B" w14:textId="77777777" w:rsidR="00EA0E5E" w:rsidRPr="00A8619B" w:rsidRDefault="00EA0E5E" w:rsidP="000A2A19">
            <w:pPr>
              <w:rPr>
                <w:sz w:val="18"/>
              </w:rPr>
            </w:pPr>
            <w:r w:rsidRPr="00A8619B">
              <w:rPr>
                <w:sz w:val="18"/>
              </w:rPr>
              <w:t xml:space="preserve">      callback(null, {});</w:t>
            </w:r>
          </w:p>
          <w:p w14:paraId="6B03578A" w14:textId="77777777" w:rsidR="00EA0E5E" w:rsidRPr="00A8619B" w:rsidRDefault="00EA0E5E" w:rsidP="000A2A19">
            <w:pPr>
              <w:rPr>
                <w:sz w:val="18"/>
              </w:rPr>
            </w:pPr>
            <w:r w:rsidRPr="00A8619B">
              <w:rPr>
                <w:sz w:val="18"/>
              </w:rPr>
              <w:t xml:space="preserve">    }, </w:t>
            </w:r>
            <w:proofErr w:type="spellStart"/>
            <w:r w:rsidRPr="00A8619B">
              <w:rPr>
                <w:sz w:val="18"/>
              </w:rPr>
              <w:t>ms</w:t>
            </w:r>
            <w:proofErr w:type="spellEnd"/>
            <w:r w:rsidRPr="00A8619B">
              <w:rPr>
                <w:sz w:val="18"/>
              </w:rPr>
              <w:t>);</w:t>
            </w:r>
          </w:p>
          <w:p w14:paraId="7A423028" w14:textId="77777777" w:rsidR="00EA0E5E" w:rsidRPr="00A8619B" w:rsidRDefault="00EA0E5E" w:rsidP="000A2A19">
            <w:pPr>
              <w:rPr>
                <w:sz w:val="18"/>
              </w:rPr>
            </w:pPr>
            <w:r w:rsidRPr="00A8619B">
              <w:rPr>
                <w:sz w:val="18"/>
              </w:rPr>
              <w:t xml:space="preserve">  };</w:t>
            </w:r>
          </w:p>
        </w:tc>
      </w:tr>
      <w:tr w:rsidR="00EA0E5E" w14:paraId="39E7CBCE"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6CC68414"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C5DFEA" w14:textId="77777777" w:rsidR="00EA0E5E" w:rsidRPr="00A8619B" w:rsidRDefault="00EA0E5E" w:rsidP="000A2A1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02BD62B"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C4185E" w14:textId="77777777" w:rsidR="00EA0E5E" w:rsidRDefault="00EA0E5E" w:rsidP="000A2A1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14:paraId="0AF884FD"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8268D8"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1FCD321"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3C565A"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4C9B1D6"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8B821E1"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711DECC1" w14:textId="77777777" w:rsidTr="000A2A19">
        <w:tc>
          <w:tcPr>
            <w:tcW w:w="939" w:type="dxa"/>
            <w:tcBorders>
              <w:top w:val="single" w:sz="4" w:space="0" w:color="auto"/>
              <w:left w:val="single" w:sz="4" w:space="0" w:color="auto"/>
              <w:bottom w:val="single" w:sz="4" w:space="0" w:color="auto"/>
              <w:right w:val="single" w:sz="4" w:space="0" w:color="auto"/>
            </w:tcBorders>
          </w:tcPr>
          <w:p w14:paraId="7B12A5FD" w14:textId="77777777" w:rsidR="00EA0E5E" w:rsidRDefault="00EA0E5E" w:rsidP="000A2A19">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14:paraId="1576D113" w14:textId="77777777" w:rsidR="00EA0E5E"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(0</w:t>
            </w:r>
            <w:r>
              <w:rPr>
                <w:sz w:val="18"/>
              </w:rPr>
              <w:t>,true</w:t>
            </w:r>
            <w:r w:rsidRPr="00A8619B">
              <w:rPr>
                <w:sz w:val="18"/>
              </w:rPr>
              <w:t>);</w:t>
            </w:r>
          </w:p>
          <w:p w14:paraId="0A3F8A9D" w14:textId="77777777" w:rsidR="00EA0E5E" w:rsidRPr="00A8619B" w:rsidRDefault="00EA0E5E" w:rsidP="000A2A19">
            <w:pPr>
              <w:rPr>
                <w:sz w:val="18"/>
              </w:rPr>
            </w:pPr>
            <w:proofErr w:type="spellStart"/>
            <w:r w:rsidRPr="00A8619B">
              <w:rPr>
                <w:sz w:val="18"/>
              </w:rPr>
              <w:t>asy.push</w:t>
            </w:r>
            <w:proofErr w:type="spell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42B5722A" w14:textId="77777777" w:rsidR="00EA0E5E" w:rsidRDefault="00EA0E5E" w:rsidP="000A2A1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5E999E3"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2DC17122" w14:textId="77777777" w:rsidR="00EA0E5E" w:rsidRDefault="00EA0E5E" w:rsidP="000A2A19">
            <w:pPr>
              <w:rPr>
                <w:sz w:val="18"/>
              </w:rPr>
            </w:pPr>
          </w:p>
        </w:tc>
      </w:tr>
    </w:tbl>
    <w:p w14:paraId="2410AC4A" w14:textId="77777777" w:rsidR="00EA0E5E" w:rsidRDefault="00EA0E5E" w:rsidP="00EA0E5E">
      <w:pPr>
        <w:jc w:val="center"/>
        <w:rPr>
          <w:b/>
        </w:rPr>
      </w:pPr>
    </w:p>
    <w:p w14:paraId="2EAE563F" w14:textId="77777777"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14:paraId="0F9141E5"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12F6DAD"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38F67EE"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6F92E675"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719FFDE7"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21DC7A3C"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224A1841" w14:textId="77777777" w:rsidR="00EA0E5E" w:rsidRDefault="00EA0E5E" w:rsidP="000A2A19">
            <w:pPr>
              <w:rPr>
                <w:sz w:val="18"/>
              </w:rPr>
            </w:pPr>
            <w:r>
              <w:rPr>
                <w:rFonts w:hint="eastAsia"/>
                <w:sz w:val="18"/>
              </w:rPr>
              <w:t>2017.5.23</w:t>
            </w:r>
          </w:p>
        </w:tc>
      </w:tr>
      <w:tr w:rsidR="00EA0E5E" w14:paraId="451D230C"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2999E38"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6A57B4BD"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41BDB42A"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14:paraId="25B5929D" w14:textId="77777777" w:rsidR="00EA0E5E" w:rsidRPr="00A8619B" w:rsidRDefault="00EA0E5E" w:rsidP="000A2A19">
            <w:pPr>
              <w:rPr>
                <w:sz w:val="18"/>
              </w:rPr>
            </w:pPr>
            <w:r w:rsidRPr="00A8619B">
              <w:rPr>
                <w:sz w:val="18"/>
              </w:rPr>
              <w:t xml:space="preserve">    </w:t>
            </w:r>
            <w:proofErr w:type="spellStart"/>
            <w:r w:rsidRPr="00A8619B">
              <w:rPr>
                <w:sz w:val="18"/>
              </w:rPr>
              <w:t>setTimeout</w:t>
            </w:r>
            <w:proofErr w:type="spellEnd"/>
            <w:r w:rsidRPr="00A8619B">
              <w:rPr>
                <w:sz w:val="18"/>
              </w:rPr>
              <w:t>(function () {</w:t>
            </w:r>
          </w:p>
          <w:p w14:paraId="41C66554" w14:textId="77777777" w:rsidR="00EA0E5E" w:rsidRPr="00A8619B" w:rsidRDefault="00EA0E5E" w:rsidP="000A2A19">
            <w:pPr>
              <w:rPr>
                <w:sz w:val="18"/>
              </w:rPr>
            </w:pPr>
            <w:r w:rsidRPr="00A8619B">
              <w:rPr>
                <w:sz w:val="18"/>
              </w:rPr>
              <w:t xml:space="preserve">      callback(null, {});</w:t>
            </w:r>
          </w:p>
          <w:p w14:paraId="732A2E9D" w14:textId="77777777" w:rsidR="00EA0E5E" w:rsidRPr="00A8619B" w:rsidRDefault="00EA0E5E" w:rsidP="000A2A19">
            <w:pPr>
              <w:rPr>
                <w:sz w:val="18"/>
              </w:rPr>
            </w:pPr>
            <w:r w:rsidRPr="00A8619B">
              <w:rPr>
                <w:sz w:val="18"/>
              </w:rPr>
              <w:t xml:space="preserve">    }, </w:t>
            </w:r>
            <w:proofErr w:type="spellStart"/>
            <w:r w:rsidRPr="00A8619B">
              <w:rPr>
                <w:sz w:val="18"/>
              </w:rPr>
              <w:t>ms</w:t>
            </w:r>
            <w:proofErr w:type="spellEnd"/>
            <w:r w:rsidRPr="00A8619B">
              <w:rPr>
                <w:sz w:val="18"/>
              </w:rPr>
              <w:t>);</w:t>
            </w:r>
          </w:p>
          <w:p w14:paraId="344B3AD7" w14:textId="77777777" w:rsidR="00EA0E5E" w:rsidRPr="00A8619B" w:rsidRDefault="00EA0E5E" w:rsidP="000A2A19">
            <w:pPr>
              <w:rPr>
                <w:sz w:val="18"/>
              </w:rPr>
            </w:pPr>
            <w:r w:rsidRPr="00A8619B">
              <w:rPr>
                <w:sz w:val="18"/>
              </w:rPr>
              <w:t xml:space="preserve">  };</w:t>
            </w:r>
          </w:p>
        </w:tc>
      </w:tr>
      <w:tr w:rsidR="00EA0E5E" w14:paraId="3B6CD12B"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09D64E24"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807931" w14:textId="77777777" w:rsidR="00EA0E5E" w:rsidRPr="00A8619B" w:rsidRDefault="00EA0E5E" w:rsidP="000A2A1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4B63CE5"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AECD8" w14:textId="77777777" w:rsidR="00EA0E5E" w:rsidRDefault="00EA0E5E" w:rsidP="000A2A1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14:paraId="63FE0B98"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A12906" w14:textId="77777777" w:rsidR="00EA0E5E" w:rsidRDefault="00EA0E5E" w:rsidP="000A2A19">
            <w:pPr>
              <w:jc w:val="center"/>
              <w:rPr>
                <w:sz w:val="18"/>
              </w:rPr>
            </w:pPr>
            <w:r>
              <w:rPr>
                <w:rFonts w:hint="eastAsia"/>
                <w:sz w:val="18"/>
              </w:rPr>
              <w:t>测试编</w:t>
            </w:r>
            <w:r>
              <w:rPr>
                <w:rFonts w:hint="eastAsia"/>
                <w:sz w:val="18"/>
              </w:rPr>
              <w:lastRenderedPageBreak/>
              <w:t>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9AFB32E" w14:textId="77777777" w:rsidR="00EA0E5E" w:rsidRDefault="00EA0E5E" w:rsidP="000A2A19">
            <w:pPr>
              <w:jc w:val="center"/>
              <w:rPr>
                <w:sz w:val="18"/>
              </w:rPr>
            </w:pPr>
            <w:r>
              <w:rPr>
                <w:rFonts w:hint="eastAsia"/>
                <w:sz w:val="18"/>
              </w:rPr>
              <w:lastRenderedPageBreak/>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79CA0C"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F48FC22"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FD9305" w14:textId="77777777" w:rsidR="00EA0E5E" w:rsidRDefault="00EA0E5E" w:rsidP="000A2A19">
            <w:pPr>
              <w:jc w:val="center"/>
              <w:rPr>
                <w:sz w:val="18"/>
              </w:rPr>
            </w:pPr>
            <w:r>
              <w:rPr>
                <w:rFonts w:hint="eastAsia"/>
                <w:sz w:val="18"/>
              </w:rPr>
              <w:t>测试状态</w:t>
            </w:r>
            <w:r>
              <w:rPr>
                <w:rFonts w:hint="eastAsia"/>
                <w:sz w:val="18"/>
              </w:rPr>
              <w:lastRenderedPageBreak/>
              <w:t>（</w:t>
            </w:r>
            <w:r>
              <w:rPr>
                <w:sz w:val="18"/>
              </w:rPr>
              <w:t>P/F</w:t>
            </w:r>
            <w:r>
              <w:rPr>
                <w:rFonts w:hint="eastAsia"/>
                <w:sz w:val="18"/>
              </w:rPr>
              <w:t>）</w:t>
            </w:r>
          </w:p>
        </w:tc>
      </w:tr>
      <w:tr w:rsidR="00EA0E5E" w14:paraId="7AEAB1F5" w14:textId="77777777" w:rsidTr="000A2A19">
        <w:tc>
          <w:tcPr>
            <w:tcW w:w="939" w:type="dxa"/>
            <w:tcBorders>
              <w:top w:val="single" w:sz="4" w:space="0" w:color="auto"/>
              <w:left w:val="single" w:sz="4" w:space="0" w:color="auto"/>
              <w:bottom w:val="single" w:sz="4" w:space="0" w:color="auto"/>
              <w:right w:val="single" w:sz="4" w:space="0" w:color="auto"/>
            </w:tcBorders>
          </w:tcPr>
          <w:p w14:paraId="240FABD3" w14:textId="77777777" w:rsidR="00EA0E5E" w:rsidRDefault="00EA0E5E" w:rsidP="000A2A19">
            <w:pPr>
              <w:rPr>
                <w:sz w:val="18"/>
              </w:rPr>
            </w:pPr>
            <w:r>
              <w:rPr>
                <w:sz w:val="18"/>
              </w:rPr>
              <w:lastRenderedPageBreak/>
              <w:t>6</w:t>
            </w:r>
          </w:p>
        </w:tc>
        <w:tc>
          <w:tcPr>
            <w:tcW w:w="2869" w:type="dxa"/>
            <w:gridSpan w:val="3"/>
            <w:tcBorders>
              <w:top w:val="single" w:sz="4" w:space="0" w:color="auto"/>
              <w:left w:val="single" w:sz="4" w:space="0" w:color="auto"/>
              <w:bottom w:val="single" w:sz="4" w:space="0" w:color="auto"/>
              <w:right w:val="single" w:sz="4" w:space="0" w:color="auto"/>
            </w:tcBorders>
          </w:tcPr>
          <w:p w14:paraId="083F7CD2" w14:textId="77777777" w:rsidR="00EA0E5E"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(0</w:t>
            </w:r>
            <w:r>
              <w:rPr>
                <w:sz w:val="18"/>
              </w:rPr>
              <w:t>,true</w:t>
            </w:r>
            <w:r w:rsidRPr="00A8619B">
              <w:rPr>
                <w:sz w:val="18"/>
              </w:rPr>
              <w:t>);</w:t>
            </w:r>
          </w:p>
          <w:p w14:paraId="06A43C7D" w14:textId="77777777" w:rsidR="00EA0E5E" w:rsidRPr="00A8619B" w:rsidRDefault="00EA0E5E" w:rsidP="000A2A19">
            <w:pPr>
              <w:rPr>
                <w:sz w:val="18"/>
              </w:rPr>
            </w:pPr>
            <w:proofErr w:type="spellStart"/>
            <w:r w:rsidRPr="00A8619B">
              <w:rPr>
                <w:sz w:val="18"/>
              </w:rPr>
              <w:t>asy.push</w:t>
            </w:r>
            <w:proofErr w:type="spell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65B143BA" w14:textId="77777777" w:rsidR="00EA0E5E" w:rsidRDefault="00EA0E5E" w:rsidP="000A2A1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5C8018E0"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39472F34" w14:textId="77777777" w:rsidR="00EA0E5E" w:rsidRDefault="00EA0E5E" w:rsidP="000A2A19">
            <w:pPr>
              <w:rPr>
                <w:sz w:val="18"/>
              </w:rPr>
            </w:pPr>
          </w:p>
        </w:tc>
      </w:tr>
    </w:tbl>
    <w:p w14:paraId="18B9FC91" w14:textId="77777777" w:rsidR="00EA0E5E" w:rsidRDefault="00EA0E5E" w:rsidP="00EA0E5E">
      <w:pPr>
        <w:jc w:val="center"/>
        <w:rPr>
          <w:b/>
        </w:rPr>
      </w:pPr>
    </w:p>
    <w:p w14:paraId="321B0431" w14:textId="77777777"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14:paraId="660D3F4D"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17CAA82"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6A62DD8"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20399189"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5B90F4FB"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63133492"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72D4BAC0" w14:textId="77777777" w:rsidR="00EA0E5E" w:rsidRDefault="00EA0E5E" w:rsidP="000A2A19">
            <w:pPr>
              <w:rPr>
                <w:sz w:val="18"/>
              </w:rPr>
            </w:pPr>
            <w:r>
              <w:rPr>
                <w:rFonts w:hint="eastAsia"/>
                <w:sz w:val="18"/>
              </w:rPr>
              <w:t>2017.5.23</w:t>
            </w:r>
          </w:p>
        </w:tc>
      </w:tr>
      <w:tr w:rsidR="00EA0E5E" w14:paraId="4BD5D2C2"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5424803"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AD16929"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4EBC5470"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14:paraId="2A0020FC" w14:textId="77777777" w:rsidR="00EA0E5E" w:rsidRPr="00A8619B" w:rsidRDefault="00EA0E5E" w:rsidP="000A2A19">
            <w:pPr>
              <w:rPr>
                <w:sz w:val="18"/>
              </w:rPr>
            </w:pPr>
            <w:r w:rsidRPr="00A8619B">
              <w:rPr>
                <w:sz w:val="18"/>
              </w:rPr>
              <w:t xml:space="preserve">    </w:t>
            </w:r>
            <w:proofErr w:type="spellStart"/>
            <w:r w:rsidRPr="00A8619B">
              <w:rPr>
                <w:sz w:val="18"/>
              </w:rPr>
              <w:t>setTimeout</w:t>
            </w:r>
            <w:proofErr w:type="spellEnd"/>
            <w:r w:rsidRPr="00A8619B">
              <w:rPr>
                <w:sz w:val="18"/>
              </w:rPr>
              <w:t>(function () {</w:t>
            </w:r>
          </w:p>
          <w:p w14:paraId="61FE2448" w14:textId="77777777" w:rsidR="00EA0E5E" w:rsidRPr="00A8619B" w:rsidRDefault="00EA0E5E" w:rsidP="000A2A19">
            <w:pPr>
              <w:rPr>
                <w:sz w:val="18"/>
              </w:rPr>
            </w:pPr>
            <w:r w:rsidRPr="00A8619B">
              <w:rPr>
                <w:sz w:val="18"/>
              </w:rPr>
              <w:t xml:space="preserve">      callback(null, {});</w:t>
            </w:r>
          </w:p>
          <w:p w14:paraId="6DC2DBF5" w14:textId="77777777" w:rsidR="00EA0E5E" w:rsidRPr="00A8619B" w:rsidRDefault="00EA0E5E" w:rsidP="000A2A19">
            <w:pPr>
              <w:rPr>
                <w:sz w:val="18"/>
              </w:rPr>
            </w:pPr>
            <w:r w:rsidRPr="00A8619B">
              <w:rPr>
                <w:sz w:val="18"/>
              </w:rPr>
              <w:t xml:space="preserve">    }, </w:t>
            </w:r>
            <w:proofErr w:type="spellStart"/>
            <w:r w:rsidRPr="00A8619B">
              <w:rPr>
                <w:sz w:val="18"/>
              </w:rPr>
              <w:t>ms</w:t>
            </w:r>
            <w:proofErr w:type="spellEnd"/>
            <w:r w:rsidRPr="00A8619B">
              <w:rPr>
                <w:sz w:val="18"/>
              </w:rPr>
              <w:t>);</w:t>
            </w:r>
          </w:p>
          <w:p w14:paraId="677D453B" w14:textId="77777777" w:rsidR="00EA0E5E" w:rsidRPr="00A8619B" w:rsidRDefault="00EA0E5E" w:rsidP="000A2A19">
            <w:pPr>
              <w:rPr>
                <w:sz w:val="18"/>
              </w:rPr>
            </w:pPr>
            <w:r w:rsidRPr="00A8619B">
              <w:rPr>
                <w:sz w:val="18"/>
              </w:rPr>
              <w:t xml:space="preserve">  };</w:t>
            </w:r>
          </w:p>
        </w:tc>
      </w:tr>
      <w:tr w:rsidR="00EA0E5E" w14:paraId="1661B73B"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65032CA6"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D4C3C8" w14:textId="77777777" w:rsidR="00EA0E5E" w:rsidRPr="00A8619B" w:rsidRDefault="00EA0E5E" w:rsidP="000A2A19">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0E67A394"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FB2907" w14:textId="77777777" w:rsidR="00EA0E5E" w:rsidRDefault="00EA0E5E" w:rsidP="000A2A19">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14:paraId="3DC15B02"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BF0310"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63E5523B"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907DF8"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53D7973"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68E90C"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77B0E6F7" w14:textId="77777777" w:rsidTr="000A2A19">
        <w:tc>
          <w:tcPr>
            <w:tcW w:w="939" w:type="dxa"/>
            <w:tcBorders>
              <w:top w:val="single" w:sz="4" w:space="0" w:color="auto"/>
              <w:left w:val="single" w:sz="4" w:space="0" w:color="auto"/>
              <w:bottom w:val="single" w:sz="4" w:space="0" w:color="auto"/>
              <w:right w:val="single" w:sz="4" w:space="0" w:color="auto"/>
            </w:tcBorders>
          </w:tcPr>
          <w:p w14:paraId="3DCD3A10" w14:textId="77777777" w:rsidR="00EA0E5E" w:rsidRDefault="00EA0E5E" w:rsidP="000A2A19">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14:paraId="05394598" w14:textId="77777777" w:rsidR="00EA0E5E" w:rsidRDefault="00EA0E5E" w:rsidP="000A2A1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r>
              <w:rPr>
                <w:sz w:val="18"/>
              </w:rPr>
              <w:t>asyncLimit</w:t>
            </w:r>
            <w:proofErr w:type="spellEnd"/>
            <w:r>
              <w:rPr>
                <w:sz w:val="18"/>
              </w:rPr>
              <w:t>(5</w:t>
            </w:r>
            <w:r w:rsidRPr="00A8619B">
              <w:rPr>
                <w:sz w:val="18"/>
              </w:rPr>
              <w:t>);</w:t>
            </w:r>
          </w:p>
          <w:p w14:paraId="012F7A2A" w14:textId="77777777" w:rsidR="00EA0E5E" w:rsidRPr="00A8619B" w:rsidRDefault="00EA0E5E" w:rsidP="000A2A19">
            <w:pPr>
              <w:rPr>
                <w:sz w:val="18"/>
              </w:rPr>
            </w:pPr>
            <w:proofErr w:type="spellStart"/>
            <w:r w:rsidRPr="00A8619B">
              <w:rPr>
                <w:sz w:val="18"/>
              </w:rPr>
              <w:t>asy.push</w:t>
            </w:r>
            <w:proofErr w:type="spell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156E5B9A" w14:textId="77777777" w:rsidR="00EA0E5E" w:rsidRDefault="00EA0E5E" w:rsidP="000A2A19">
            <w:pPr>
              <w:rPr>
                <w:sz w:val="18"/>
              </w:rPr>
            </w:pPr>
            <w:r>
              <w:rPr>
                <w:sz w:val="18"/>
              </w:rPr>
              <w:t>limit=5, active=0;</w:t>
            </w:r>
          </w:p>
          <w:p w14:paraId="45BCDB38" w14:textId="77777777" w:rsidR="00EA0E5E" w:rsidRDefault="00EA0E5E" w:rsidP="000A2A19">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14:paraId="7932C221"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2B4E58C9" w14:textId="77777777" w:rsidR="00EA0E5E" w:rsidRDefault="00EA0E5E" w:rsidP="000A2A19">
            <w:pPr>
              <w:rPr>
                <w:sz w:val="18"/>
              </w:rPr>
            </w:pPr>
          </w:p>
        </w:tc>
      </w:tr>
    </w:tbl>
    <w:p w14:paraId="58998AAA" w14:textId="77777777" w:rsidR="00EA0E5E" w:rsidRDefault="00EA0E5E" w:rsidP="00EA0E5E"/>
    <w:p w14:paraId="15697C32" w14:textId="77777777"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14:paraId="41C47B31"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0ACE34E0"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23CF3D62"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6072A16E"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28A7E815"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4C7F2F6A"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64AE1C7" w14:textId="77777777" w:rsidR="00EA0E5E" w:rsidRDefault="00EA0E5E" w:rsidP="000A2A19">
            <w:pPr>
              <w:rPr>
                <w:sz w:val="18"/>
              </w:rPr>
            </w:pPr>
            <w:r>
              <w:rPr>
                <w:rFonts w:hint="eastAsia"/>
                <w:sz w:val="18"/>
              </w:rPr>
              <w:t>2017.5.23</w:t>
            </w:r>
          </w:p>
        </w:tc>
      </w:tr>
      <w:tr w:rsidR="00EA0E5E" w14:paraId="0BD251FA"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9B6CFDC"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6550E238"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B035A21"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14:paraId="7AA59161" w14:textId="77777777" w:rsidR="00EA0E5E" w:rsidRPr="00A8619B" w:rsidRDefault="00EA0E5E" w:rsidP="000A2A19">
            <w:pPr>
              <w:rPr>
                <w:sz w:val="18"/>
              </w:rPr>
            </w:pPr>
            <w:r w:rsidRPr="00A8619B">
              <w:rPr>
                <w:sz w:val="18"/>
              </w:rPr>
              <w:t xml:space="preserve">    </w:t>
            </w:r>
            <w:proofErr w:type="spellStart"/>
            <w:r w:rsidRPr="00A8619B">
              <w:rPr>
                <w:sz w:val="18"/>
              </w:rPr>
              <w:t>setTimeout</w:t>
            </w:r>
            <w:proofErr w:type="spellEnd"/>
            <w:r w:rsidRPr="00A8619B">
              <w:rPr>
                <w:sz w:val="18"/>
              </w:rPr>
              <w:t>(function () {</w:t>
            </w:r>
          </w:p>
          <w:p w14:paraId="3CC73DEF" w14:textId="77777777" w:rsidR="00EA0E5E" w:rsidRPr="00A8619B" w:rsidRDefault="00EA0E5E" w:rsidP="000A2A19">
            <w:pPr>
              <w:rPr>
                <w:sz w:val="18"/>
              </w:rPr>
            </w:pPr>
            <w:r w:rsidRPr="00A8619B">
              <w:rPr>
                <w:sz w:val="18"/>
              </w:rPr>
              <w:t xml:space="preserve">      callback(null, {});</w:t>
            </w:r>
          </w:p>
          <w:p w14:paraId="429FD1DD" w14:textId="77777777" w:rsidR="00EA0E5E" w:rsidRPr="00A8619B" w:rsidRDefault="00EA0E5E" w:rsidP="000A2A19">
            <w:pPr>
              <w:rPr>
                <w:sz w:val="18"/>
              </w:rPr>
            </w:pPr>
            <w:r w:rsidRPr="00A8619B">
              <w:rPr>
                <w:sz w:val="18"/>
              </w:rPr>
              <w:t xml:space="preserve">    }, </w:t>
            </w:r>
            <w:proofErr w:type="spellStart"/>
            <w:r w:rsidRPr="00A8619B">
              <w:rPr>
                <w:sz w:val="18"/>
              </w:rPr>
              <w:t>ms</w:t>
            </w:r>
            <w:proofErr w:type="spellEnd"/>
            <w:r w:rsidRPr="00A8619B">
              <w:rPr>
                <w:sz w:val="18"/>
              </w:rPr>
              <w:t>);</w:t>
            </w:r>
          </w:p>
          <w:p w14:paraId="0842F58A" w14:textId="77777777" w:rsidR="00EA0E5E" w:rsidRPr="00A8619B" w:rsidRDefault="00EA0E5E" w:rsidP="000A2A19">
            <w:pPr>
              <w:rPr>
                <w:sz w:val="18"/>
              </w:rPr>
            </w:pPr>
            <w:r w:rsidRPr="00A8619B">
              <w:rPr>
                <w:sz w:val="18"/>
              </w:rPr>
              <w:t xml:space="preserve">  };</w:t>
            </w:r>
          </w:p>
        </w:tc>
      </w:tr>
      <w:tr w:rsidR="00EA0E5E" w14:paraId="28EB89F1"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1E9FA90E"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2551A1" w14:textId="77777777" w:rsidR="00EA0E5E" w:rsidRPr="007307D7" w:rsidRDefault="00EA0E5E" w:rsidP="000A2A19">
            <w:pPr>
              <w:jc w:val="center"/>
              <w:rPr>
                <w:sz w:val="18"/>
              </w:rPr>
            </w:pPr>
            <w:r w:rsidRPr="007307D7">
              <w:rPr>
                <w:sz w:val="18"/>
              </w:rPr>
              <w:t>push,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28B97BA2"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C8D04A" w14:textId="77777777" w:rsidR="00EA0E5E" w:rsidRDefault="00EA0E5E" w:rsidP="000A2A19">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14:paraId="7829CD6B"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179B1E"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77A6D36B"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09A415"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AE8AF57"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B8428"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6093048E" w14:textId="77777777" w:rsidTr="000A2A19">
        <w:tc>
          <w:tcPr>
            <w:tcW w:w="939" w:type="dxa"/>
            <w:tcBorders>
              <w:top w:val="single" w:sz="4" w:space="0" w:color="auto"/>
              <w:left w:val="single" w:sz="4" w:space="0" w:color="auto"/>
              <w:bottom w:val="single" w:sz="4" w:space="0" w:color="auto"/>
              <w:right w:val="single" w:sz="4" w:space="0" w:color="auto"/>
            </w:tcBorders>
          </w:tcPr>
          <w:p w14:paraId="76BA685F" w14:textId="77777777" w:rsidR="00EA0E5E" w:rsidRDefault="00EA0E5E" w:rsidP="000A2A19">
            <w:pPr>
              <w:rPr>
                <w:sz w:val="18"/>
              </w:rPr>
            </w:pPr>
            <w:r>
              <w:rPr>
                <w:sz w:val="18"/>
              </w:rPr>
              <w:t>8</w:t>
            </w:r>
          </w:p>
        </w:tc>
        <w:tc>
          <w:tcPr>
            <w:tcW w:w="2869" w:type="dxa"/>
            <w:gridSpan w:val="3"/>
            <w:tcBorders>
              <w:top w:val="single" w:sz="4" w:space="0" w:color="auto"/>
              <w:left w:val="single" w:sz="4" w:space="0" w:color="auto"/>
              <w:bottom w:val="single" w:sz="4" w:space="0" w:color="auto"/>
              <w:right w:val="single" w:sz="4" w:space="0" w:color="auto"/>
            </w:tcBorders>
          </w:tcPr>
          <w:p w14:paraId="6842F0EE" w14:textId="77777777" w:rsidR="00EA0E5E" w:rsidRDefault="00EA0E5E" w:rsidP="000A2A1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r>
              <w:rPr>
                <w:sz w:val="18"/>
              </w:rPr>
              <w:t>asyncLimit</w:t>
            </w:r>
            <w:proofErr w:type="spellEnd"/>
            <w:r>
              <w:rPr>
                <w:sz w:val="18"/>
              </w:rPr>
              <w:t>(5</w:t>
            </w:r>
            <w:r w:rsidRPr="00A8619B">
              <w:rPr>
                <w:sz w:val="18"/>
              </w:rPr>
              <w:t>);</w:t>
            </w:r>
          </w:p>
          <w:p w14:paraId="6B21D45E" w14:textId="77777777" w:rsidR="00EA0E5E" w:rsidRPr="007307D7" w:rsidRDefault="00EA0E5E" w:rsidP="000A2A19">
            <w:pPr>
              <w:rPr>
                <w:sz w:val="18"/>
              </w:rPr>
            </w:pPr>
            <w:proofErr w:type="spellStart"/>
            <w:r w:rsidRPr="007307D7">
              <w:rPr>
                <w:sz w:val="18"/>
              </w:rPr>
              <w:t>var</w:t>
            </w:r>
            <w:proofErr w:type="spellEnd"/>
            <w:r w:rsidRPr="007307D7">
              <w:rPr>
                <w:sz w:val="18"/>
              </w:rPr>
              <w:t xml:space="preserve"> </w:t>
            </w:r>
            <w:proofErr w:type="spellStart"/>
            <w:r w:rsidRPr="007307D7">
              <w:rPr>
                <w:sz w:val="18"/>
              </w:rPr>
              <w:t>pushValue</w:t>
            </w:r>
            <w:proofErr w:type="spellEnd"/>
            <w:r w:rsidRPr="007307D7">
              <w:rPr>
                <w:sz w:val="18"/>
              </w:rPr>
              <w:t xml:space="preserve"> = 1 + </w:t>
            </w:r>
            <w:proofErr w:type="spellStart"/>
            <w:r w:rsidRPr="007307D7">
              <w:rPr>
                <w:sz w:val="18"/>
              </w:rPr>
              <w:t>Math.round</w:t>
            </w:r>
            <w:proofErr w:type="spellEnd"/>
            <w:r w:rsidRPr="007307D7">
              <w:rPr>
                <w:sz w:val="18"/>
              </w:rPr>
              <w:t>(</w:t>
            </w:r>
            <w:proofErr w:type="spellStart"/>
            <w:r w:rsidRPr="007307D7">
              <w:rPr>
                <w:sz w:val="18"/>
              </w:rPr>
              <w:t>Math.random</w:t>
            </w:r>
            <w:proofErr w:type="spellEnd"/>
            <w:r w:rsidRPr="007307D7">
              <w:rPr>
                <w:sz w:val="18"/>
              </w:rPr>
              <w:t>() * 10);</w:t>
            </w:r>
          </w:p>
          <w:p w14:paraId="0BDD084C" w14:textId="77777777" w:rsidR="00EA0E5E" w:rsidRPr="00A8619B" w:rsidRDefault="00EA0E5E" w:rsidP="000A2A19">
            <w:pPr>
              <w:rPr>
                <w:sz w:val="18"/>
              </w:rPr>
            </w:pPr>
            <w:proofErr w:type="spellStart"/>
            <w:r w:rsidRPr="00A8619B">
              <w:rPr>
                <w:sz w:val="18"/>
              </w:rPr>
              <w:t>asy.push</w:t>
            </w:r>
            <w:proofErr w:type="spellEnd"/>
            <w:r w:rsidRPr="00A8619B">
              <w:rPr>
                <w:sz w:val="18"/>
              </w:rPr>
              <w:t>(</w:t>
            </w:r>
            <w:proofErr w:type="spellStart"/>
            <w:r w:rsidRPr="00A8619B">
              <w:rPr>
                <w:sz w:val="18"/>
              </w:rPr>
              <w:t>async</w:t>
            </w:r>
            <w:proofErr w:type="spellEnd"/>
            <w:r w:rsidRPr="00A8619B">
              <w:rPr>
                <w:sz w:val="18"/>
              </w:rPr>
              <w:t xml:space="preserve">, </w:t>
            </w:r>
            <w:proofErr w:type="spellStart"/>
            <w:r w:rsidRPr="007307D7">
              <w:rPr>
                <w:sz w:val="18"/>
              </w:rPr>
              <w:t>pushValue</w:t>
            </w:r>
            <w:proofErr w:type="spellEnd"/>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3993FFAF" w14:textId="77777777" w:rsidR="00EA0E5E" w:rsidRDefault="00EA0E5E" w:rsidP="000A2A19">
            <w:pPr>
              <w:rPr>
                <w:sz w:val="18"/>
              </w:rPr>
            </w:pPr>
            <w:r>
              <w:rPr>
                <w:sz w:val="18"/>
              </w:rPr>
              <w:t>limit=5, active&lt;=5</w:t>
            </w:r>
          </w:p>
          <w:p w14:paraId="7DC4BFA0" w14:textId="77777777" w:rsidR="00EA0E5E" w:rsidRDefault="00EA0E5E" w:rsidP="000A2A1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7FF86245"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76DEE8B9" w14:textId="77777777" w:rsidR="00EA0E5E" w:rsidRDefault="00EA0E5E" w:rsidP="000A2A19">
            <w:pPr>
              <w:rPr>
                <w:sz w:val="18"/>
              </w:rPr>
            </w:pPr>
          </w:p>
        </w:tc>
      </w:tr>
    </w:tbl>
    <w:p w14:paraId="0322A577" w14:textId="77777777" w:rsidR="00EA0E5E" w:rsidRPr="00EA53D7" w:rsidRDefault="00EA0E5E" w:rsidP="00EA0E5E"/>
    <w:p w14:paraId="63326C98" w14:textId="77777777" w:rsidR="00EA0E5E" w:rsidRPr="00A8619B" w:rsidRDefault="00EA0E5E" w:rsidP="00EA0E5E">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14:paraId="6B0E0AFC"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07CDD10"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7139711F"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43B5A8F3"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2B1F4154"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6919FF31"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255FE62D" w14:textId="77777777" w:rsidR="00EA0E5E" w:rsidRDefault="00EA0E5E" w:rsidP="000A2A19">
            <w:pPr>
              <w:rPr>
                <w:sz w:val="18"/>
              </w:rPr>
            </w:pPr>
            <w:r>
              <w:rPr>
                <w:rFonts w:hint="eastAsia"/>
                <w:sz w:val="18"/>
              </w:rPr>
              <w:t>2017.5.23</w:t>
            </w:r>
          </w:p>
        </w:tc>
      </w:tr>
      <w:tr w:rsidR="00EA0E5E" w14:paraId="38343028"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4C8600F" w14:textId="77777777" w:rsidR="00EA0E5E" w:rsidRDefault="00EA0E5E" w:rsidP="000A2A1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6619D253"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07A6A0CF" w14:textId="77777777" w:rsidR="00EA0E5E" w:rsidRPr="00A8619B" w:rsidRDefault="00EA0E5E" w:rsidP="000A2A1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14:paraId="1E73D2D5" w14:textId="77777777" w:rsidR="00EA0E5E" w:rsidRPr="00A8619B" w:rsidRDefault="00EA0E5E" w:rsidP="000A2A19">
            <w:pPr>
              <w:rPr>
                <w:sz w:val="18"/>
              </w:rPr>
            </w:pPr>
            <w:r w:rsidRPr="00A8619B">
              <w:rPr>
                <w:sz w:val="18"/>
              </w:rPr>
              <w:t xml:space="preserve">    </w:t>
            </w:r>
            <w:proofErr w:type="spellStart"/>
            <w:r w:rsidRPr="00A8619B">
              <w:rPr>
                <w:sz w:val="18"/>
              </w:rPr>
              <w:t>setTimeout</w:t>
            </w:r>
            <w:proofErr w:type="spellEnd"/>
            <w:r w:rsidRPr="00A8619B">
              <w:rPr>
                <w:sz w:val="18"/>
              </w:rPr>
              <w:t>(function () {</w:t>
            </w:r>
          </w:p>
          <w:p w14:paraId="5C6C009B" w14:textId="77777777" w:rsidR="00EA0E5E" w:rsidRPr="00A8619B" w:rsidRDefault="00EA0E5E" w:rsidP="000A2A19">
            <w:pPr>
              <w:rPr>
                <w:sz w:val="18"/>
              </w:rPr>
            </w:pPr>
            <w:r w:rsidRPr="00A8619B">
              <w:rPr>
                <w:sz w:val="18"/>
              </w:rPr>
              <w:t xml:space="preserve">      callback(null, {});</w:t>
            </w:r>
          </w:p>
          <w:p w14:paraId="3660223C" w14:textId="77777777" w:rsidR="00EA0E5E" w:rsidRPr="00A8619B" w:rsidRDefault="00EA0E5E" w:rsidP="000A2A19">
            <w:pPr>
              <w:rPr>
                <w:sz w:val="18"/>
              </w:rPr>
            </w:pPr>
            <w:r w:rsidRPr="00A8619B">
              <w:rPr>
                <w:sz w:val="18"/>
              </w:rPr>
              <w:t xml:space="preserve">    }, </w:t>
            </w:r>
            <w:proofErr w:type="spellStart"/>
            <w:r w:rsidRPr="00A8619B">
              <w:rPr>
                <w:sz w:val="18"/>
              </w:rPr>
              <w:t>ms</w:t>
            </w:r>
            <w:proofErr w:type="spellEnd"/>
            <w:r w:rsidRPr="00A8619B">
              <w:rPr>
                <w:sz w:val="18"/>
              </w:rPr>
              <w:t>);</w:t>
            </w:r>
          </w:p>
          <w:p w14:paraId="210E2F2A" w14:textId="77777777" w:rsidR="00EA0E5E" w:rsidRPr="00A8619B" w:rsidRDefault="00EA0E5E" w:rsidP="000A2A19">
            <w:pPr>
              <w:rPr>
                <w:sz w:val="18"/>
              </w:rPr>
            </w:pPr>
            <w:r w:rsidRPr="00A8619B">
              <w:rPr>
                <w:sz w:val="18"/>
              </w:rPr>
              <w:t xml:space="preserve">  };</w:t>
            </w:r>
          </w:p>
        </w:tc>
      </w:tr>
      <w:tr w:rsidR="00EA0E5E" w14:paraId="3E8C8C11"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5283676" w14:textId="77777777" w:rsidR="00EA0E5E" w:rsidRDefault="00EA0E5E" w:rsidP="000A2A1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BE3518" w14:textId="77777777" w:rsidR="00EA0E5E" w:rsidRPr="007307D7" w:rsidRDefault="00EA0E5E" w:rsidP="000A2A19">
            <w:pPr>
              <w:jc w:val="center"/>
              <w:rPr>
                <w:sz w:val="18"/>
              </w:rPr>
            </w:pPr>
            <w:r w:rsidRPr="007307D7">
              <w:rPr>
                <w:sz w:val="18"/>
              </w:rPr>
              <w:t xml:space="preserve">full event should </w:t>
            </w:r>
            <w:proofErr w:type="spellStart"/>
            <w:r w:rsidRPr="007307D7">
              <w:rPr>
                <w:sz w:val="18"/>
              </w:rPr>
              <w:t>fired</w:t>
            </w:r>
            <w:proofErr w:type="spellEnd"/>
            <w:r w:rsidRPr="007307D7">
              <w:rPr>
                <w:sz w:val="18"/>
              </w:rPr>
              <w:t xml:space="preserve">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607A698"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8EFCFF" w14:textId="77777777" w:rsidR="00EA0E5E" w:rsidRDefault="00EA0E5E" w:rsidP="000A2A19">
            <w:pPr>
              <w:jc w:val="center"/>
              <w:rPr>
                <w:sz w:val="18"/>
              </w:rPr>
            </w:pPr>
            <w:r w:rsidRPr="007307D7">
              <w:rPr>
                <w:rFonts w:hint="eastAsia"/>
                <w:sz w:val="18"/>
              </w:rPr>
              <w:t>测试</w:t>
            </w:r>
            <w:r w:rsidRPr="007307D7">
              <w:rPr>
                <w:rFonts w:hint="eastAsia"/>
                <w:sz w:val="18"/>
              </w:rPr>
              <w:t>full</w:t>
            </w:r>
          </w:p>
        </w:tc>
      </w:tr>
      <w:tr w:rsidR="00EA0E5E" w14:paraId="3F530E55"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E64251"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C8AE49C"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70FD94"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4BCE67D"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E32D70"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31735523" w14:textId="77777777" w:rsidTr="000A2A19">
        <w:tc>
          <w:tcPr>
            <w:tcW w:w="939" w:type="dxa"/>
            <w:tcBorders>
              <w:top w:val="single" w:sz="4" w:space="0" w:color="auto"/>
              <w:left w:val="single" w:sz="4" w:space="0" w:color="auto"/>
              <w:bottom w:val="single" w:sz="4" w:space="0" w:color="auto"/>
              <w:right w:val="single" w:sz="4" w:space="0" w:color="auto"/>
            </w:tcBorders>
          </w:tcPr>
          <w:p w14:paraId="7059BB67" w14:textId="77777777" w:rsidR="00EA0E5E" w:rsidRDefault="00EA0E5E" w:rsidP="000A2A19">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14:paraId="3D77472B" w14:textId="77777777" w:rsidR="00EA0E5E" w:rsidRDefault="00EA0E5E" w:rsidP="000A2A1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r>
              <w:rPr>
                <w:sz w:val="18"/>
              </w:rPr>
              <w:t>asyncLimit</w:t>
            </w:r>
            <w:proofErr w:type="spellEnd"/>
            <w:r>
              <w:rPr>
                <w:sz w:val="18"/>
              </w:rPr>
              <w:t>(5</w:t>
            </w:r>
            <w:r w:rsidRPr="00A8619B">
              <w:rPr>
                <w:sz w:val="18"/>
              </w:rPr>
              <w:t>);</w:t>
            </w:r>
          </w:p>
          <w:p w14:paraId="23F21410" w14:textId="77777777" w:rsidR="00EA0E5E" w:rsidRPr="007307D7" w:rsidRDefault="00EA0E5E" w:rsidP="000A2A19">
            <w:pPr>
              <w:rPr>
                <w:sz w:val="18"/>
              </w:rPr>
            </w:pPr>
            <w:proofErr w:type="spellStart"/>
            <w:r w:rsidRPr="007307D7">
              <w:rPr>
                <w:sz w:val="18"/>
              </w:rPr>
              <w:t>var</w:t>
            </w:r>
            <w:proofErr w:type="spellEnd"/>
            <w:r w:rsidRPr="007307D7">
              <w:rPr>
                <w:sz w:val="18"/>
              </w:rPr>
              <w:t xml:space="preserve"> counter = 0;</w:t>
            </w:r>
          </w:p>
          <w:p w14:paraId="18F882AE" w14:textId="77777777" w:rsidR="00EA0E5E" w:rsidRPr="007307D7" w:rsidRDefault="00EA0E5E" w:rsidP="000A2A19">
            <w:pPr>
              <w:rPr>
                <w:sz w:val="18"/>
              </w:rPr>
            </w:pPr>
            <w:r w:rsidRPr="007307D7">
              <w:rPr>
                <w:sz w:val="18"/>
              </w:rPr>
              <w:t xml:space="preserve">    </w:t>
            </w:r>
            <w:proofErr w:type="spellStart"/>
            <w:r w:rsidRPr="007307D7">
              <w:rPr>
                <w:sz w:val="18"/>
              </w:rPr>
              <w:t>asy.on</w:t>
            </w:r>
            <w:proofErr w:type="spellEnd"/>
            <w:r w:rsidRPr="007307D7">
              <w:rPr>
                <w:sz w:val="18"/>
              </w:rPr>
              <w:t>('full', function (length) {</w:t>
            </w:r>
          </w:p>
          <w:p w14:paraId="10BA1106" w14:textId="77777777" w:rsidR="00EA0E5E" w:rsidRPr="007307D7" w:rsidRDefault="00EA0E5E" w:rsidP="000A2A19">
            <w:pPr>
              <w:rPr>
                <w:sz w:val="18"/>
              </w:rPr>
            </w:pPr>
            <w:r w:rsidRPr="007307D7">
              <w:rPr>
                <w:sz w:val="18"/>
              </w:rPr>
              <w:t xml:space="preserve">      </w:t>
            </w:r>
            <w:proofErr w:type="spellStart"/>
            <w:r w:rsidRPr="007307D7">
              <w:rPr>
                <w:sz w:val="18"/>
              </w:rPr>
              <w:t>length.should.above</w:t>
            </w:r>
            <w:proofErr w:type="spellEnd"/>
            <w:r w:rsidRPr="007307D7">
              <w:rPr>
                <w:sz w:val="18"/>
              </w:rPr>
              <w:t>(1);</w:t>
            </w:r>
          </w:p>
          <w:p w14:paraId="4D2BD56A" w14:textId="77777777" w:rsidR="00EA0E5E" w:rsidRPr="007307D7" w:rsidRDefault="00EA0E5E" w:rsidP="000A2A19">
            <w:pPr>
              <w:rPr>
                <w:sz w:val="18"/>
              </w:rPr>
            </w:pPr>
            <w:r w:rsidRPr="007307D7">
              <w:rPr>
                <w:sz w:val="18"/>
              </w:rPr>
              <w:t xml:space="preserve">      counter++;</w:t>
            </w:r>
          </w:p>
          <w:p w14:paraId="25A7333A" w14:textId="77777777" w:rsidR="00EA0E5E" w:rsidRPr="007307D7" w:rsidRDefault="00EA0E5E" w:rsidP="000A2A19">
            <w:pPr>
              <w:rPr>
                <w:sz w:val="18"/>
              </w:rPr>
            </w:pPr>
            <w:r w:rsidRPr="007307D7">
              <w:rPr>
                <w:sz w:val="18"/>
              </w:rPr>
              <w:t xml:space="preserve">    });</w:t>
            </w:r>
          </w:p>
          <w:p w14:paraId="1A650B3E" w14:textId="77777777" w:rsidR="00EA0E5E" w:rsidRPr="007307D7" w:rsidRDefault="00EA0E5E" w:rsidP="000A2A19">
            <w:pPr>
              <w:rPr>
                <w:sz w:val="18"/>
              </w:rPr>
            </w:pPr>
          </w:p>
          <w:p w14:paraId="316D14D4" w14:textId="77777777" w:rsidR="00EA0E5E" w:rsidRPr="007307D7" w:rsidRDefault="00EA0E5E" w:rsidP="000A2A19">
            <w:pPr>
              <w:rPr>
                <w:sz w:val="18"/>
              </w:rPr>
            </w:pPr>
            <w:r w:rsidRPr="007307D7">
              <w:rPr>
                <w:sz w:val="18"/>
              </w:rPr>
              <w:t xml:space="preserve">    </w:t>
            </w:r>
            <w:proofErr w:type="spellStart"/>
            <w:r w:rsidRPr="007307D7">
              <w:rPr>
                <w:sz w:val="18"/>
              </w:rPr>
              <w:t>var</w:t>
            </w:r>
            <w:proofErr w:type="spellEnd"/>
            <w:r w:rsidRPr="007307D7">
              <w:rPr>
                <w:sz w:val="18"/>
              </w:rPr>
              <w:t xml:space="preserve"> </w:t>
            </w:r>
            <w:proofErr w:type="spellStart"/>
            <w:r w:rsidRPr="007307D7">
              <w:rPr>
                <w:sz w:val="18"/>
              </w:rPr>
              <w:t>noop</w:t>
            </w:r>
            <w:proofErr w:type="spellEnd"/>
            <w:r w:rsidRPr="007307D7">
              <w:rPr>
                <w:sz w:val="18"/>
              </w:rPr>
              <w:t xml:space="preserve"> = function () {};</w:t>
            </w:r>
          </w:p>
          <w:p w14:paraId="40C4D18C" w14:textId="77777777" w:rsidR="00EA0E5E" w:rsidRPr="007307D7" w:rsidRDefault="00EA0E5E" w:rsidP="000A2A19">
            <w:pPr>
              <w:rPr>
                <w:sz w:val="18"/>
              </w:rPr>
            </w:pPr>
            <w:r w:rsidRPr="007307D7">
              <w:rPr>
                <w:sz w:val="18"/>
              </w:rPr>
              <w:t xml:space="preserve">    for (</w:t>
            </w:r>
            <w:proofErr w:type="spellStart"/>
            <w:r w:rsidRPr="007307D7">
              <w:rPr>
                <w:sz w:val="18"/>
              </w:rPr>
              <w:t>var</w:t>
            </w:r>
            <w:proofErr w:type="spellEnd"/>
            <w:r w:rsidRPr="007307D7">
              <w:rPr>
                <w:sz w:val="18"/>
              </w:rPr>
              <w:t xml:space="preserve"> </w:t>
            </w:r>
            <w:proofErr w:type="spellStart"/>
            <w:r w:rsidRPr="007307D7">
              <w:rPr>
                <w:sz w:val="18"/>
              </w:rPr>
              <w:t>i</w:t>
            </w:r>
            <w:proofErr w:type="spellEnd"/>
            <w:r w:rsidRPr="007307D7">
              <w:rPr>
                <w:sz w:val="18"/>
              </w:rPr>
              <w:t xml:space="preserve"> = 0; </w:t>
            </w:r>
            <w:proofErr w:type="spellStart"/>
            <w:r w:rsidRPr="007307D7">
              <w:rPr>
                <w:sz w:val="18"/>
              </w:rPr>
              <w:t>i</w:t>
            </w:r>
            <w:proofErr w:type="spellEnd"/>
            <w:r w:rsidRPr="007307D7">
              <w:rPr>
                <w:sz w:val="18"/>
              </w:rPr>
              <w:t xml:space="preserve"> &lt; 100; </w:t>
            </w:r>
            <w:proofErr w:type="spellStart"/>
            <w:r w:rsidRPr="007307D7">
              <w:rPr>
                <w:sz w:val="18"/>
              </w:rPr>
              <w:t>i</w:t>
            </w:r>
            <w:proofErr w:type="spellEnd"/>
            <w:r w:rsidRPr="007307D7">
              <w:rPr>
                <w:sz w:val="18"/>
              </w:rPr>
              <w:t>++) {</w:t>
            </w:r>
          </w:p>
          <w:p w14:paraId="59A7BB1A" w14:textId="77777777" w:rsidR="00EA0E5E" w:rsidRPr="007307D7" w:rsidRDefault="00EA0E5E" w:rsidP="000A2A19">
            <w:pPr>
              <w:rPr>
                <w:sz w:val="18"/>
              </w:rPr>
            </w:pPr>
            <w:r w:rsidRPr="007307D7">
              <w:rPr>
                <w:sz w:val="18"/>
              </w:rPr>
              <w:t xml:space="preserve">      </w:t>
            </w:r>
            <w:proofErr w:type="spellStart"/>
            <w:r w:rsidRPr="007307D7">
              <w:rPr>
                <w:sz w:val="18"/>
              </w:rPr>
              <w:t>asy.push</w:t>
            </w:r>
            <w:proofErr w:type="spellEnd"/>
            <w:r w:rsidRPr="007307D7">
              <w:rPr>
                <w:sz w:val="18"/>
              </w:rPr>
              <w:t>(</w:t>
            </w:r>
            <w:proofErr w:type="spellStart"/>
            <w:r w:rsidRPr="007307D7">
              <w:rPr>
                <w:sz w:val="18"/>
              </w:rPr>
              <w:t>async</w:t>
            </w:r>
            <w:proofErr w:type="spellEnd"/>
            <w:r w:rsidRPr="007307D7">
              <w:rPr>
                <w:sz w:val="18"/>
              </w:rPr>
              <w:t xml:space="preserve">, 10, </w:t>
            </w:r>
            <w:proofErr w:type="spellStart"/>
            <w:r w:rsidRPr="007307D7">
              <w:rPr>
                <w:sz w:val="18"/>
              </w:rPr>
              <w:t>noop</w:t>
            </w:r>
            <w:proofErr w:type="spellEnd"/>
            <w:r w:rsidRPr="007307D7">
              <w:rPr>
                <w:sz w:val="18"/>
              </w:rPr>
              <w:t>);</w:t>
            </w:r>
          </w:p>
          <w:p w14:paraId="12C1CD15" w14:textId="77777777" w:rsidR="00EA0E5E" w:rsidRPr="007307D7" w:rsidRDefault="00EA0E5E" w:rsidP="000A2A19">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14:paraId="2FE5630A" w14:textId="77777777" w:rsidR="00EA0E5E" w:rsidRDefault="00EA0E5E" w:rsidP="000A2A19">
            <w:pPr>
              <w:rPr>
                <w:sz w:val="18"/>
              </w:rPr>
            </w:pPr>
            <w:r>
              <w:rPr>
                <w:sz w:val="18"/>
              </w:rPr>
              <w:t>limit=5, active&lt;=5</w:t>
            </w:r>
          </w:p>
          <w:p w14:paraId="0E154A42" w14:textId="77777777" w:rsidR="00EA0E5E" w:rsidRDefault="00EA0E5E" w:rsidP="000A2A19">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14:paraId="61CE6E5C"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476CBBF4" w14:textId="77777777" w:rsidR="00EA0E5E" w:rsidRDefault="00EA0E5E" w:rsidP="000A2A19">
            <w:pPr>
              <w:rPr>
                <w:sz w:val="18"/>
              </w:rPr>
            </w:pPr>
          </w:p>
        </w:tc>
      </w:tr>
    </w:tbl>
    <w:p w14:paraId="3095DCDC" w14:textId="77777777" w:rsidR="00EA0E5E" w:rsidRPr="00EA53D7" w:rsidRDefault="00EA0E5E" w:rsidP="00EA0E5E"/>
    <w:p w14:paraId="00469FCB" w14:textId="77777777" w:rsidR="00EA0E5E" w:rsidRPr="00A8619B" w:rsidRDefault="00EA0E5E" w:rsidP="00EA0E5E">
      <w:pPr>
        <w:jc w:val="center"/>
        <w:rPr>
          <w:b/>
        </w:rPr>
      </w:pPr>
      <w:r w:rsidRPr="00A8619B">
        <w:rPr>
          <w:rFonts w:hint="eastAsia"/>
          <w:b/>
        </w:rPr>
        <w:t>表</w:t>
      </w:r>
      <w:r>
        <w:rPr>
          <w:rFonts w:hint="eastAsia"/>
          <w:b/>
        </w:rPr>
        <w:t>4.</w:t>
      </w:r>
      <w:r>
        <w:rPr>
          <w:b/>
        </w:rPr>
        <w:t>10</w:t>
      </w:r>
      <w:r w:rsidRPr="00A8619B">
        <w:rPr>
          <w:rFonts w:hint="eastAsia"/>
          <w:b/>
        </w:rPr>
        <w:t xml:space="preserve"> </w:t>
      </w:r>
      <w:r w:rsidRPr="00A8619B">
        <w:rPr>
          <w:rFonts w:hint="eastAsia"/>
          <w:b/>
        </w:rPr>
        <w:t>单元测试用例</w:t>
      </w:r>
      <w:r>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14:paraId="0318282E"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06CE73E" w14:textId="77777777" w:rsidR="00EA0E5E" w:rsidRDefault="00EA0E5E" w:rsidP="000A2A1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CF00DB7" w14:textId="77777777" w:rsidR="00EA0E5E" w:rsidRDefault="00EA0E5E" w:rsidP="000A2A1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14:paraId="004B05B1" w14:textId="77777777" w:rsidR="00EA0E5E" w:rsidRDefault="00EA0E5E" w:rsidP="000A2A1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59261378" w14:textId="77777777" w:rsidR="00EA0E5E" w:rsidRDefault="00EA0E5E" w:rsidP="000A2A1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14:paraId="24C5B6F7" w14:textId="77777777" w:rsidR="00EA0E5E" w:rsidRDefault="00EA0E5E" w:rsidP="000A2A1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008F7D3" w14:textId="77777777" w:rsidR="00EA0E5E" w:rsidRDefault="00EA0E5E" w:rsidP="000A2A19">
            <w:pPr>
              <w:rPr>
                <w:sz w:val="18"/>
              </w:rPr>
            </w:pPr>
            <w:r>
              <w:rPr>
                <w:rFonts w:hint="eastAsia"/>
                <w:sz w:val="18"/>
              </w:rPr>
              <w:t>2017.5.23</w:t>
            </w:r>
          </w:p>
        </w:tc>
      </w:tr>
      <w:tr w:rsidR="00EA0E5E" w14:paraId="2E0D5C29" w14:textId="77777777" w:rsidTr="000A2A1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0CA2DF9" w14:textId="77777777" w:rsidR="00EA0E5E" w:rsidRDefault="00EA0E5E" w:rsidP="000A2A1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7528B50" w14:textId="77777777" w:rsidR="00EA0E5E" w:rsidRDefault="00EA0E5E" w:rsidP="000A2A1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34B77573" w14:textId="77777777" w:rsidR="00EA0E5E" w:rsidRPr="007307D7" w:rsidRDefault="00EA0E5E" w:rsidP="000A2A19">
            <w:pPr>
              <w:rPr>
                <w:sz w:val="18"/>
              </w:rPr>
            </w:pPr>
            <w:proofErr w:type="spellStart"/>
            <w:r w:rsidRPr="007307D7">
              <w:rPr>
                <w:sz w:val="18"/>
              </w:rPr>
              <w:t>var</w:t>
            </w:r>
            <w:proofErr w:type="spellEnd"/>
            <w:r w:rsidRPr="007307D7">
              <w:rPr>
                <w:sz w:val="18"/>
              </w:rPr>
              <w:t xml:space="preserve"> _</w:t>
            </w:r>
            <w:proofErr w:type="spellStart"/>
            <w:r w:rsidRPr="007307D7">
              <w:rPr>
                <w:sz w:val="18"/>
              </w:rPr>
              <w:t>async</w:t>
            </w:r>
            <w:proofErr w:type="spellEnd"/>
            <w:r w:rsidRPr="007307D7">
              <w:rPr>
                <w:sz w:val="18"/>
              </w:rPr>
              <w:t xml:space="preserve"> = function _</w:t>
            </w:r>
            <w:proofErr w:type="spellStart"/>
            <w:r w:rsidRPr="007307D7">
              <w:rPr>
                <w:sz w:val="18"/>
              </w:rPr>
              <w:t>async</w:t>
            </w:r>
            <w:proofErr w:type="spellEnd"/>
            <w:r w:rsidRPr="007307D7">
              <w:rPr>
                <w:sz w:val="18"/>
              </w:rPr>
              <w:t>(</w:t>
            </w:r>
            <w:proofErr w:type="spellStart"/>
            <w:r w:rsidRPr="007307D7">
              <w:rPr>
                <w:sz w:val="18"/>
              </w:rPr>
              <w:t>ms</w:t>
            </w:r>
            <w:proofErr w:type="spellEnd"/>
            <w:r w:rsidRPr="007307D7">
              <w:rPr>
                <w:sz w:val="18"/>
              </w:rPr>
              <w:t>, callback) {</w:t>
            </w:r>
          </w:p>
          <w:p w14:paraId="7D217A24" w14:textId="77777777" w:rsidR="00EA0E5E" w:rsidRPr="007307D7" w:rsidRDefault="00EA0E5E" w:rsidP="000A2A19">
            <w:pPr>
              <w:rPr>
                <w:sz w:val="18"/>
              </w:rPr>
            </w:pPr>
            <w:r w:rsidRPr="007307D7">
              <w:rPr>
                <w:sz w:val="18"/>
              </w:rPr>
              <w:t xml:space="preserve">      </w:t>
            </w:r>
            <w:proofErr w:type="spellStart"/>
            <w:r w:rsidRPr="007307D7">
              <w:rPr>
                <w:sz w:val="18"/>
              </w:rPr>
              <w:t>setTimeout</w:t>
            </w:r>
            <w:proofErr w:type="spellEnd"/>
            <w:r w:rsidRPr="007307D7">
              <w:rPr>
                <w:sz w:val="18"/>
              </w:rPr>
              <w:t>(function () {</w:t>
            </w:r>
          </w:p>
          <w:p w14:paraId="0857AE38" w14:textId="77777777" w:rsidR="00EA0E5E" w:rsidRPr="007307D7" w:rsidRDefault="00EA0E5E" w:rsidP="000A2A19">
            <w:pPr>
              <w:rPr>
                <w:sz w:val="18"/>
              </w:rPr>
            </w:pPr>
            <w:r w:rsidRPr="007307D7">
              <w:rPr>
                <w:sz w:val="18"/>
              </w:rPr>
              <w:t xml:space="preserve">        callback(null, {</w:t>
            </w:r>
            <w:proofErr w:type="spellStart"/>
            <w:r w:rsidRPr="007307D7">
              <w:rPr>
                <w:sz w:val="18"/>
              </w:rPr>
              <w:t>ms</w:t>
            </w:r>
            <w:proofErr w:type="spellEnd"/>
            <w:r w:rsidRPr="007307D7">
              <w:rPr>
                <w:sz w:val="18"/>
              </w:rPr>
              <w:t xml:space="preserve">: </w:t>
            </w:r>
            <w:proofErr w:type="spellStart"/>
            <w:r w:rsidRPr="007307D7">
              <w:rPr>
                <w:sz w:val="18"/>
              </w:rPr>
              <w:t>ms</w:t>
            </w:r>
            <w:proofErr w:type="spellEnd"/>
            <w:r w:rsidRPr="007307D7">
              <w:rPr>
                <w:sz w:val="18"/>
              </w:rPr>
              <w:t>});</w:t>
            </w:r>
          </w:p>
          <w:p w14:paraId="26C346A1" w14:textId="77777777" w:rsidR="00EA0E5E" w:rsidRPr="007307D7" w:rsidRDefault="00EA0E5E" w:rsidP="000A2A19">
            <w:pPr>
              <w:rPr>
                <w:sz w:val="18"/>
              </w:rPr>
            </w:pPr>
            <w:r w:rsidRPr="007307D7">
              <w:rPr>
                <w:sz w:val="18"/>
              </w:rPr>
              <w:t xml:space="preserve">        // console.log(</w:t>
            </w:r>
            <w:proofErr w:type="spellStart"/>
            <w:r w:rsidRPr="007307D7">
              <w:rPr>
                <w:sz w:val="18"/>
              </w:rPr>
              <w:t>ms</w:t>
            </w:r>
            <w:proofErr w:type="spellEnd"/>
            <w:r w:rsidRPr="007307D7">
              <w:rPr>
                <w:sz w:val="18"/>
              </w:rPr>
              <w:t>)</w:t>
            </w:r>
          </w:p>
          <w:p w14:paraId="2C794F61" w14:textId="77777777" w:rsidR="00EA0E5E" w:rsidRPr="007307D7" w:rsidRDefault="00EA0E5E" w:rsidP="000A2A19">
            <w:pPr>
              <w:rPr>
                <w:sz w:val="18"/>
              </w:rPr>
            </w:pPr>
            <w:r w:rsidRPr="007307D7">
              <w:rPr>
                <w:sz w:val="18"/>
              </w:rPr>
              <w:t xml:space="preserve">      }, </w:t>
            </w:r>
            <w:proofErr w:type="spellStart"/>
            <w:r w:rsidRPr="007307D7">
              <w:rPr>
                <w:sz w:val="18"/>
              </w:rPr>
              <w:t>ms</w:t>
            </w:r>
            <w:proofErr w:type="spellEnd"/>
            <w:r w:rsidRPr="007307D7">
              <w:rPr>
                <w:sz w:val="18"/>
              </w:rPr>
              <w:t>);</w:t>
            </w:r>
          </w:p>
          <w:p w14:paraId="44E6FB41" w14:textId="77777777" w:rsidR="00EA0E5E" w:rsidRPr="007307D7" w:rsidRDefault="00EA0E5E" w:rsidP="000A2A19">
            <w:pPr>
              <w:rPr>
                <w:sz w:val="18"/>
              </w:rPr>
            </w:pPr>
            <w:r w:rsidRPr="007307D7">
              <w:rPr>
                <w:sz w:val="18"/>
              </w:rPr>
              <w:t xml:space="preserve">    };</w:t>
            </w:r>
          </w:p>
          <w:p w14:paraId="6C41BD3C" w14:textId="77777777" w:rsidR="00EA0E5E" w:rsidRPr="007307D7" w:rsidRDefault="00EA0E5E" w:rsidP="000A2A19">
            <w:pPr>
              <w:rPr>
                <w:sz w:val="18"/>
              </w:rPr>
            </w:pPr>
            <w:r w:rsidRPr="007307D7">
              <w:rPr>
                <w:sz w:val="18"/>
              </w:rPr>
              <w:t xml:space="preserve">    </w:t>
            </w:r>
            <w:proofErr w:type="spellStart"/>
            <w:r w:rsidRPr="007307D7">
              <w:rPr>
                <w:sz w:val="18"/>
              </w:rPr>
              <w:t>var</w:t>
            </w:r>
            <w:proofErr w:type="spellEnd"/>
            <w:r w:rsidRPr="007307D7">
              <w:rPr>
                <w:sz w:val="18"/>
              </w:rPr>
              <w:t xml:space="preserve"> _async2 = function _</w:t>
            </w:r>
            <w:proofErr w:type="spellStart"/>
            <w:r w:rsidRPr="007307D7">
              <w:rPr>
                <w:sz w:val="18"/>
              </w:rPr>
              <w:t>async</w:t>
            </w:r>
            <w:proofErr w:type="spellEnd"/>
            <w:r w:rsidRPr="007307D7">
              <w:rPr>
                <w:sz w:val="18"/>
              </w:rPr>
              <w:t>(</w:t>
            </w:r>
            <w:proofErr w:type="spellStart"/>
            <w:r w:rsidRPr="007307D7">
              <w:rPr>
                <w:sz w:val="18"/>
              </w:rPr>
              <w:t>ms</w:t>
            </w:r>
            <w:proofErr w:type="spellEnd"/>
            <w:r w:rsidRPr="007307D7">
              <w:rPr>
                <w:sz w:val="18"/>
              </w:rPr>
              <w:t>, callback) {</w:t>
            </w:r>
          </w:p>
          <w:p w14:paraId="310591B9" w14:textId="77777777" w:rsidR="00EA0E5E" w:rsidRPr="007307D7" w:rsidRDefault="00EA0E5E" w:rsidP="000A2A19">
            <w:pPr>
              <w:rPr>
                <w:sz w:val="18"/>
              </w:rPr>
            </w:pPr>
            <w:r w:rsidRPr="007307D7">
              <w:rPr>
                <w:sz w:val="18"/>
              </w:rPr>
              <w:t xml:space="preserve">      </w:t>
            </w:r>
            <w:proofErr w:type="spellStart"/>
            <w:r w:rsidRPr="007307D7">
              <w:rPr>
                <w:sz w:val="18"/>
              </w:rPr>
              <w:t>setTimeout</w:t>
            </w:r>
            <w:proofErr w:type="spellEnd"/>
            <w:r w:rsidRPr="007307D7">
              <w:rPr>
                <w:sz w:val="18"/>
              </w:rPr>
              <w:t>(function () {</w:t>
            </w:r>
          </w:p>
          <w:p w14:paraId="3DB4217A" w14:textId="77777777" w:rsidR="00EA0E5E" w:rsidRPr="007307D7" w:rsidRDefault="00EA0E5E" w:rsidP="000A2A19">
            <w:pPr>
              <w:rPr>
                <w:sz w:val="18"/>
              </w:rPr>
            </w:pPr>
            <w:r w:rsidRPr="007307D7">
              <w:rPr>
                <w:sz w:val="18"/>
              </w:rPr>
              <w:t xml:space="preserve">        callback(new Error('Timeout'));</w:t>
            </w:r>
          </w:p>
          <w:p w14:paraId="427512CC" w14:textId="77777777" w:rsidR="00EA0E5E" w:rsidRPr="007307D7" w:rsidRDefault="00EA0E5E" w:rsidP="000A2A19">
            <w:pPr>
              <w:rPr>
                <w:sz w:val="18"/>
              </w:rPr>
            </w:pPr>
            <w:r w:rsidRPr="007307D7">
              <w:rPr>
                <w:sz w:val="18"/>
              </w:rPr>
              <w:t xml:space="preserve">      }, </w:t>
            </w:r>
            <w:proofErr w:type="spellStart"/>
            <w:r w:rsidRPr="007307D7">
              <w:rPr>
                <w:sz w:val="18"/>
              </w:rPr>
              <w:t>ms</w:t>
            </w:r>
            <w:proofErr w:type="spellEnd"/>
            <w:r w:rsidRPr="007307D7">
              <w:rPr>
                <w:sz w:val="18"/>
              </w:rPr>
              <w:t>);</w:t>
            </w:r>
          </w:p>
          <w:p w14:paraId="205EEEE8" w14:textId="77777777" w:rsidR="00EA0E5E" w:rsidRDefault="00EA0E5E" w:rsidP="000A2A19">
            <w:pPr>
              <w:ind w:firstLine="360"/>
              <w:rPr>
                <w:sz w:val="18"/>
              </w:rPr>
            </w:pPr>
            <w:r w:rsidRPr="007307D7">
              <w:rPr>
                <w:sz w:val="18"/>
              </w:rPr>
              <w:t>};</w:t>
            </w:r>
          </w:p>
          <w:p w14:paraId="7500091A" w14:textId="77777777" w:rsidR="00EA0E5E" w:rsidRPr="004B7278" w:rsidRDefault="00EA0E5E" w:rsidP="000A2A19">
            <w:pPr>
              <w:ind w:firstLine="360"/>
              <w:rPr>
                <w:sz w:val="18"/>
              </w:rPr>
            </w:pPr>
            <w:proofErr w:type="spellStart"/>
            <w:r w:rsidRPr="004B7278">
              <w:rPr>
                <w:sz w:val="18"/>
              </w:rPr>
              <w:t>var</w:t>
            </w:r>
            <w:proofErr w:type="spellEnd"/>
            <w:r w:rsidRPr="004B7278">
              <w:rPr>
                <w:sz w:val="18"/>
              </w:rPr>
              <w:t xml:space="preserve"> </w:t>
            </w:r>
            <w:proofErr w:type="spellStart"/>
            <w:r w:rsidRPr="004B7278">
              <w:rPr>
                <w:sz w:val="18"/>
              </w:rPr>
              <w:t>asy</w:t>
            </w:r>
            <w:proofErr w:type="spellEnd"/>
            <w:r w:rsidRPr="004B7278">
              <w:rPr>
                <w:sz w:val="18"/>
              </w:rPr>
              <w:t xml:space="preserve"> = new </w:t>
            </w:r>
            <w:proofErr w:type="spellStart"/>
            <w:r w:rsidRPr="004B7278">
              <w:rPr>
                <w:sz w:val="18"/>
              </w:rPr>
              <w:t>asyncLimit</w:t>
            </w:r>
            <w:proofErr w:type="spellEnd"/>
            <w:r w:rsidRPr="004B7278">
              <w:rPr>
                <w:sz w:val="18"/>
              </w:rPr>
              <w:t>(10, {</w:t>
            </w:r>
          </w:p>
          <w:p w14:paraId="1D6A2DF2" w14:textId="77777777" w:rsidR="00EA0E5E" w:rsidRPr="004B7278" w:rsidRDefault="00EA0E5E" w:rsidP="000A2A19">
            <w:pPr>
              <w:ind w:firstLine="360"/>
              <w:rPr>
                <w:sz w:val="18"/>
              </w:rPr>
            </w:pPr>
            <w:r w:rsidRPr="004B7278">
              <w:rPr>
                <w:sz w:val="18"/>
              </w:rPr>
              <w:t xml:space="preserve">      timeout: 10</w:t>
            </w:r>
          </w:p>
          <w:p w14:paraId="0D716E5D" w14:textId="77777777" w:rsidR="00EA0E5E" w:rsidRPr="004B7278" w:rsidRDefault="00EA0E5E" w:rsidP="000A2A19">
            <w:pPr>
              <w:ind w:firstLine="360"/>
              <w:rPr>
                <w:sz w:val="18"/>
              </w:rPr>
            </w:pPr>
            <w:r w:rsidRPr="004B7278">
              <w:rPr>
                <w:sz w:val="18"/>
              </w:rPr>
              <w:t xml:space="preserve">    });</w:t>
            </w:r>
          </w:p>
          <w:p w14:paraId="53A3AA45" w14:textId="77777777" w:rsidR="00EA0E5E" w:rsidRPr="004B7278" w:rsidRDefault="00EA0E5E" w:rsidP="000A2A19">
            <w:pPr>
              <w:ind w:firstLine="360"/>
              <w:rPr>
                <w:sz w:val="18"/>
              </w:rPr>
            </w:pPr>
            <w:r w:rsidRPr="004B7278">
              <w:rPr>
                <w:sz w:val="18"/>
              </w:rPr>
              <w:t xml:space="preserve">    </w:t>
            </w:r>
            <w:proofErr w:type="spellStart"/>
            <w:r w:rsidRPr="004B7278">
              <w:rPr>
                <w:sz w:val="18"/>
              </w:rPr>
              <w:t>asy.on</w:t>
            </w:r>
            <w:proofErr w:type="spellEnd"/>
            <w:r w:rsidRPr="004B7278">
              <w:rPr>
                <w:sz w:val="18"/>
              </w:rPr>
              <w:t>('</w:t>
            </w:r>
            <w:proofErr w:type="spellStart"/>
            <w:r w:rsidRPr="004B7278">
              <w:rPr>
                <w:sz w:val="18"/>
              </w:rPr>
              <w:t>outTime</w:t>
            </w:r>
            <w:proofErr w:type="spellEnd"/>
            <w:r w:rsidRPr="004B7278">
              <w:rPr>
                <w:sz w:val="18"/>
              </w:rPr>
              <w:t>', function (err) {</w:t>
            </w:r>
          </w:p>
          <w:p w14:paraId="48C7F3A8" w14:textId="77777777" w:rsidR="00EA0E5E" w:rsidRPr="004B7278" w:rsidRDefault="00EA0E5E" w:rsidP="000A2A19">
            <w:pPr>
              <w:ind w:firstLine="360"/>
              <w:rPr>
                <w:sz w:val="18"/>
              </w:rPr>
            </w:pPr>
            <w:r w:rsidRPr="004B7278">
              <w:rPr>
                <w:sz w:val="18"/>
              </w:rPr>
              <w:t xml:space="preserve">      </w:t>
            </w:r>
            <w:proofErr w:type="spellStart"/>
            <w:r w:rsidRPr="004B7278">
              <w:rPr>
                <w:sz w:val="18"/>
              </w:rPr>
              <w:t>should.exist</w:t>
            </w:r>
            <w:proofErr w:type="spellEnd"/>
            <w:r w:rsidRPr="004B7278">
              <w:rPr>
                <w:sz w:val="18"/>
              </w:rPr>
              <w:t>(err);</w:t>
            </w:r>
          </w:p>
          <w:p w14:paraId="39DB3EA9" w14:textId="77777777" w:rsidR="00EA0E5E" w:rsidRPr="004B7278" w:rsidRDefault="00EA0E5E" w:rsidP="000A2A19">
            <w:pPr>
              <w:ind w:firstLine="360"/>
              <w:rPr>
                <w:sz w:val="18"/>
              </w:rPr>
            </w:pPr>
            <w:r w:rsidRPr="004B7278">
              <w:rPr>
                <w:sz w:val="18"/>
              </w:rPr>
              <w:t xml:space="preserve">      done();</w:t>
            </w:r>
          </w:p>
          <w:p w14:paraId="2AFFAFF0" w14:textId="77777777" w:rsidR="00EA0E5E" w:rsidRPr="004B7278" w:rsidRDefault="00EA0E5E" w:rsidP="000A2A19">
            <w:pPr>
              <w:ind w:firstLine="360"/>
              <w:rPr>
                <w:sz w:val="18"/>
              </w:rPr>
            </w:pPr>
            <w:r w:rsidRPr="004B7278">
              <w:rPr>
                <w:sz w:val="18"/>
              </w:rPr>
              <w:t xml:space="preserve">    });</w:t>
            </w:r>
          </w:p>
        </w:tc>
      </w:tr>
      <w:tr w:rsidR="00EA0E5E" w14:paraId="6707424F"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1955FCB" w14:textId="77777777" w:rsidR="00EA0E5E" w:rsidRDefault="00EA0E5E" w:rsidP="000A2A19">
            <w:pPr>
              <w:jc w:val="center"/>
              <w:rPr>
                <w:sz w:val="18"/>
              </w:rPr>
            </w:pPr>
            <w:r>
              <w:rPr>
                <w:rFonts w:hint="eastAsia"/>
                <w:sz w:val="18"/>
              </w:rPr>
              <w:lastRenderedPageBreak/>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88D2D9" w14:textId="77777777" w:rsidR="00EA0E5E" w:rsidRPr="007307D7" w:rsidRDefault="00EA0E5E" w:rsidP="000A2A19">
            <w:pPr>
              <w:jc w:val="center"/>
              <w:rPr>
                <w:sz w:val="18"/>
              </w:rPr>
            </w:pPr>
            <w:r w:rsidRPr="007307D7">
              <w:rPr>
                <w:sz w:val="18"/>
              </w:rPr>
              <w:t xml:space="preserve">should get </w:t>
            </w:r>
            <w:proofErr w:type="spellStart"/>
            <w:r w:rsidRPr="007307D7">
              <w:rPr>
                <w:sz w:val="18"/>
              </w:rPr>
              <w:t>TimeoutError</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1E0DC273" w14:textId="77777777" w:rsidR="00EA0E5E" w:rsidRDefault="00EA0E5E" w:rsidP="000A2A1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E973AC" w14:textId="77777777" w:rsidR="00EA0E5E" w:rsidRDefault="00EA0E5E" w:rsidP="000A2A19">
            <w:pPr>
              <w:jc w:val="center"/>
              <w:rPr>
                <w:sz w:val="18"/>
              </w:rPr>
            </w:pPr>
            <w:r w:rsidRPr="007307D7">
              <w:rPr>
                <w:rFonts w:hint="eastAsia"/>
                <w:sz w:val="18"/>
              </w:rPr>
              <w:t>测试超时</w:t>
            </w:r>
          </w:p>
        </w:tc>
      </w:tr>
      <w:tr w:rsidR="00EA0E5E" w14:paraId="0F93C30D" w14:textId="77777777" w:rsidTr="000A2A1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87ACB7" w14:textId="77777777" w:rsidR="00EA0E5E" w:rsidRDefault="00EA0E5E" w:rsidP="000A2A1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BF99E0F" w14:textId="77777777" w:rsidR="00EA0E5E" w:rsidRDefault="00EA0E5E" w:rsidP="000A2A1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31540E" w14:textId="77777777" w:rsidR="00EA0E5E" w:rsidRDefault="00EA0E5E" w:rsidP="000A2A1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972762D" w14:textId="77777777" w:rsidR="00EA0E5E" w:rsidRDefault="00EA0E5E" w:rsidP="000A2A1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2C7510" w14:textId="77777777" w:rsidR="00EA0E5E" w:rsidRDefault="00EA0E5E" w:rsidP="000A2A19">
            <w:pPr>
              <w:jc w:val="center"/>
              <w:rPr>
                <w:sz w:val="18"/>
              </w:rPr>
            </w:pPr>
            <w:r>
              <w:rPr>
                <w:rFonts w:hint="eastAsia"/>
                <w:sz w:val="18"/>
              </w:rPr>
              <w:t>测试状态（</w:t>
            </w:r>
            <w:r>
              <w:rPr>
                <w:sz w:val="18"/>
              </w:rPr>
              <w:t>P/F</w:t>
            </w:r>
            <w:r>
              <w:rPr>
                <w:rFonts w:hint="eastAsia"/>
                <w:sz w:val="18"/>
              </w:rPr>
              <w:t>）</w:t>
            </w:r>
          </w:p>
        </w:tc>
      </w:tr>
      <w:tr w:rsidR="00EA0E5E" w14:paraId="14E7CAB8" w14:textId="77777777" w:rsidTr="000A2A19">
        <w:tc>
          <w:tcPr>
            <w:tcW w:w="939" w:type="dxa"/>
            <w:tcBorders>
              <w:top w:val="single" w:sz="4" w:space="0" w:color="auto"/>
              <w:left w:val="single" w:sz="4" w:space="0" w:color="auto"/>
              <w:bottom w:val="single" w:sz="4" w:space="0" w:color="auto"/>
              <w:right w:val="single" w:sz="4" w:space="0" w:color="auto"/>
            </w:tcBorders>
          </w:tcPr>
          <w:p w14:paraId="32AE9434" w14:textId="77777777" w:rsidR="00EA0E5E" w:rsidRDefault="00EA0E5E" w:rsidP="000A2A19">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14:paraId="6E78577E" w14:textId="77777777" w:rsidR="00EA0E5E" w:rsidRDefault="00EA0E5E" w:rsidP="000A2A1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r>
              <w:rPr>
                <w:sz w:val="18"/>
              </w:rPr>
              <w:t>asyncLimit</w:t>
            </w:r>
            <w:proofErr w:type="spellEnd"/>
            <w:r>
              <w:rPr>
                <w:sz w:val="18"/>
              </w:rPr>
              <w:t>(5</w:t>
            </w:r>
            <w:r w:rsidRPr="00A8619B">
              <w:rPr>
                <w:sz w:val="18"/>
              </w:rPr>
              <w:t>);</w:t>
            </w:r>
          </w:p>
          <w:p w14:paraId="19C17D5A" w14:textId="77777777" w:rsidR="00EA0E5E" w:rsidRDefault="00EA0E5E" w:rsidP="000A2A19">
            <w:pPr>
              <w:rPr>
                <w:sz w:val="18"/>
              </w:rPr>
            </w:pPr>
            <w:proofErr w:type="spellStart"/>
            <w:r w:rsidRPr="004B7278">
              <w:rPr>
                <w:sz w:val="18"/>
              </w:rPr>
              <w:t>asy.push</w:t>
            </w:r>
            <w:proofErr w:type="spellEnd"/>
            <w:r w:rsidRPr="004B7278">
              <w:rPr>
                <w:sz w:val="18"/>
              </w:rPr>
              <w:t>(_</w:t>
            </w:r>
            <w:proofErr w:type="spellStart"/>
            <w:r w:rsidRPr="004B7278">
              <w:rPr>
                <w:sz w:val="18"/>
              </w:rPr>
              <w:t>async</w:t>
            </w:r>
            <w:proofErr w:type="spellEnd"/>
            <w:r w:rsidRPr="004B7278">
              <w:rPr>
                <w:sz w:val="18"/>
              </w:rPr>
              <w:t>, 5, function (err, data)</w:t>
            </w:r>
            <w:r>
              <w:rPr>
                <w:sz w:val="18"/>
              </w:rPr>
              <w:t>)</w:t>
            </w:r>
          </w:p>
          <w:p w14:paraId="2EF2B3D9" w14:textId="77777777" w:rsidR="00EA0E5E" w:rsidRPr="004B7278" w:rsidRDefault="00EA0E5E" w:rsidP="000A2A19">
            <w:pPr>
              <w:rPr>
                <w:sz w:val="18"/>
              </w:rPr>
            </w:pPr>
            <w:proofErr w:type="spellStart"/>
            <w:r w:rsidRPr="004B7278">
              <w:rPr>
                <w:sz w:val="18"/>
              </w:rPr>
              <w:t>asy.push</w:t>
            </w:r>
            <w:proofErr w:type="spellEnd"/>
            <w:r w:rsidRPr="004B7278">
              <w:rPr>
                <w:sz w:val="18"/>
              </w:rPr>
              <w:t>(_async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2FEA509E" w14:textId="77777777" w:rsidR="00EA0E5E" w:rsidRDefault="00EA0E5E" w:rsidP="000A2A19">
            <w:pPr>
              <w:rPr>
                <w:sz w:val="18"/>
              </w:rPr>
            </w:pPr>
            <w:r>
              <w:rPr>
                <w:sz w:val="18"/>
              </w:rPr>
              <w:t>Limit=5</w:t>
            </w:r>
          </w:p>
          <w:p w14:paraId="4B238D7F" w14:textId="77777777" w:rsidR="00EA0E5E" w:rsidRDefault="00EA0E5E" w:rsidP="000A2A19">
            <w:pPr>
              <w:rPr>
                <w:sz w:val="18"/>
              </w:rPr>
            </w:pPr>
            <w:r>
              <w:rPr>
                <w:sz w:val="18"/>
              </w:rPr>
              <w:t>P</w:t>
            </w:r>
            <w:r>
              <w:rPr>
                <w:rFonts w:hint="eastAsia"/>
                <w:sz w:val="18"/>
              </w:rPr>
              <w:t>ush</w:t>
            </w:r>
            <w:r>
              <w:rPr>
                <w:sz w:val="18"/>
              </w:rPr>
              <w:t>( _</w:t>
            </w:r>
            <w:proofErr w:type="spellStart"/>
            <w:r>
              <w:rPr>
                <w:sz w:val="18"/>
              </w:rPr>
              <w:t>async</w:t>
            </w:r>
            <w:proofErr w:type="spellEnd"/>
            <w:r>
              <w:rPr>
                <w:rFonts w:hint="eastAsia"/>
                <w:sz w:val="18"/>
              </w:rPr>
              <w:t>，</w:t>
            </w:r>
            <w:r>
              <w:rPr>
                <w:rFonts w:hint="eastAsia"/>
                <w:sz w:val="18"/>
              </w:rPr>
              <w:t>5</w:t>
            </w:r>
            <w:r>
              <w:rPr>
                <w:sz w:val="18"/>
              </w:rPr>
              <w:t>)</w:t>
            </w:r>
            <w:r>
              <w:rPr>
                <w:rFonts w:hint="eastAsia"/>
                <w:sz w:val="18"/>
              </w:rPr>
              <w:t>时不报错</w:t>
            </w:r>
          </w:p>
          <w:p w14:paraId="2DF821A5" w14:textId="77777777" w:rsidR="00EA0E5E" w:rsidRDefault="00EA0E5E" w:rsidP="000A2A19">
            <w:pPr>
              <w:rPr>
                <w:sz w:val="18"/>
              </w:rPr>
            </w:pPr>
            <w:r>
              <w:rPr>
                <w:sz w:val="18"/>
              </w:rPr>
              <w:t>P</w:t>
            </w:r>
            <w:r>
              <w:rPr>
                <w:rFonts w:hint="eastAsia"/>
                <w:sz w:val="18"/>
              </w:rPr>
              <w:t>ush</w:t>
            </w:r>
            <w:r>
              <w:rPr>
                <w:sz w:val="18"/>
              </w:rPr>
              <w:t>(_async2,15)</w:t>
            </w:r>
            <w:r>
              <w:rPr>
                <w:rFonts w:hint="eastAsia"/>
                <w:sz w:val="18"/>
              </w:rPr>
              <w:t>时报错</w:t>
            </w:r>
          </w:p>
          <w:p w14:paraId="232F8EFC" w14:textId="77777777" w:rsidR="00EA0E5E" w:rsidRDefault="00EA0E5E" w:rsidP="000A2A1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728D1D6E" w14:textId="77777777" w:rsidR="00EA0E5E" w:rsidRDefault="00EA0E5E" w:rsidP="000A2A19">
            <w:pPr>
              <w:rPr>
                <w:sz w:val="18"/>
              </w:rPr>
            </w:pPr>
          </w:p>
        </w:tc>
        <w:tc>
          <w:tcPr>
            <w:tcW w:w="1202" w:type="dxa"/>
            <w:tcBorders>
              <w:top w:val="single" w:sz="4" w:space="0" w:color="auto"/>
              <w:left w:val="single" w:sz="4" w:space="0" w:color="auto"/>
              <w:bottom w:val="single" w:sz="4" w:space="0" w:color="auto"/>
              <w:right w:val="single" w:sz="4" w:space="0" w:color="auto"/>
            </w:tcBorders>
          </w:tcPr>
          <w:p w14:paraId="2AAEF488" w14:textId="77777777" w:rsidR="00EA0E5E" w:rsidRDefault="00EA0E5E" w:rsidP="000A2A19">
            <w:pPr>
              <w:rPr>
                <w:sz w:val="18"/>
              </w:rPr>
            </w:pPr>
          </w:p>
        </w:tc>
      </w:tr>
    </w:tbl>
    <w:p w14:paraId="1B58A8FF" w14:textId="77777777" w:rsidR="00EA0E5E" w:rsidRPr="007307D7" w:rsidRDefault="00EA0E5E" w:rsidP="00EA0E5E"/>
    <w:p w14:paraId="3358024C" w14:textId="77777777" w:rsidR="00EA0E5E" w:rsidRPr="00EA0E5E" w:rsidRDefault="00EA0E5E" w:rsidP="00EA0E5E">
      <w:pPr>
        <w:tabs>
          <w:tab w:val="left" w:pos="5550"/>
        </w:tabs>
        <w:spacing w:line="360" w:lineRule="auto"/>
        <w:ind w:firstLineChars="200" w:firstLine="420"/>
        <w:jc w:val="left"/>
        <w:rPr>
          <w:rFonts w:ascii="黑体" w:eastAsia="黑体" w:hAnsi="黑体" w:cs="Times New Roman"/>
          <w:szCs w:val="21"/>
        </w:rPr>
      </w:pPr>
    </w:p>
    <w:p w14:paraId="525CF846" w14:textId="77777777"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53" w:name="_Toc483051436"/>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53"/>
    </w:p>
    <w:p w14:paraId="53AD6707" w14:textId="77777777" w:rsidR="005453F4" w:rsidRPr="00E6230E" w:rsidRDefault="005453F4" w:rsidP="005453F4">
      <w:pPr>
        <w:pStyle w:val="3"/>
        <w:rPr>
          <w:rFonts w:ascii="宋体" w:hAnsi="宋体" w:cs="Times New Roman"/>
          <w:szCs w:val="28"/>
        </w:rPr>
      </w:pPr>
      <w:bookmarkStart w:id="154" w:name="_Toc483051437"/>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54"/>
    </w:p>
    <w:p w14:paraId="3E5649F7" w14:textId="77777777"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14:paraId="0F605B14" w14:textId="77777777"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14:paraId="7E92D9A4" w14:textId="77777777" w:rsidR="004D723C" w:rsidRDefault="001E7C31" w:rsidP="001E7C31">
      <w:pPr>
        <w:jc w:val="center"/>
      </w:pPr>
      <w:r>
        <w:rPr>
          <w:noProof/>
        </w:rPr>
        <w:drawing>
          <wp:inline distT="0" distB="0" distL="0" distR="0" wp14:anchorId="18639A60" wp14:editId="40260115">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51785"/>
                    </a:xfrm>
                    <a:prstGeom prst="rect">
                      <a:avLst/>
                    </a:prstGeom>
                  </pic:spPr>
                </pic:pic>
              </a:graphicData>
            </a:graphic>
          </wp:inline>
        </w:drawing>
      </w:r>
    </w:p>
    <w:p w14:paraId="62B45E70" w14:textId="77777777"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14:paraId="3C97E440" w14:textId="77777777"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lastRenderedPageBreak/>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w:t>
      </w:r>
      <w:proofErr w:type="gramStart"/>
      <w:r>
        <w:rPr>
          <w:rFonts w:ascii="Calibri" w:eastAsia="宋体" w:hAnsi="Calibri" w:cs="Times New Roman" w:hint="eastAsia"/>
          <w:sz w:val="24"/>
        </w:rPr>
        <w:t>且相同</w:t>
      </w:r>
      <w:proofErr w:type="gramEnd"/>
      <w:r>
        <w:rPr>
          <w:rFonts w:ascii="Calibri" w:eastAsia="宋体" w:hAnsi="Calibri" w:cs="Times New Roman" w:hint="eastAsia"/>
          <w:sz w:val="24"/>
        </w:rPr>
        <w:t>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Pr="00957F3A">
        <w:rPr>
          <w:rFonts w:ascii="Calibri" w:eastAsia="宋体" w:hAnsi="Calibri" w:cs="Times New Roman" w:hint="eastAsia"/>
          <w:sz w:val="24"/>
        </w:rPr>
        <w:t>地址时是否能够出现相应的网页。</w:t>
      </w:r>
    </w:p>
    <w:p w14:paraId="2A1C44DE" w14:textId="77777777" w:rsidR="00E6230E" w:rsidRPr="00E6230E" w:rsidRDefault="00E6230E" w:rsidP="00E6230E">
      <w:pPr>
        <w:pStyle w:val="3"/>
        <w:rPr>
          <w:rFonts w:ascii="宋体" w:hAnsi="宋体"/>
        </w:rPr>
      </w:pPr>
      <w:bookmarkStart w:id="155" w:name="_Toc483051438"/>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14:paraId="795E8942" w14:textId="77777777" w:rsidTr="00592691">
        <w:tc>
          <w:tcPr>
            <w:tcW w:w="8897" w:type="dxa"/>
            <w:gridSpan w:val="3"/>
          </w:tcPr>
          <w:p w14:paraId="198AB56B"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14:paraId="23B27172" w14:textId="77777777" w:rsidTr="00592691">
        <w:tc>
          <w:tcPr>
            <w:tcW w:w="8897" w:type="dxa"/>
            <w:gridSpan w:val="3"/>
          </w:tcPr>
          <w:p w14:paraId="3AC49C71"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14:paraId="64313AB9" w14:textId="77777777" w:rsidTr="00592691">
        <w:tc>
          <w:tcPr>
            <w:tcW w:w="1923" w:type="dxa"/>
          </w:tcPr>
          <w:p w14:paraId="0FB6E67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76B3A0EA"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14:paraId="507FFF30" w14:textId="77777777" w:rsidTr="00592691">
        <w:tc>
          <w:tcPr>
            <w:tcW w:w="1923" w:type="dxa"/>
          </w:tcPr>
          <w:p w14:paraId="4FA6C60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C075621"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14:paraId="25C28FF3" w14:textId="77777777" w:rsidTr="00592691">
        <w:tc>
          <w:tcPr>
            <w:tcW w:w="1923" w:type="dxa"/>
          </w:tcPr>
          <w:p w14:paraId="596DAE0D"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5FBB0BD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14:paraId="55F1A804" w14:textId="77777777" w:rsidTr="00592691">
        <w:tc>
          <w:tcPr>
            <w:tcW w:w="1923" w:type="dxa"/>
          </w:tcPr>
          <w:p w14:paraId="34192A61"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447BA18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14:paraId="1DA995B0" w14:textId="77777777" w:rsidTr="00592691">
        <w:tc>
          <w:tcPr>
            <w:tcW w:w="1923" w:type="dxa"/>
          </w:tcPr>
          <w:p w14:paraId="32C77CB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A085B76"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14:paraId="29FC4595" w14:textId="77777777" w:rsidTr="00592691">
        <w:trPr>
          <w:trHeight w:val="81"/>
        </w:trPr>
        <w:tc>
          <w:tcPr>
            <w:tcW w:w="1923" w:type="dxa"/>
            <w:vMerge w:val="restart"/>
          </w:tcPr>
          <w:p w14:paraId="0DE02FEC"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6C9B1FF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62524A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14:paraId="4B758015" w14:textId="77777777" w:rsidTr="00592691">
        <w:trPr>
          <w:trHeight w:val="78"/>
        </w:trPr>
        <w:tc>
          <w:tcPr>
            <w:tcW w:w="1923" w:type="dxa"/>
            <w:vMerge/>
          </w:tcPr>
          <w:p w14:paraId="4E0624F8"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CC50EA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14:paraId="0ECF8D89"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14:paraId="23A55B4E" w14:textId="77777777" w:rsidTr="00592691">
        <w:trPr>
          <w:trHeight w:val="360"/>
        </w:trPr>
        <w:tc>
          <w:tcPr>
            <w:tcW w:w="1923" w:type="dxa"/>
            <w:vMerge/>
          </w:tcPr>
          <w:p w14:paraId="75BF921F"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155B01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14:paraId="5F5038F1"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14:paraId="59A11F02" w14:textId="77777777" w:rsidTr="00592691">
        <w:trPr>
          <w:trHeight w:val="108"/>
        </w:trPr>
        <w:tc>
          <w:tcPr>
            <w:tcW w:w="1923" w:type="dxa"/>
            <w:vMerge/>
          </w:tcPr>
          <w:p w14:paraId="19AC8C71"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0B947B02"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14:paraId="5A3FB8CB"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14:paraId="2B74CC2C" w14:textId="77777777" w:rsidTr="00592691">
        <w:trPr>
          <w:trHeight w:val="348"/>
        </w:trPr>
        <w:tc>
          <w:tcPr>
            <w:tcW w:w="1923" w:type="dxa"/>
            <w:vMerge/>
          </w:tcPr>
          <w:p w14:paraId="152F72B6"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8506192"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14:paraId="1EBBF362"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14:paraId="7F5FFDEA" w14:textId="77777777" w:rsidTr="00592691">
        <w:trPr>
          <w:trHeight w:val="348"/>
        </w:trPr>
        <w:tc>
          <w:tcPr>
            <w:tcW w:w="1923" w:type="dxa"/>
            <w:vMerge/>
          </w:tcPr>
          <w:p w14:paraId="3AC97818"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E110ED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14:paraId="4F72BA40" w14:textId="77777777"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14:paraId="3BE1FCF5" w14:textId="77777777" w:rsidTr="00592691">
        <w:trPr>
          <w:trHeight w:val="157"/>
        </w:trPr>
        <w:tc>
          <w:tcPr>
            <w:tcW w:w="1923" w:type="dxa"/>
            <w:vMerge/>
          </w:tcPr>
          <w:p w14:paraId="209D03F4"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2AD6A8D" w14:textId="77777777"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14:paraId="11DD84E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14:paraId="7A4172E7"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14:paraId="1B7CAF6F" w14:textId="77777777" w:rsidTr="00592691">
        <w:trPr>
          <w:trHeight w:val="421"/>
        </w:trPr>
        <w:tc>
          <w:tcPr>
            <w:tcW w:w="1923" w:type="dxa"/>
            <w:vMerge w:val="restart"/>
          </w:tcPr>
          <w:p w14:paraId="67B2125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576EE3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E9EC1C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14:paraId="49E0A1E4" w14:textId="77777777" w:rsidTr="00592691">
        <w:trPr>
          <w:trHeight w:val="231"/>
        </w:trPr>
        <w:tc>
          <w:tcPr>
            <w:tcW w:w="1923" w:type="dxa"/>
            <w:vMerge/>
          </w:tcPr>
          <w:p w14:paraId="1962FB63"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0552B21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508643B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14:paraId="67940E3A" w14:textId="77777777" w:rsidTr="00592691">
        <w:trPr>
          <w:trHeight w:val="143"/>
        </w:trPr>
        <w:tc>
          <w:tcPr>
            <w:tcW w:w="1923" w:type="dxa"/>
            <w:vMerge/>
          </w:tcPr>
          <w:p w14:paraId="49AF7C92"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C4AD796"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0E3D7A9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73FFD1B2" w14:textId="77777777" w:rsidTr="00592691">
        <w:trPr>
          <w:trHeight w:val="142"/>
        </w:trPr>
        <w:tc>
          <w:tcPr>
            <w:tcW w:w="1923" w:type="dxa"/>
            <w:vMerge/>
          </w:tcPr>
          <w:p w14:paraId="35F2A315"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8673891" w14:textId="77777777"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6AF1E7A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5D507E08"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14:paraId="048E6E78" w14:textId="77777777" w:rsidTr="00592691">
        <w:trPr>
          <w:trHeight w:val="421"/>
        </w:trPr>
        <w:tc>
          <w:tcPr>
            <w:tcW w:w="1923" w:type="dxa"/>
            <w:vMerge w:val="restart"/>
          </w:tcPr>
          <w:p w14:paraId="381C7CD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14:paraId="37EF3D5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0122E7D"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 xml:space="preserve">RFS </w:t>
            </w:r>
            <w:r w:rsidR="00081CD8">
              <w:rPr>
                <w:rFonts w:ascii="Calibri" w:eastAsia="宋体" w:hAnsi="Calibri" w:cs="Times New Roman"/>
                <w:sz w:val="24"/>
              </w:rPr>
              <w:t>3</w:t>
            </w:r>
          </w:p>
        </w:tc>
      </w:tr>
      <w:tr w:rsidR="00592691" w:rsidRPr="00A93C2C" w14:paraId="4F5E3594" w14:textId="77777777" w:rsidTr="00592691">
        <w:trPr>
          <w:trHeight w:val="231"/>
        </w:trPr>
        <w:tc>
          <w:tcPr>
            <w:tcW w:w="1923" w:type="dxa"/>
            <w:vMerge/>
          </w:tcPr>
          <w:p w14:paraId="6730AB36"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1252A9B"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19E05D0B"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14:paraId="49E3A994" w14:textId="77777777" w:rsidTr="00592691">
        <w:trPr>
          <w:trHeight w:val="143"/>
        </w:trPr>
        <w:tc>
          <w:tcPr>
            <w:tcW w:w="1923" w:type="dxa"/>
            <w:vMerge/>
          </w:tcPr>
          <w:p w14:paraId="6C3A4CA6"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139B6D0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4CB153AB"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5270AEFD" w14:textId="77777777" w:rsidTr="00592691">
        <w:trPr>
          <w:trHeight w:val="142"/>
        </w:trPr>
        <w:tc>
          <w:tcPr>
            <w:tcW w:w="1923" w:type="dxa"/>
            <w:vMerge/>
          </w:tcPr>
          <w:p w14:paraId="3DED602B"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68F1D73" w14:textId="77777777"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4B6997B9"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2CEE70F8" w14:textId="77777777"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14:paraId="6EA4D776" w14:textId="77777777" w:rsidTr="00DA53D9">
        <w:trPr>
          <w:trHeight w:val="421"/>
        </w:trPr>
        <w:tc>
          <w:tcPr>
            <w:tcW w:w="1923" w:type="dxa"/>
            <w:vMerge w:val="restart"/>
          </w:tcPr>
          <w:p w14:paraId="47F5F208"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152F9BE"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743C9E3" w14:textId="77777777"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14:paraId="15E1573B" w14:textId="77777777" w:rsidTr="00DA53D9">
        <w:trPr>
          <w:trHeight w:val="231"/>
        </w:trPr>
        <w:tc>
          <w:tcPr>
            <w:tcW w:w="1923" w:type="dxa"/>
            <w:vMerge/>
          </w:tcPr>
          <w:p w14:paraId="44EACD71"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7ED84063"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492B1C16" w14:textId="77777777"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14:paraId="1F916EAA" w14:textId="77777777" w:rsidTr="00DA53D9">
        <w:trPr>
          <w:trHeight w:val="143"/>
        </w:trPr>
        <w:tc>
          <w:tcPr>
            <w:tcW w:w="1923" w:type="dxa"/>
            <w:vMerge/>
          </w:tcPr>
          <w:p w14:paraId="00DC20BE"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17E0D63E"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2787CB5D"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14:paraId="75C1F21C" w14:textId="77777777" w:rsidTr="00DA53D9">
        <w:trPr>
          <w:trHeight w:val="142"/>
        </w:trPr>
        <w:tc>
          <w:tcPr>
            <w:tcW w:w="1923" w:type="dxa"/>
            <w:vMerge/>
          </w:tcPr>
          <w:p w14:paraId="294F309C"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5E089F62" w14:textId="77777777" w:rsidR="00D97262" w:rsidRPr="00A93C2C" w:rsidRDefault="00D97262" w:rsidP="00DA53D9">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14:paraId="0BD75878"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5F69B7ED" w14:textId="77777777"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2C721568" w14:textId="77777777" w:rsidR="00D97262" w:rsidRPr="00D97262" w:rsidRDefault="00D97262" w:rsidP="00D97262">
      <w:pPr>
        <w:pStyle w:val="3"/>
        <w:rPr>
          <w:rFonts w:ascii="宋体" w:hAnsi="宋体"/>
        </w:rPr>
      </w:pPr>
      <w:bookmarkStart w:id="156" w:name="_Toc483051439"/>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56"/>
    </w:p>
    <w:tbl>
      <w:tblPr>
        <w:tblStyle w:val="a7"/>
        <w:tblW w:w="0" w:type="auto"/>
        <w:tblLayout w:type="fixed"/>
        <w:tblLook w:val="04A0" w:firstRow="1" w:lastRow="0" w:firstColumn="1" w:lastColumn="0" w:noHBand="0" w:noVBand="1"/>
      </w:tblPr>
      <w:tblGrid>
        <w:gridCol w:w="2579"/>
        <w:gridCol w:w="2420"/>
        <w:gridCol w:w="3529"/>
      </w:tblGrid>
      <w:tr w:rsidR="00D97262" w:rsidRPr="00D97262" w14:paraId="2D127C3D" w14:textId="77777777" w:rsidTr="00282E2C">
        <w:trPr>
          <w:trHeight w:val="454"/>
        </w:trPr>
        <w:tc>
          <w:tcPr>
            <w:tcW w:w="2579" w:type="dxa"/>
          </w:tcPr>
          <w:p w14:paraId="2FAC0CBA" w14:textId="77777777" w:rsidR="00D97262" w:rsidRPr="00D97262" w:rsidRDefault="00D97262" w:rsidP="00282E2C">
            <w:pPr>
              <w:spacing w:line="276" w:lineRule="auto"/>
              <w:jc w:val="left"/>
              <w:rPr>
                <w:sz w:val="24"/>
                <w:szCs w:val="24"/>
              </w:rPr>
            </w:pPr>
            <w:r>
              <w:rPr>
                <w:rFonts w:hint="eastAsia"/>
                <w:sz w:val="24"/>
                <w:szCs w:val="24"/>
              </w:rPr>
              <w:t>测试类型</w:t>
            </w:r>
          </w:p>
        </w:tc>
        <w:tc>
          <w:tcPr>
            <w:tcW w:w="2420" w:type="dxa"/>
          </w:tcPr>
          <w:p w14:paraId="7670FC28" w14:textId="77777777" w:rsidR="00D97262" w:rsidRPr="00D97262" w:rsidRDefault="00D97262" w:rsidP="00282E2C">
            <w:pPr>
              <w:spacing w:line="276" w:lineRule="auto"/>
              <w:rPr>
                <w:sz w:val="24"/>
                <w:szCs w:val="24"/>
              </w:rPr>
            </w:pPr>
            <w:r w:rsidRPr="00D97262">
              <w:rPr>
                <w:rFonts w:hint="eastAsia"/>
                <w:sz w:val="24"/>
                <w:szCs w:val="24"/>
              </w:rPr>
              <w:t>输入内容</w:t>
            </w:r>
          </w:p>
        </w:tc>
        <w:tc>
          <w:tcPr>
            <w:tcW w:w="3529" w:type="dxa"/>
          </w:tcPr>
          <w:p w14:paraId="67867A66" w14:textId="77777777" w:rsidR="00D97262" w:rsidRPr="00D97262" w:rsidRDefault="00507906" w:rsidP="00282E2C">
            <w:pPr>
              <w:spacing w:line="276" w:lineRule="auto"/>
              <w:rPr>
                <w:sz w:val="24"/>
                <w:szCs w:val="24"/>
              </w:rPr>
            </w:pPr>
            <w:r>
              <w:rPr>
                <w:rFonts w:hint="eastAsia"/>
                <w:sz w:val="24"/>
                <w:szCs w:val="24"/>
              </w:rPr>
              <w:t>正确</w:t>
            </w:r>
            <w:r w:rsidR="00D97262" w:rsidRPr="00D97262">
              <w:rPr>
                <w:rFonts w:hint="eastAsia"/>
                <w:sz w:val="24"/>
                <w:szCs w:val="24"/>
              </w:rPr>
              <w:t>输出内容</w:t>
            </w:r>
          </w:p>
        </w:tc>
      </w:tr>
      <w:tr w:rsidR="00D97262" w:rsidRPr="00D97262" w14:paraId="6A2052D0" w14:textId="77777777" w:rsidTr="00282E2C">
        <w:trPr>
          <w:trHeight w:val="454"/>
        </w:trPr>
        <w:tc>
          <w:tcPr>
            <w:tcW w:w="2579" w:type="dxa"/>
            <w:vMerge w:val="restart"/>
          </w:tcPr>
          <w:p w14:paraId="3934FA31" w14:textId="77777777" w:rsidR="00D97262" w:rsidRPr="00D97262" w:rsidRDefault="00507906" w:rsidP="00282E2C">
            <w:pPr>
              <w:spacing w:line="276" w:lineRule="auto"/>
              <w:jc w:val="left"/>
              <w:rPr>
                <w:sz w:val="24"/>
                <w:szCs w:val="24"/>
              </w:rPr>
            </w:pPr>
            <w:r>
              <w:rPr>
                <w:rFonts w:hint="eastAsia"/>
                <w:sz w:val="24"/>
                <w:szCs w:val="24"/>
              </w:rPr>
              <w:t>正向测试</w:t>
            </w:r>
          </w:p>
        </w:tc>
        <w:tc>
          <w:tcPr>
            <w:tcW w:w="2420" w:type="dxa"/>
          </w:tcPr>
          <w:p w14:paraId="406EEEF6" w14:textId="77777777" w:rsidR="00D97262" w:rsidRPr="00D97262" w:rsidRDefault="00507906" w:rsidP="00282E2C">
            <w:pPr>
              <w:spacing w:line="276" w:lineRule="auto"/>
              <w:rPr>
                <w:sz w:val="24"/>
                <w:szCs w:val="24"/>
              </w:rPr>
            </w:pPr>
            <w:r>
              <w:rPr>
                <w:rFonts w:hint="eastAsia"/>
                <w:sz w:val="24"/>
                <w:szCs w:val="24"/>
              </w:rPr>
              <w:t>baidu.com</w:t>
            </w:r>
          </w:p>
        </w:tc>
        <w:tc>
          <w:tcPr>
            <w:tcW w:w="3529" w:type="dxa"/>
          </w:tcPr>
          <w:p w14:paraId="7AD21FF1" w14:textId="77777777" w:rsidR="00D97262" w:rsidRPr="00D97262" w:rsidRDefault="00E45ACB" w:rsidP="00282E2C">
            <w:pPr>
              <w:spacing w:line="276" w:lineRule="auto"/>
              <w:rPr>
                <w:sz w:val="24"/>
                <w:szCs w:val="24"/>
              </w:rPr>
            </w:pPr>
            <w:r>
              <w:rPr>
                <w:rFonts w:hint="eastAsia"/>
                <w:sz w:val="24"/>
                <w:szCs w:val="24"/>
              </w:rPr>
              <w:t>&lt;</w:t>
            </w:r>
            <w:r>
              <w:rPr>
                <w:rFonts w:hint="eastAsia"/>
                <w:sz w:val="24"/>
                <w:szCs w:val="24"/>
              </w:rPr>
              <w:t>内容不一</w:t>
            </w:r>
            <w:r>
              <w:rPr>
                <w:rFonts w:hint="eastAsia"/>
                <w:sz w:val="24"/>
                <w:szCs w:val="24"/>
              </w:rPr>
              <w:t>&gt;</w:t>
            </w:r>
          </w:p>
        </w:tc>
      </w:tr>
      <w:tr w:rsidR="00D97262" w:rsidRPr="00D97262" w14:paraId="0EC0C8D6" w14:textId="77777777" w:rsidTr="00282E2C">
        <w:trPr>
          <w:trHeight w:val="454"/>
        </w:trPr>
        <w:tc>
          <w:tcPr>
            <w:tcW w:w="2579" w:type="dxa"/>
            <w:vMerge/>
          </w:tcPr>
          <w:p w14:paraId="7515F5E9" w14:textId="77777777" w:rsidR="00D97262" w:rsidRPr="00D97262" w:rsidRDefault="00D97262" w:rsidP="00282E2C">
            <w:pPr>
              <w:spacing w:line="276" w:lineRule="auto"/>
              <w:jc w:val="left"/>
              <w:rPr>
                <w:sz w:val="24"/>
                <w:szCs w:val="24"/>
              </w:rPr>
            </w:pPr>
          </w:p>
        </w:tc>
        <w:tc>
          <w:tcPr>
            <w:tcW w:w="2420" w:type="dxa"/>
          </w:tcPr>
          <w:p w14:paraId="6687F19D" w14:textId="77777777" w:rsidR="00D97262" w:rsidRPr="00D97262" w:rsidRDefault="00D643BF" w:rsidP="00282E2C">
            <w:pPr>
              <w:spacing w:line="276" w:lineRule="auto"/>
              <w:rPr>
                <w:sz w:val="24"/>
                <w:szCs w:val="24"/>
              </w:rPr>
            </w:pPr>
            <w:r>
              <w:rPr>
                <w:sz w:val="24"/>
                <w:szCs w:val="24"/>
              </w:rPr>
              <w:t>c</w:t>
            </w:r>
            <w:r>
              <w:rPr>
                <w:rFonts w:hint="eastAsia"/>
                <w:sz w:val="24"/>
                <w:szCs w:val="24"/>
              </w:rPr>
              <w:t>su.</w:t>
            </w:r>
            <w:r>
              <w:rPr>
                <w:sz w:val="24"/>
                <w:szCs w:val="24"/>
              </w:rPr>
              <w:t>edu.cn</w:t>
            </w:r>
          </w:p>
        </w:tc>
        <w:tc>
          <w:tcPr>
            <w:tcW w:w="3529" w:type="dxa"/>
          </w:tcPr>
          <w:p w14:paraId="084D0B8D" w14:textId="77777777" w:rsidR="00D97262" w:rsidRPr="00D97262" w:rsidRDefault="00D97262" w:rsidP="00282E2C">
            <w:pPr>
              <w:spacing w:line="276" w:lineRule="auto"/>
              <w:rPr>
                <w:sz w:val="24"/>
                <w:szCs w:val="24"/>
              </w:rPr>
            </w:pPr>
          </w:p>
        </w:tc>
      </w:tr>
      <w:tr w:rsidR="00D97262" w:rsidRPr="00D97262" w14:paraId="17B42C55" w14:textId="77777777" w:rsidTr="00282E2C">
        <w:trPr>
          <w:trHeight w:val="454"/>
        </w:trPr>
        <w:tc>
          <w:tcPr>
            <w:tcW w:w="2579" w:type="dxa"/>
            <w:vMerge/>
          </w:tcPr>
          <w:p w14:paraId="14E57E74" w14:textId="77777777" w:rsidR="00D97262" w:rsidRPr="00D97262" w:rsidRDefault="00D97262" w:rsidP="00282E2C">
            <w:pPr>
              <w:spacing w:line="276" w:lineRule="auto"/>
              <w:jc w:val="left"/>
              <w:rPr>
                <w:sz w:val="24"/>
                <w:szCs w:val="24"/>
              </w:rPr>
            </w:pPr>
          </w:p>
        </w:tc>
        <w:tc>
          <w:tcPr>
            <w:tcW w:w="2420" w:type="dxa"/>
          </w:tcPr>
          <w:p w14:paraId="4330F145" w14:textId="77777777" w:rsidR="00D97262" w:rsidRPr="00D97262" w:rsidRDefault="00D643BF" w:rsidP="00282E2C">
            <w:pPr>
              <w:spacing w:line="276" w:lineRule="auto"/>
              <w:rPr>
                <w:sz w:val="24"/>
                <w:szCs w:val="24"/>
              </w:rPr>
            </w:pPr>
            <w:r w:rsidRPr="00D643BF">
              <w:rPr>
                <w:sz w:val="24"/>
                <w:szCs w:val="24"/>
              </w:rPr>
              <w:t>cfpa.org.cn</w:t>
            </w:r>
          </w:p>
        </w:tc>
        <w:tc>
          <w:tcPr>
            <w:tcW w:w="3529" w:type="dxa"/>
          </w:tcPr>
          <w:p w14:paraId="47A4C8B2" w14:textId="77777777" w:rsidR="00D97262" w:rsidRPr="00D97262" w:rsidRDefault="00D97262" w:rsidP="00282E2C">
            <w:pPr>
              <w:spacing w:line="276" w:lineRule="auto"/>
              <w:rPr>
                <w:sz w:val="24"/>
                <w:szCs w:val="24"/>
              </w:rPr>
            </w:pPr>
          </w:p>
        </w:tc>
      </w:tr>
      <w:tr w:rsidR="00D97262" w:rsidRPr="00D97262" w14:paraId="618BC750" w14:textId="77777777" w:rsidTr="00282E2C">
        <w:trPr>
          <w:trHeight w:val="454"/>
        </w:trPr>
        <w:tc>
          <w:tcPr>
            <w:tcW w:w="2579" w:type="dxa"/>
            <w:vMerge/>
          </w:tcPr>
          <w:p w14:paraId="76158048" w14:textId="77777777" w:rsidR="00D97262" w:rsidRPr="00D97262" w:rsidRDefault="00D97262" w:rsidP="00282E2C">
            <w:pPr>
              <w:spacing w:line="276" w:lineRule="auto"/>
              <w:jc w:val="left"/>
              <w:rPr>
                <w:sz w:val="24"/>
                <w:szCs w:val="24"/>
              </w:rPr>
            </w:pPr>
          </w:p>
        </w:tc>
        <w:tc>
          <w:tcPr>
            <w:tcW w:w="2420" w:type="dxa"/>
          </w:tcPr>
          <w:p w14:paraId="31E74E55" w14:textId="77777777" w:rsidR="00D97262" w:rsidRPr="00D97262" w:rsidRDefault="00D643BF" w:rsidP="00282E2C">
            <w:pPr>
              <w:spacing w:line="276" w:lineRule="auto"/>
              <w:rPr>
                <w:sz w:val="24"/>
                <w:szCs w:val="24"/>
              </w:rPr>
            </w:pPr>
            <w:r w:rsidRPr="00D643BF">
              <w:rPr>
                <w:sz w:val="24"/>
                <w:szCs w:val="24"/>
              </w:rPr>
              <w:t>lonten.net</w:t>
            </w:r>
          </w:p>
        </w:tc>
        <w:tc>
          <w:tcPr>
            <w:tcW w:w="3529" w:type="dxa"/>
          </w:tcPr>
          <w:p w14:paraId="11B4D63E" w14:textId="77777777" w:rsidR="00D97262" w:rsidRPr="00D97262" w:rsidRDefault="00D97262" w:rsidP="00282E2C">
            <w:pPr>
              <w:spacing w:line="276" w:lineRule="auto"/>
              <w:rPr>
                <w:sz w:val="24"/>
                <w:szCs w:val="24"/>
              </w:rPr>
            </w:pPr>
          </w:p>
        </w:tc>
      </w:tr>
      <w:tr w:rsidR="00D97262" w:rsidRPr="00D97262" w14:paraId="64EBD36A" w14:textId="77777777" w:rsidTr="00282E2C">
        <w:trPr>
          <w:trHeight w:val="454"/>
        </w:trPr>
        <w:tc>
          <w:tcPr>
            <w:tcW w:w="2579" w:type="dxa"/>
            <w:vMerge w:val="restart"/>
          </w:tcPr>
          <w:p w14:paraId="4A6A2A25" w14:textId="77777777" w:rsidR="00D97262" w:rsidRPr="00D97262" w:rsidRDefault="00507906" w:rsidP="00282E2C">
            <w:pPr>
              <w:spacing w:line="276" w:lineRule="auto"/>
              <w:jc w:val="left"/>
              <w:rPr>
                <w:sz w:val="24"/>
                <w:szCs w:val="24"/>
              </w:rPr>
            </w:pPr>
            <w:r>
              <w:rPr>
                <w:rFonts w:hint="eastAsia"/>
                <w:sz w:val="24"/>
                <w:szCs w:val="24"/>
              </w:rPr>
              <w:t>反向测试</w:t>
            </w:r>
          </w:p>
        </w:tc>
        <w:tc>
          <w:tcPr>
            <w:tcW w:w="2420" w:type="dxa"/>
          </w:tcPr>
          <w:p w14:paraId="65DF9E5D" w14:textId="77777777" w:rsidR="00D97262" w:rsidRPr="00D97262" w:rsidRDefault="00507906" w:rsidP="00282E2C">
            <w:pPr>
              <w:spacing w:line="276" w:lineRule="auto"/>
              <w:rPr>
                <w:sz w:val="24"/>
                <w:szCs w:val="24"/>
              </w:rPr>
            </w:pPr>
            <w:r>
              <w:rPr>
                <w:rFonts w:hint="eastAsia"/>
                <w:sz w:val="24"/>
                <w:szCs w:val="24"/>
              </w:rPr>
              <w:t>123456</w:t>
            </w:r>
            <w:r w:rsidR="009D0804">
              <w:rPr>
                <w:sz w:val="24"/>
                <w:szCs w:val="24"/>
              </w:rPr>
              <w:t>.</w:t>
            </w:r>
          </w:p>
        </w:tc>
        <w:tc>
          <w:tcPr>
            <w:tcW w:w="3529" w:type="dxa"/>
          </w:tcPr>
          <w:p w14:paraId="4ECB3638" w14:textId="77777777"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14:paraId="68578BE5" w14:textId="77777777" w:rsidTr="00282E2C">
        <w:trPr>
          <w:trHeight w:val="454"/>
        </w:trPr>
        <w:tc>
          <w:tcPr>
            <w:tcW w:w="2579" w:type="dxa"/>
            <w:vMerge/>
          </w:tcPr>
          <w:p w14:paraId="461A77E1" w14:textId="77777777" w:rsidR="00D97262" w:rsidRPr="00D97262" w:rsidRDefault="00D97262" w:rsidP="00282E2C">
            <w:pPr>
              <w:spacing w:line="276" w:lineRule="auto"/>
              <w:rPr>
                <w:sz w:val="24"/>
                <w:szCs w:val="24"/>
              </w:rPr>
            </w:pPr>
          </w:p>
        </w:tc>
        <w:tc>
          <w:tcPr>
            <w:tcW w:w="2420" w:type="dxa"/>
          </w:tcPr>
          <w:p w14:paraId="0075BB93" w14:textId="77777777" w:rsidR="00D97262" w:rsidRPr="00D97262" w:rsidRDefault="00507906" w:rsidP="00282E2C">
            <w:pPr>
              <w:spacing w:line="276" w:lineRule="auto"/>
              <w:rPr>
                <w:sz w:val="24"/>
                <w:szCs w:val="24"/>
              </w:rPr>
            </w:pPr>
            <w:proofErr w:type="spellStart"/>
            <w:r>
              <w:rPr>
                <w:rFonts w:hint="eastAsia"/>
                <w:sz w:val="24"/>
                <w:szCs w:val="24"/>
              </w:rPr>
              <w:t>abcdef</w:t>
            </w:r>
            <w:proofErr w:type="spellEnd"/>
            <w:r w:rsidR="009D0804">
              <w:rPr>
                <w:rFonts w:hint="eastAsia"/>
                <w:sz w:val="24"/>
                <w:szCs w:val="24"/>
              </w:rPr>
              <w:t>/</w:t>
            </w:r>
          </w:p>
        </w:tc>
        <w:tc>
          <w:tcPr>
            <w:tcW w:w="3529" w:type="dxa"/>
          </w:tcPr>
          <w:p w14:paraId="3FA998CB" w14:textId="77777777"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14:paraId="7BA5DA1F" w14:textId="77777777" w:rsidTr="00282E2C">
        <w:trPr>
          <w:trHeight w:val="454"/>
        </w:trPr>
        <w:tc>
          <w:tcPr>
            <w:tcW w:w="2579" w:type="dxa"/>
            <w:vMerge/>
          </w:tcPr>
          <w:p w14:paraId="019EC7EE" w14:textId="77777777" w:rsidR="00D97262" w:rsidRPr="00D97262" w:rsidRDefault="00D97262" w:rsidP="00282E2C">
            <w:pPr>
              <w:spacing w:line="276" w:lineRule="auto"/>
              <w:rPr>
                <w:sz w:val="24"/>
                <w:szCs w:val="24"/>
              </w:rPr>
            </w:pPr>
          </w:p>
        </w:tc>
        <w:tc>
          <w:tcPr>
            <w:tcW w:w="2420" w:type="dxa"/>
          </w:tcPr>
          <w:p w14:paraId="4368B2FA" w14:textId="77777777" w:rsidR="00D97262" w:rsidRPr="00D97262" w:rsidRDefault="00507906" w:rsidP="00282E2C">
            <w:pPr>
              <w:spacing w:line="276" w:lineRule="auto"/>
              <w:rPr>
                <w:sz w:val="24"/>
                <w:szCs w:val="24"/>
              </w:rPr>
            </w:pPr>
            <w:r>
              <w:rPr>
                <w:rFonts w:hint="eastAsia"/>
                <w:sz w:val="24"/>
                <w:szCs w:val="24"/>
              </w:rPr>
              <w:t>1a2b3c</w:t>
            </w:r>
          </w:p>
        </w:tc>
        <w:tc>
          <w:tcPr>
            <w:tcW w:w="3529" w:type="dxa"/>
          </w:tcPr>
          <w:p w14:paraId="22A6FF88" w14:textId="77777777"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14:paraId="20423DBB" w14:textId="77777777" w:rsidTr="00282E2C">
        <w:trPr>
          <w:trHeight w:val="454"/>
        </w:trPr>
        <w:tc>
          <w:tcPr>
            <w:tcW w:w="2579" w:type="dxa"/>
            <w:vMerge/>
          </w:tcPr>
          <w:p w14:paraId="24ADCFAC" w14:textId="77777777" w:rsidR="00D97262" w:rsidRPr="00D97262" w:rsidRDefault="00D97262" w:rsidP="00282E2C">
            <w:pPr>
              <w:spacing w:line="276" w:lineRule="auto"/>
              <w:rPr>
                <w:sz w:val="24"/>
                <w:szCs w:val="24"/>
              </w:rPr>
            </w:pPr>
          </w:p>
        </w:tc>
        <w:tc>
          <w:tcPr>
            <w:tcW w:w="2420" w:type="dxa"/>
          </w:tcPr>
          <w:p w14:paraId="3B04CF6E" w14:textId="77777777" w:rsidR="00D97262" w:rsidRPr="00D97262" w:rsidRDefault="00507906" w:rsidP="00282E2C">
            <w:pPr>
              <w:spacing w:line="276" w:lineRule="auto"/>
              <w:rPr>
                <w:sz w:val="24"/>
                <w:szCs w:val="24"/>
              </w:rPr>
            </w:pPr>
            <w:r>
              <w:rPr>
                <w:rFonts w:hint="eastAsia"/>
                <w:sz w:val="24"/>
                <w:szCs w:val="24"/>
              </w:rPr>
              <w:t>*~</w:t>
            </w:r>
            <w:r>
              <w:rPr>
                <w:rFonts w:hint="eastAsia"/>
                <w:sz w:val="24"/>
                <w:szCs w:val="24"/>
              </w:rPr>
              <w:t>！</w:t>
            </w:r>
            <w:r w:rsidR="009D0804">
              <w:rPr>
                <w:rFonts w:hint="eastAsia"/>
                <w:sz w:val="24"/>
                <w:szCs w:val="24"/>
              </w:rPr>
              <w:t>1a</w:t>
            </w:r>
            <w:r w:rsidR="009D0804">
              <w:rPr>
                <w:sz w:val="24"/>
                <w:szCs w:val="24"/>
              </w:rPr>
              <w:t>2</w:t>
            </w:r>
          </w:p>
        </w:tc>
        <w:tc>
          <w:tcPr>
            <w:tcW w:w="3529" w:type="dxa"/>
          </w:tcPr>
          <w:p w14:paraId="42966F8D" w14:textId="77777777" w:rsidR="00D97262" w:rsidRPr="00D97262" w:rsidRDefault="009D0804" w:rsidP="00282E2C">
            <w:pPr>
              <w:spacing w:line="276" w:lineRule="auto"/>
              <w:rPr>
                <w:sz w:val="24"/>
                <w:szCs w:val="24"/>
              </w:rPr>
            </w:pPr>
            <w:r>
              <w:rPr>
                <w:rFonts w:hint="eastAsia"/>
                <w:sz w:val="24"/>
                <w:szCs w:val="24"/>
              </w:rPr>
              <w:t>请输出正确域名</w:t>
            </w:r>
          </w:p>
        </w:tc>
      </w:tr>
    </w:tbl>
    <w:p w14:paraId="2846E9AE" w14:textId="77777777" w:rsidR="00507906" w:rsidRDefault="00507906" w:rsidP="00E6230E"/>
    <w:p w14:paraId="437F7B46" w14:textId="77777777" w:rsidR="00E6230E" w:rsidRPr="00D97262" w:rsidRDefault="00507906" w:rsidP="00EA53D7">
      <w:pPr>
        <w:widowControl/>
        <w:jc w:val="left"/>
      </w:pPr>
      <w:r>
        <w:br w:type="page"/>
      </w:r>
    </w:p>
    <w:p w14:paraId="0CA8F5B7" w14:textId="77777777" w:rsidR="00EA6CC4" w:rsidRPr="005453F4" w:rsidRDefault="006E4D8E" w:rsidP="005453F4">
      <w:pPr>
        <w:pStyle w:val="1"/>
      </w:pPr>
      <w:bookmarkStart w:id="157" w:name="_Toc483051440"/>
      <w:r w:rsidRPr="005453F4">
        <w:rPr>
          <w:rFonts w:hint="eastAsia"/>
        </w:rPr>
        <w:lastRenderedPageBreak/>
        <w:t>附录</w:t>
      </w:r>
      <w:bookmarkEnd w:id="157"/>
    </w:p>
    <w:tbl>
      <w:tblPr>
        <w:tblStyle w:val="a7"/>
        <w:tblW w:w="5000" w:type="pct"/>
        <w:tblLook w:val="04A0" w:firstRow="1" w:lastRow="0" w:firstColumn="1" w:lastColumn="0" w:noHBand="0" w:noVBand="1"/>
      </w:tblPr>
      <w:tblGrid>
        <w:gridCol w:w="1648"/>
        <w:gridCol w:w="4667"/>
        <w:gridCol w:w="1987"/>
      </w:tblGrid>
      <w:tr w:rsidR="005D5D81" w:rsidRPr="005D5D81" w14:paraId="63DD0036" w14:textId="77777777" w:rsidTr="00EA53D7">
        <w:trPr>
          <w:trHeight w:val="454"/>
        </w:trPr>
        <w:tc>
          <w:tcPr>
            <w:tcW w:w="5000" w:type="pct"/>
            <w:gridSpan w:val="3"/>
          </w:tcPr>
          <w:p w14:paraId="48E71352" w14:textId="77777777" w:rsidR="005D5D81" w:rsidRPr="00E45ACB" w:rsidRDefault="005D5D81" w:rsidP="00EA53D7">
            <w:pPr>
              <w:spacing w:line="276" w:lineRule="auto"/>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14:paraId="3A5BD2D9" w14:textId="77777777" w:rsidTr="00EA53D7">
        <w:trPr>
          <w:trHeight w:val="454"/>
        </w:trPr>
        <w:tc>
          <w:tcPr>
            <w:tcW w:w="992" w:type="pct"/>
          </w:tcPr>
          <w:p w14:paraId="305E0623" w14:textId="77777777"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用例编号</w:t>
            </w:r>
          </w:p>
        </w:tc>
        <w:tc>
          <w:tcPr>
            <w:tcW w:w="2811" w:type="pct"/>
          </w:tcPr>
          <w:p w14:paraId="221E437C" w14:textId="77777777"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用例名称</w:t>
            </w:r>
          </w:p>
        </w:tc>
        <w:tc>
          <w:tcPr>
            <w:tcW w:w="1197" w:type="pct"/>
          </w:tcPr>
          <w:p w14:paraId="7E0FAC8F" w14:textId="77777777"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14:paraId="33944586" w14:textId="77777777" w:rsidTr="00EA53D7">
        <w:trPr>
          <w:trHeight w:val="454"/>
        </w:trPr>
        <w:tc>
          <w:tcPr>
            <w:tcW w:w="992" w:type="pct"/>
          </w:tcPr>
          <w:p w14:paraId="6FB4B40F"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NO.201</w:t>
            </w:r>
          </w:p>
        </w:tc>
        <w:tc>
          <w:tcPr>
            <w:tcW w:w="2811" w:type="pct"/>
          </w:tcPr>
          <w:p w14:paraId="026C8C81"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7" w:type="pct"/>
          </w:tcPr>
          <w:p w14:paraId="1956D774"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7</w:t>
            </w:r>
          </w:p>
        </w:tc>
      </w:tr>
      <w:tr w:rsidR="005D5D81" w:rsidRPr="005D5D81" w14:paraId="3C6E77E4" w14:textId="77777777" w:rsidTr="00EA53D7">
        <w:trPr>
          <w:trHeight w:val="454"/>
        </w:trPr>
        <w:tc>
          <w:tcPr>
            <w:tcW w:w="992" w:type="pct"/>
          </w:tcPr>
          <w:p w14:paraId="5A3C01FD"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NO.202</w:t>
            </w:r>
          </w:p>
        </w:tc>
        <w:tc>
          <w:tcPr>
            <w:tcW w:w="2811" w:type="pct"/>
          </w:tcPr>
          <w:p w14:paraId="4B253EB8"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6EE403B0"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8</w:t>
            </w:r>
          </w:p>
        </w:tc>
      </w:tr>
      <w:tr w:rsidR="005D5D81" w:rsidRPr="005D5D81" w14:paraId="0487C8FC" w14:textId="77777777" w:rsidTr="00EA53D7">
        <w:trPr>
          <w:trHeight w:val="454"/>
        </w:trPr>
        <w:tc>
          <w:tcPr>
            <w:tcW w:w="992" w:type="pct"/>
          </w:tcPr>
          <w:p w14:paraId="74FA3087"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NO.203</w:t>
            </w:r>
          </w:p>
        </w:tc>
        <w:tc>
          <w:tcPr>
            <w:tcW w:w="2811" w:type="pct"/>
          </w:tcPr>
          <w:p w14:paraId="3D24AEEB"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7" w:type="pct"/>
          </w:tcPr>
          <w:p w14:paraId="43573B39"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9</w:t>
            </w:r>
          </w:p>
        </w:tc>
      </w:tr>
      <w:tr w:rsidR="005D5D81" w:rsidRPr="005D5D81" w14:paraId="2A3EB8F8" w14:textId="77777777" w:rsidTr="00EA53D7">
        <w:trPr>
          <w:trHeight w:val="454"/>
        </w:trPr>
        <w:tc>
          <w:tcPr>
            <w:tcW w:w="992" w:type="pct"/>
          </w:tcPr>
          <w:p w14:paraId="683625C4"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NO.204</w:t>
            </w:r>
          </w:p>
        </w:tc>
        <w:tc>
          <w:tcPr>
            <w:tcW w:w="2811" w:type="pct"/>
          </w:tcPr>
          <w:p w14:paraId="0053AF37"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7" w:type="pct"/>
          </w:tcPr>
          <w:p w14:paraId="257590BF"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11</w:t>
            </w:r>
          </w:p>
        </w:tc>
      </w:tr>
      <w:tr w:rsidR="005D5D81" w:rsidRPr="005D5D81" w14:paraId="6FB284E8" w14:textId="77777777" w:rsidTr="00EA53D7">
        <w:trPr>
          <w:trHeight w:val="454"/>
        </w:trPr>
        <w:tc>
          <w:tcPr>
            <w:tcW w:w="992" w:type="pct"/>
          </w:tcPr>
          <w:p w14:paraId="434AD231"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NO.205</w:t>
            </w:r>
          </w:p>
        </w:tc>
        <w:tc>
          <w:tcPr>
            <w:tcW w:w="2811" w:type="pct"/>
          </w:tcPr>
          <w:p w14:paraId="286E824F"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管理包</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3289E8BE"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12</w:t>
            </w:r>
          </w:p>
        </w:tc>
      </w:tr>
      <w:tr w:rsidR="005D5D81" w:rsidRPr="005D5D81" w14:paraId="07C392E7" w14:textId="77777777" w:rsidTr="00EA53D7">
        <w:trPr>
          <w:trHeight w:val="454"/>
        </w:trPr>
        <w:tc>
          <w:tcPr>
            <w:tcW w:w="992" w:type="pct"/>
          </w:tcPr>
          <w:p w14:paraId="2EA1A7DA"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NO.206</w:t>
            </w:r>
          </w:p>
        </w:tc>
        <w:tc>
          <w:tcPr>
            <w:tcW w:w="2811" w:type="pct"/>
          </w:tcPr>
          <w:p w14:paraId="0AB11B82"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7" w:type="pct"/>
          </w:tcPr>
          <w:p w14:paraId="4778FE60"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13</w:t>
            </w:r>
          </w:p>
        </w:tc>
      </w:tr>
      <w:tr w:rsidR="005D5D81" w:rsidRPr="005D5D81" w14:paraId="12A23EC0" w14:textId="77777777" w:rsidTr="00EA53D7">
        <w:trPr>
          <w:trHeight w:val="454"/>
        </w:trPr>
        <w:tc>
          <w:tcPr>
            <w:tcW w:w="992" w:type="pct"/>
          </w:tcPr>
          <w:p w14:paraId="74E75C37"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NO.207</w:t>
            </w:r>
          </w:p>
        </w:tc>
        <w:tc>
          <w:tcPr>
            <w:tcW w:w="2811" w:type="pct"/>
          </w:tcPr>
          <w:p w14:paraId="6AC9A1F0"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7" w:type="pct"/>
          </w:tcPr>
          <w:p w14:paraId="54566D0C"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14</w:t>
            </w:r>
          </w:p>
        </w:tc>
      </w:tr>
      <w:tr w:rsidR="005D5D81" w:rsidRPr="005D5D81" w14:paraId="3E553FFE" w14:textId="77777777" w:rsidTr="00EA53D7">
        <w:trPr>
          <w:trHeight w:val="454"/>
        </w:trPr>
        <w:tc>
          <w:tcPr>
            <w:tcW w:w="992" w:type="pct"/>
          </w:tcPr>
          <w:p w14:paraId="754E19F9"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NO.208</w:t>
            </w:r>
          </w:p>
        </w:tc>
        <w:tc>
          <w:tcPr>
            <w:tcW w:w="2811" w:type="pct"/>
          </w:tcPr>
          <w:p w14:paraId="50475792"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7" w:type="pct"/>
          </w:tcPr>
          <w:p w14:paraId="5BF76E74"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16</w:t>
            </w:r>
          </w:p>
        </w:tc>
      </w:tr>
      <w:tr w:rsidR="005D5D81" w:rsidRPr="005D5D81" w14:paraId="675B6BB1" w14:textId="77777777" w:rsidTr="00EA53D7">
        <w:trPr>
          <w:trHeight w:val="454"/>
        </w:trPr>
        <w:tc>
          <w:tcPr>
            <w:tcW w:w="992" w:type="pct"/>
          </w:tcPr>
          <w:p w14:paraId="6784C3AB" w14:textId="77777777"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NO.209</w:t>
            </w:r>
          </w:p>
        </w:tc>
        <w:tc>
          <w:tcPr>
            <w:tcW w:w="2811" w:type="pct"/>
          </w:tcPr>
          <w:p w14:paraId="6B537380" w14:textId="77777777"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w:t>
            </w:r>
            <w:proofErr w:type="spellStart"/>
            <w:r w:rsidRPr="005D5D81">
              <w:rPr>
                <w:rFonts w:ascii="宋体" w:eastAsia="宋体" w:hAnsi="宋体" w:cs="Times New Roman" w:hint="eastAsia"/>
                <w:sz w:val="24"/>
                <w:szCs w:val="24"/>
              </w:rPr>
              <w:t>WebSocket</w:t>
            </w:r>
            <w:proofErr w:type="spellEnd"/>
            <w:r w:rsidRPr="005D5D81">
              <w:rPr>
                <w:rFonts w:ascii="宋体" w:eastAsia="宋体" w:hAnsi="宋体" w:cs="Times New Roman" w:hint="eastAsia"/>
                <w:sz w:val="24"/>
                <w:szCs w:val="24"/>
              </w:rPr>
              <w:t>服务器测试用例</w:t>
            </w:r>
          </w:p>
        </w:tc>
        <w:tc>
          <w:tcPr>
            <w:tcW w:w="1197" w:type="pct"/>
          </w:tcPr>
          <w:p w14:paraId="7B82E36B" w14:textId="77777777"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18</w:t>
            </w:r>
          </w:p>
        </w:tc>
      </w:tr>
      <w:tr w:rsidR="00A740DD" w:rsidRPr="005D5D81" w14:paraId="1ED6FF0C" w14:textId="77777777" w:rsidTr="00EA53D7">
        <w:trPr>
          <w:trHeight w:val="454"/>
        </w:trPr>
        <w:tc>
          <w:tcPr>
            <w:tcW w:w="992" w:type="pct"/>
          </w:tcPr>
          <w:p w14:paraId="393F4DD4" w14:textId="77777777"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2811" w:type="pct"/>
          </w:tcPr>
          <w:p w14:paraId="4C998067" w14:textId="77777777"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37DFC6B6" w14:textId="77777777"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19</w:t>
            </w:r>
          </w:p>
        </w:tc>
      </w:tr>
      <w:tr w:rsidR="00A740DD" w:rsidRPr="005D5D81" w14:paraId="5E9CDC49" w14:textId="77777777" w:rsidTr="00EA53D7">
        <w:trPr>
          <w:trHeight w:val="454"/>
        </w:trPr>
        <w:tc>
          <w:tcPr>
            <w:tcW w:w="992" w:type="pct"/>
          </w:tcPr>
          <w:p w14:paraId="39033B6A" w14:textId="77777777"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2811" w:type="pct"/>
          </w:tcPr>
          <w:p w14:paraId="4C0B12FF" w14:textId="77777777"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7" w:type="pct"/>
          </w:tcPr>
          <w:p w14:paraId="5FE49108" w14:textId="77777777"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14:paraId="5C07A1BD" w14:textId="77777777" w:rsidTr="00EA53D7">
        <w:trPr>
          <w:trHeight w:val="454"/>
        </w:trPr>
        <w:tc>
          <w:tcPr>
            <w:tcW w:w="992" w:type="pct"/>
          </w:tcPr>
          <w:p w14:paraId="42BBCA71" w14:textId="77777777"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2811" w:type="pct"/>
          </w:tcPr>
          <w:p w14:paraId="3952166F" w14:textId="77777777"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1D3381CF" w14:textId="77777777"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14:paraId="3F058E58" w14:textId="77777777" w:rsidTr="00EA53D7">
        <w:trPr>
          <w:trHeight w:val="454"/>
        </w:trPr>
        <w:tc>
          <w:tcPr>
            <w:tcW w:w="992" w:type="pct"/>
          </w:tcPr>
          <w:p w14:paraId="2BD4AAB3" w14:textId="77777777"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2811" w:type="pct"/>
          </w:tcPr>
          <w:p w14:paraId="18A5631B" w14:textId="77777777"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14:paraId="1BD7C0A1" w14:textId="77777777"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14:paraId="03AB63AE" w14:textId="77777777" w:rsidTr="00EA53D7">
        <w:trPr>
          <w:trHeight w:val="454"/>
        </w:trPr>
        <w:tc>
          <w:tcPr>
            <w:tcW w:w="992" w:type="pct"/>
          </w:tcPr>
          <w:p w14:paraId="5332A61A" w14:textId="77777777"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2811" w:type="pct"/>
          </w:tcPr>
          <w:p w14:paraId="591B0F02" w14:textId="77777777"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7" w:type="pct"/>
          </w:tcPr>
          <w:p w14:paraId="7E1B9837" w14:textId="77777777"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14:paraId="7C0CE800" w14:textId="77777777" w:rsidTr="00EA53D7">
        <w:trPr>
          <w:trHeight w:val="454"/>
        </w:trPr>
        <w:tc>
          <w:tcPr>
            <w:tcW w:w="992" w:type="pct"/>
          </w:tcPr>
          <w:p w14:paraId="611BBAB0" w14:textId="77777777"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2811" w:type="pct"/>
          </w:tcPr>
          <w:p w14:paraId="7FD5DFC7" w14:textId="77777777"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7" w:type="pct"/>
          </w:tcPr>
          <w:p w14:paraId="4AF6E06F" w14:textId="77777777"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14:paraId="34EDDF4A" w14:textId="77777777" w:rsidTr="00EA53D7">
        <w:trPr>
          <w:trHeight w:val="454"/>
        </w:trPr>
        <w:tc>
          <w:tcPr>
            <w:tcW w:w="992" w:type="pct"/>
          </w:tcPr>
          <w:p w14:paraId="162D3480"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NO.301</w:t>
            </w:r>
          </w:p>
        </w:tc>
        <w:tc>
          <w:tcPr>
            <w:tcW w:w="2811" w:type="pct"/>
          </w:tcPr>
          <w:p w14:paraId="5F43C693" w14:textId="77777777"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7" w:type="pct"/>
          </w:tcPr>
          <w:p w14:paraId="4625D875"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21</w:t>
            </w:r>
          </w:p>
        </w:tc>
      </w:tr>
      <w:tr w:rsidR="00A740DD" w:rsidRPr="005D5D81" w14:paraId="75D47EE4" w14:textId="77777777" w:rsidTr="00EA53D7">
        <w:trPr>
          <w:trHeight w:val="454"/>
        </w:trPr>
        <w:tc>
          <w:tcPr>
            <w:tcW w:w="992" w:type="pct"/>
          </w:tcPr>
          <w:p w14:paraId="249BEB1B"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NO.302</w:t>
            </w:r>
          </w:p>
        </w:tc>
        <w:tc>
          <w:tcPr>
            <w:tcW w:w="2811" w:type="pct"/>
          </w:tcPr>
          <w:p w14:paraId="0C9740C1" w14:textId="77777777"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7" w:type="pct"/>
          </w:tcPr>
          <w:p w14:paraId="219BECB4"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22</w:t>
            </w:r>
          </w:p>
        </w:tc>
      </w:tr>
      <w:tr w:rsidR="00A740DD" w:rsidRPr="005D5D81" w14:paraId="4069744C" w14:textId="77777777" w:rsidTr="00EA53D7">
        <w:trPr>
          <w:trHeight w:val="454"/>
        </w:trPr>
        <w:tc>
          <w:tcPr>
            <w:tcW w:w="992" w:type="pct"/>
          </w:tcPr>
          <w:p w14:paraId="7414F84C"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NO.303</w:t>
            </w:r>
          </w:p>
        </w:tc>
        <w:tc>
          <w:tcPr>
            <w:tcW w:w="2811" w:type="pct"/>
          </w:tcPr>
          <w:p w14:paraId="63866508" w14:textId="77777777"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7" w:type="pct"/>
          </w:tcPr>
          <w:p w14:paraId="35DED3A0"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23</w:t>
            </w:r>
          </w:p>
        </w:tc>
      </w:tr>
      <w:tr w:rsidR="00A740DD" w:rsidRPr="005D5D81" w14:paraId="5B603383" w14:textId="77777777" w:rsidTr="00EA53D7">
        <w:trPr>
          <w:trHeight w:val="454"/>
        </w:trPr>
        <w:tc>
          <w:tcPr>
            <w:tcW w:w="992" w:type="pct"/>
          </w:tcPr>
          <w:p w14:paraId="289F52EA"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NO.304</w:t>
            </w:r>
          </w:p>
        </w:tc>
        <w:tc>
          <w:tcPr>
            <w:tcW w:w="2811" w:type="pct"/>
          </w:tcPr>
          <w:p w14:paraId="033CA38B" w14:textId="77777777"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7" w:type="pct"/>
          </w:tcPr>
          <w:p w14:paraId="485AB861" w14:textId="77777777"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24</w:t>
            </w:r>
          </w:p>
        </w:tc>
      </w:tr>
      <w:tr w:rsidR="00EA53D7" w:rsidRPr="005D5D81" w14:paraId="1538CC02" w14:textId="77777777" w:rsidTr="00EA53D7">
        <w:trPr>
          <w:trHeight w:val="454"/>
        </w:trPr>
        <w:tc>
          <w:tcPr>
            <w:tcW w:w="992" w:type="pct"/>
          </w:tcPr>
          <w:p w14:paraId="14A50401" w14:textId="77777777" w:rsidR="00EA53D7" w:rsidRDefault="00EA53D7" w:rsidP="00EA53D7">
            <w:pPr>
              <w:spacing w:line="276" w:lineRule="auto"/>
              <w:rPr>
                <w:rFonts w:ascii="宋体" w:eastAsia="宋体" w:hAnsi="宋体"/>
                <w:sz w:val="24"/>
                <w:szCs w:val="24"/>
              </w:rPr>
            </w:pPr>
            <w:r>
              <w:rPr>
                <w:rFonts w:ascii="宋体" w:eastAsia="宋体" w:hAnsi="宋体"/>
                <w:sz w:val="24"/>
                <w:szCs w:val="24"/>
              </w:rPr>
              <w:t>NO.401</w:t>
            </w:r>
          </w:p>
        </w:tc>
        <w:tc>
          <w:tcPr>
            <w:tcW w:w="2811" w:type="pct"/>
          </w:tcPr>
          <w:p w14:paraId="199764EB" w14:textId="77777777" w:rsidR="00EA53D7" w:rsidRDefault="00EA53D7" w:rsidP="00EA53D7">
            <w:pPr>
              <w:tabs>
                <w:tab w:val="left" w:pos="5550"/>
              </w:tabs>
              <w:spacing w:line="276" w:lineRule="auto"/>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7" w:type="pct"/>
          </w:tcPr>
          <w:p w14:paraId="60075AF1" w14:textId="77777777" w:rsidR="00EA53D7" w:rsidRDefault="00EA53D7" w:rsidP="00EA53D7">
            <w:pPr>
              <w:spacing w:line="276" w:lineRule="auto"/>
              <w:rPr>
                <w:rFonts w:ascii="宋体" w:eastAsia="宋体" w:hAnsi="宋体"/>
                <w:sz w:val="24"/>
                <w:szCs w:val="24"/>
              </w:rPr>
            </w:pPr>
            <w:r>
              <w:rPr>
                <w:rFonts w:ascii="宋体" w:eastAsia="宋体" w:hAnsi="宋体" w:hint="eastAsia"/>
                <w:sz w:val="24"/>
                <w:szCs w:val="24"/>
              </w:rPr>
              <w:t>28</w:t>
            </w:r>
          </w:p>
        </w:tc>
      </w:tr>
    </w:tbl>
    <w:p w14:paraId="3EF73740" w14:textId="77777777" w:rsidR="006E4D8E" w:rsidRPr="006E4D8E" w:rsidRDefault="006E4D8E" w:rsidP="006E4D8E"/>
    <w:sectPr w:rsidR="006E4D8E" w:rsidRPr="006E4D8E" w:rsidSect="00A93C2C">
      <w:headerReference w:type="default" r:id="rId13"/>
      <w:footerReference w:type="default" r:id="rId14"/>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liuchao" w:date="2017-05-26T10:30:00Z" w:initials="l">
    <w:p w14:paraId="7C536E24" w14:textId="77777777" w:rsidR="00415BC7" w:rsidRDefault="00415BC7">
      <w:pPr>
        <w:pStyle w:val="af0"/>
      </w:pPr>
      <w:r>
        <w:rPr>
          <w:rStyle w:val="af"/>
        </w:rPr>
        <w:annotationRef/>
      </w:r>
      <w:r>
        <w:rPr>
          <w:rFonts w:hint="eastAsia"/>
        </w:rPr>
        <w:t>在需求规格说明书中没有这一项需求，是包含在“创建模块”需求项中的。建议：修改需求规格说明书，将创建和加载分成两个需求项。其他类似的需求项，也应这样分解开。</w:t>
      </w:r>
    </w:p>
  </w:comment>
  <w:comment w:id="16" w:author="liuchao" w:date="2017-05-26T10:26:00Z" w:initials="l">
    <w:p w14:paraId="27B551B1" w14:textId="77777777" w:rsidR="00415BC7" w:rsidRDefault="00415BC7">
      <w:pPr>
        <w:pStyle w:val="af0"/>
      </w:pPr>
      <w:r>
        <w:rPr>
          <w:rStyle w:val="af"/>
        </w:rPr>
        <w:annotationRef/>
      </w:r>
      <w:r>
        <w:rPr>
          <w:rFonts w:hint="eastAsia"/>
        </w:rPr>
        <w:t>本项目组</w:t>
      </w:r>
    </w:p>
  </w:comment>
  <w:comment w:id="26" w:author="liuchao" w:date="2017-05-26T10:29:00Z" w:initials="l">
    <w:p w14:paraId="720BBB74" w14:textId="59CE8D9D" w:rsidR="00415BC7" w:rsidRDefault="00415BC7">
      <w:pPr>
        <w:pStyle w:val="af0"/>
      </w:pPr>
      <w:r>
        <w:rPr>
          <w:rStyle w:val="af"/>
        </w:rPr>
        <w:annotationRef/>
      </w:r>
      <w:r>
        <w:rPr>
          <w:rFonts w:hint="eastAsia"/>
        </w:rPr>
        <w:t>什么样的模块？要测试多少种？</w:t>
      </w:r>
    </w:p>
  </w:comment>
  <w:comment w:id="30" w:author="liuchao" w:date="2017-05-26T10:38:00Z" w:initials="l">
    <w:p w14:paraId="3642B7A0" w14:textId="4F2B3BE6" w:rsidR="00415BC7" w:rsidRDefault="00415BC7">
      <w:pPr>
        <w:pStyle w:val="af0"/>
      </w:pPr>
      <w:r>
        <w:rPr>
          <w:rStyle w:val="af"/>
        </w:rPr>
        <w:annotationRef/>
      </w:r>
      <w:r>
        <w:rPr>
          <w:rFonts w:hint="eastAsia"/>
        </w:rPr>
        <w:t>？</w:t>
      </w:r>
    </w:p>
  </w:comment>
  <w:comment w:id="49" w:author="liuchao" w:date="2017-05-26T10:37:00Z" w:initials="l">
    <w:p w14:paraId="115DEA55" w14:textId="4A45A9E9" w:rsidR="00415BC7" w:rsidRDefault="00415BC7">
      <w:pPr>
        <w:pStyle w:val="af0"/>
      </w:pPr>
      <w:r>
        <w:rPr>
          <w:rStyle w:val="af"/>
        </w:rPr>
        <w:annotationRef/>
      </w:r>
      <w:r>
        <w:rPr>
          <w:rFonts w:hint="eastAsia"/>
        </w:rPr>
        <w:t>？</w:t>
      </w:r>
    </w:p>
  </w:comment>
  <w:comment w:id="56" w:author="liuchao" w:date="2017-05-26T10:38:00Z" w:initials="l">
    <w:p w14:paraId="6170F4D6" w14:textId="1A186E0D" w:rsidR="00415BC7" w:rsidRDefault="00415BC7">
      <w:pPr>
        <w:pStyle w:val="af0"/>
      </w:pPr>
      <w:r>
        <w:rPr>
          <w:rStyle w:val="af"/>
        </w:rPr>
        <w:annotationRef/>
      </w:r>
      <w:r>
        <w:rPr>
          <w:rFonts w:hint="eastAsia"/>
        </w:rPr>
        <w:t>？</w:t>
      </w:r>
    </w:p>
  </w:comment>
  <w:comment w:id="61" w:author="liuchao" w:date="2017-05-26T10:39:00Z" w:initials="l">
    <w:p w14:paraId="48A5CACF" w14:textId="43FFB707" w:rsidR="00415BC7" w:rsidRDefault="00415BC7">
      <w:pPr>
        <w:pStyle w:val="af0"/>
      </w:pPr>
      <w:r>
        <w:rPr>
          <w:rStyle w:val="af"/>
        </w:rPr>
        <w:annotationRef/>
      </w:r>
      <w:r>
        <w:rPr>
          <w:rFonts w:hint="eastAsia"/>
        </w:rPr>
        <w:t>只是管理包的安装测试？</w:t>
      </w:r>
    </w:p>
  </w:comment>
  <w:comment w:id="64" w:author="liuchao" w:date="2017-05-26T10:41:00Z" w:initials="l">
    <w:p w14:paraId="0D465D91" w14:textId="57EA0125" w:rsidR="00415BC7" w:rsidRDefault="00415BC7">
      <w:pPr>
        <w:pStyle w:val="af0"/>
      </w:pPr>
      <w:r>
        <w:rPr>
          <w:rStyle w:val="af"/>
        </w:rPr>
        <w:annotationRef/>
      </w:r>
      <w:r>
        <w:rPr>
          <w:rFonts w:hint="eastAsia"/>
        </w:rPr>
        <w:t>？</w:t>
      </w:r>
    </w:p>
  </w:comment>
  <w:comment w:id="66" w:author="liuchao" w:date="2017-05-26T10:41:00Z" w:initials="l">
    <w:p w14:paraId="473ACF51" w14:textId="64DCD355" w:rsidR="00415BC7" w:rsidRDefault="00415BC7">
      <w:pPr>
        <w:pStyle w:val="af0"/>
      </w:pPr>
      <w:r>
        <w:rPr>
          <w:rStyle w:val="af"/>
        </w:rPr>
        <w:annotationRef/>
      </w:r>
      <w:r>
        <w:rPr>
          <w:rFonts w:hint="eastAsia"/>
        </w:rPr>
        <w:t>测试需求描述中省略，在实际测试中，要测码？如果要测，这里就不能省略了，否则无法建立对应关系。</w:t>
      </w:r>
    </w:p>
  </w:comment>
  <w:comment w:id="120" w:author="liuchao" w:date="2017-05-26T10:48:00Z" w:initials="l">
    <w:p w14:paraId="0D2189DF" w14:textId="51445271" w:rsidR="00415BC7" w:rsidRDefault="00415BC7">
      <w:pPr>
        <w:pStyle w:val="af0"/>
      </w:pPr>
      <w:r>
        <w:rPr>
          <w:rStyle w:val="af"/>
        </w:rPr>
        <w:annotationRef/>
      </w:r>
      <w:r>
        <w:rPr>
          <w:rFonts w:hint="eastAsia"/>
        </w:rPr>
        <w:t>具体版本？</w:t>
      </w:r>
    </w:p>
  </w:comment>
  <w:comment w:id="134" w:author="liuchao" w:date="2017-05-26T10:51:00Z" w:initials="l">
    <w:p w14:paraId="451B89F9" w14:textId="1DF9366F" w:rsidR="00415BC7" w:rsidRDefault="00415BC7">
      <w:pPr>
        <w:pStyle w:val="af0"/>
      </w:pPr>
      <w:r>
        <w:rPr>
          <w:rStyle w:val="af"/>
        </w:rPr>
        <w:annotationRef/>
      </w:r>
      <w:r>
        <w:rPr>
          <w:rFonts w:hint="eastAsia"/>
        </w:rPr>
        <w:t>具体说明？</w:t>
      </w:r>
    </w:p>
  </w:comment>
  <w:comment w:id="147" w:author="liuchao" w:date="2017-05-26T18:05:00Z" w:initials="l">
    <w:p w14:paraId="7A51CF7D" w14:textId="0C37A579" w:rsidR="00415BC7" w:rsidRDefault="00415BC7">
      <w:pPr>
        <w:pStyle w:val="af0"/>
      </w:pPr>
      <w:r>
        <w:rPr>
          <w:rStyle w:val="af"/>
        </w:rPr>
        <w:annotationRef/>
      </w:r>
      <w:r>
        <w:rPr>
          <w:rFonts w:hint="eastAsia"/>
        </w:rPr>
        <w:t>语句</w:t>
      </w:r>
      <w:r>
        <w:rPr>
          <w:rFonts w:hint="eastAsia"/>
        </w:rPr>
        <w:t>/</w:t>
      </w:r>
      <w:r>
        <w:rPr>
          <w:rFonts w:hint="eastAsia"/>
        </w:rPr>
        <w:t>分支覆盖</w:t>
      </w:r>
      <w:r>
        <w:rPr>
          <w:rFonts w:hint="eastAsia"/>
        </w:rPr>
        <w:t>?</w:t>
      </w:r>
    </w:p>
  </w:comment>
  <w:comment w:id="150" w:author="liuchao" w:date="2017-05-26T18:06:00Z" w:initials="l">
    <w:p w14:paraId="63AC7620" w14:textId="62D0333F" w:rsidR="00415BC7" w:rsidRDefault="00415BC7">
      <w:pPr>
        <w:pStyle w:val="af0"/>
      </w:pPr>
      <w:r>
        <w:rPr>
          <w:rStyle w:val="af"/>
        </w:rPr>
        <w:annotationRef/>
      </w:r>
      <w:r>
        <w:rPr>
          <w:rFonts w:hint="eastAsia"/>
        </w:rPr>
        <w:t>语句</w:t>
      </w:r>
      <w:r>
        <w:rPr>
          <w:rFonts w:hint="eastAsia"/>
        </w:rPr>
        <w:t>/</w:t>
      </w:r>
      <w:r>
        <w:rPr>
          <w:rFonts w:hint="eastAsia"/>
        </w:rPr>
        <w:t>分支覆盖</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36E24" w15:done="0"/>
  <w15:commentEx w15:paraId="27B551B1" w15:done="0"/>
  <w15:commentEx w15:paraId="720BBB74" w15:done="0"/>
  <w15:commentEx w15:paraId="3642B7A0" w15:done="0"/>
  <w15:commentEx w15:paraId="115DEA55" w15:done="0"/>
  <w15:commentEx w15:paraId="6170F4D6" w15:done="0"/>
  <w15:commentEx w15:paraId="48A5CACF" w15:done="0"/>
  <w15:commentEx w15:paraId="0D465D91" w15:done="0"/>
  <w15:commentEx w15:paraId="473ACF51" w15:done="0"/>
  <w15:commentEx w15:paraId="0D2189DF" w15:done="0"/>
  <w15:commentEx w15:paraId="451B89F9" w15:done="0"/>
  <w15:commentEx w15:paraId="7A51CF7D" w15:done="0"/>
  <w15:commentEx w15:paraId="63AC76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49132" w14:textId="77777777" w:rsidR="00272B69" w:rsidRDefault="00272B69" w:rsidP="006756F9">
      <w:r>
        <w:separator/>
      </w:r>
    </w:p>
  </w:endnote>
  <w:endnote w:type="continuationSeparator" w:id="0">
    <w:p w14:paraId="0271A5DD" w14:textId="77777777" w:rsidR="00272B69" w:rsidRDefault="00272B69"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577854"/>
      <w:docPartObj>
        <w:docPartGallery w:val="Page Numbers (Bottom of Page)"/>
        <w:docPartUnique/>
      </w:docPartObj>
    </w:sdtPr>
    <w:sdtContent>
      <w:p w14:paraId="6A52FE4D" w14:textId="77777777" w:rsidR="00415BC7" w:rsidRDefault="00415BC7">
        <w:pPr>
          <w:pStyle w:val="a4"/>
          <w:jc w:val="center"/>
        </w:pPr>
        <w:r>
          <w:fldChar w:fldCharType="begin"/>
        </w:r>
        <w:r>
          <w:instrText>PAGE   \* MERGEFORMAT</w:instrText>
        </w:r>
        <w:r>
          <w:fldChar w:fldCharType="separate"/>
        </w:r>
        <w:r w:rsidR="00B47D35" w:rsidRPr="00B47D35">
          <w:rPr>
            <w:noProof/>
            <w:lang w:val="zh-CN"/>
          </w:rPr>
          <w:t>31</w:t>
        </w:r>
        <w:r>
          <w:fldChar w:fldCharType="end"/>
        </w:r>
      </w:p>
    </w:sdtContent>
  </w:sdt>
  <w:p w14:paraId="0CF2D26D" w14:textId="77777777" w:rsidR="00415BC7" w:rsidRDefault="00415BC7" w:rsidP="00A93C2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B5F48" w14:textId="77777777" w:rsidR="00272B69" w:rsidRDefault="00272B69" w:rsidP="006756F9">
      <w:r>
        <w:separator/>
      </w:r>
    </w:p>
  </w:footnote>
  <w:footnote w:type="continuationSeparator" w:id="0">
    <w:p w14:paraId="244E96F9" w14:textId="77777777" w:rsidR="00272B69" w:rsidRDefault="00272B69" w:rsidP="00675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23F6F" w14:textId="77777777" w:rsidR="00415BC7" w:rsidRPr="007B3792" w:rsidRDefault="00415BC7" w:rsidP="00A93C2C">
    <w:pPr>
      <w:pStyle w:val="a3"/>
    </w:pPr>
    <w:r>
      <w:ptab w:relativeTo="margin" w:alignment="center" w:leader="none"/>
    </w:r>
    <w:r>
      <w:ptab w:relativeTo="margin" w:alignment="right" w:leader="none"/>
    </w:r>
    <w:r w:rsidRPr="007B3792">
      <w:rPr>
        <w:rFonts w:hint="eastAsia"/>
      </w:rPr>
      <w:t>测试需求规格说明书</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7082A"/>
    <w:rsid w:val="00073DC5"/>
    <w:rsid w:val="00074030"/>
    <w:rsid w:val="000743FB"/>
    <w:rsid w:val="000819C6"/>
    <w:rsid w:val="00081CD8"/>
    <w:rsid w:val="00084F03"/>
    <w:rsid w:val="00096D7B"/>
    <w:rsid w:val="000A2A19"/>
    <w:rsid w:val="000A2D59"/>
    <w:rsid w:val="000C071B"/>
    <w:rsid w:val="000D1FEA"/>
    <w:rsid w:val="000E1570"/>
    <w:rsid w:val="000E7A78"/>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2B69"/>
    <w:rsid w:val="0027465C"/>
    <w:rsid w:val="00282E2C"/>
    <w:rsid w:val="00285D04"/>
    <w:rsid w:val="00291CB1"/>
    <w:rsid w:val="002C0670"/>
    <w:rsid w:val="002D024D"/>
    <w:rsid w:val="002D58D3"/>
    <w:rsid w:val="002D5EFE"/>
    <w:rsid w:val="002F0E64"/>
    <w:rsid w:val="002F29D6"/>
    <w:rsid w:val="00332860"/>
    <w:rsid w:val="00352892"/>
    <w:rsid w:val="0035442D"/>
    <w:rsid w:val="00357E2A"/>
    <w:rsid w:val="0039472B"/>
    <w:rsid w:val="003A5508"/>
    <w:rsid w:val="003A786F"/>
    <w:rsid w:val="003B2683"/>
    <w:rsid w:val="003C4A02"/>
    <w:rsid w:val="003D4161"/>
    <w:rsid w:val="003D6C93"/>
    <w:rsid w:val="003E1269"/>
    <w:rsid w:val="00400766"/>
    <w:rsid w:val="0041475E"/>
    <w:rsid w:val="00415BC7"/>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6218A"/>
    <w:rsid w:val="00580E86"/>
    <w:rsid w:val="00583C37"/>
    <w:rsid w:val="00592691"/>
    <w:rsid w:val="00592826"/>
    <w:rsid w:val="005A02D9"/>
    <w:rsid w:val="005B78A4"/>
    <w:rsid w:val="005D3CD8"/>
    <w:rsid w:val="005D5D81"/>
    <w:rsid w:val="005F47EC"/>
    <w:rsid w:val="005F492B"/>
    <w:rsid w:val="006010CA"/>
    <w:rsid w:val="00604DA1"/>
    <w:rsid w:val="00611ABC"/>
    <w:rsid w:val="00624217"/>
    <w:rsid w:val="006245F7"/>
    <w:rsid w:val="00626C15"/>
    <w:rsid w:val="00637EA0"/>
    <w:rsid w:val="006756F9"/>
    <w:rsid w:val="006A4411"/>
    <w:rsid w:val="006B5F71"/>
    <w:rsid w:val="006B631F"/>
    <w:rsid w:val="006C1884"/>
    <w:rsid w:val="006C4329"/>
    <w:rsid w:val="006D51CE"/>
    <w:rsid w:val="006E4D8E"/>
    <w:rsid w:val="00702B57"/>
    <w:rsid w:val="00711BA4"/>
    <w:rsid w:val="00714712"/>
    <w:rsid w:val="00730DBE"/>
    <w:rsid w:val="00776C64"/>
    <w:rsid w:val="0078301C"/>
    <w:rsid w:val="007A5E75"/>
    <w:rsid w:val="007B6F22"/>
    <w:rsid w:val="007C37B2"/>
    <w:rsid w:val="007E6B3F"/>
    <w:rsid w:val="0080792B"/>
    <w:rsid w:val="00875CBC"/>
    <w:rsid w:val="0088206F"/>
    <w:rsid w:val="00895C50"/>
    <w:rsid w:val="008B417A"/>
    <w:rsid w:val="008D37E7"/>
    <w:rsid w:val="00900063"/>
    <w:rsid w:val="00912D87"/>
    <w:rsid w:val="009431B8"/>
    <w:rsid w:val="00945FD0"/>
    <w:rsid w:val="00950380"/>
    <w:rsid w:val="00955788"/>
    <w:rsid w:val="009564D8"/>
    <w:rsid w:val="00957F3A"/>
    <w:rsid w:val="0096468C"/>
    <w:rsid w:val="00973FF0"/>
    <w:rsid w:val="00985E1F"/>
    <w:rsid w:val="009A6D69"/>
    <w:rsid w:val="009A7F42"/>
    <w:rsid w:val="009C277D"/>
    <w:rsid w:val="009C50D1"/>
    <w:rsid w:val="009C5790"/>
    <w:rsid w:val="009D0804"/>
    <w:rsid w:val="009D4D9C"/>
    <w:rsid w:val="009E0F23"/>
    <w:rsid w:val="00A00E94"/>
    <w:rsid w:val="00A07A76"/>
    <w:rsid w:val="00A332D7"/>
    <w:rsid w:val="00A44D34"/>
    <w:rsid w:val="00A56F61"/>
    <w:rsid w:val="00A66919"/>
    <w:rsid w:val="00A735F8"/>
    <w:rsid w:val="00A740DD"/>
    <w:rsid w:val="00A86860"/>
    <w:rsid w:val="00A93C2C"/>
    <w:rsid w:val="00AA408D"/>
    <w:rsid w:val="00AB76D9"/>
    <w:rsid w:val="00AC199A"/>
    <w:rsid w:val="00AC6A3E"/>
    <w:rsid w:val="00AD02BC"/>
    <w:rsid w:val="00AD3136"/>
    <w:rsid w:val="00AE2DA7"/>
    <w:rsid w:val="00AE3BAF"/>
    <w:rsid w:val="00AF121A"/>
    <w:rsid w:val="00B00EBE"/>
    <w:rsid w:val="00B06FD5"/>
    <w:rsid w:val="00B21412"/>
    <w:rsid w:val="00B2788F"/>
    <w:rsid w:val="00B47D35"/>
    <w:rsid w:val="00B53ECD"/>
    <w:rsid w:val="00B67750"/>
    <w:rsid w:val="00B71E0D"/>
    <w:rsid w:val="00B82287"/>
    <w:rsid w:val="00B843C1"/>
    <w:rsid w:val="00BA519D"/>
    <w:rsid w:val="00BA6890"/>
    <w:rsid w:val="00BD5C15"/>
    <w:rsid w:val="00BE3B47"/>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0458A"/>
    <w:rsid w:val="00D205E8"/>
    <w:rsid w:val="00D246DF"/>
    <w:rsid w:val="00D53C4F"/>
    <w:rsid w:val="00D54A40"/>
    <w:rsid w:val="00D643BF"/>
    <w:rsid w:val="00D729B0"/>
    <w:rsid w:val="00D869D6"/>
    <w:rsid w:val="00D97262"/>
    <w:rsid w:val="00DA53D9"/>
    <w:rsid w:val="00DB0C30"/>
    <w:rsid w:val="00DC4DBB"/>
    <w:rsid w:val="00DD0119"/>
    <w:rsid w:val="00DD6AF0"/>
    <w:rsid w:val="00E0773D"/>
    <w:rsid w:val="00E176EB"/>
    <w:rsid w:val="00E17EE7"/>
    <w:rsid w:val="00E3006B"/>
    <w:rsid w:val="00E36D83"/>
    <w:rsid w:val="00E45ACB"/>
    <w:rsid w:val="00E6094A"/>
    <w:rsid w:val="00E6230E"/>
    <w:rsid w:val="00E63DF9"/>
    <w:rsid w:val="00E64376"/>
    <w:rsid w:val="00E86F82"/>
    <w:rsid w:val="00E96157"/>
    <w:rsid w:val="00EA0E5E"/>
    <w:rsid w:val="00EA4964"/>
    <w:rsid w:val="00EA53D7"/>
    <w:rsid w:val="00EA6CC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D5F15"/>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B9B81"/>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Char"/>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Char"/>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6F9"/>
    <w:rPr>
      <w:sz w:val="18"/>
      <w:szCs w:val="18"/>
    </w:rPr>
  </w:style>
  <w:style w:type="paragraph" w:styleId="a4">
    <w:name w:val="footer"/>
    <w:basedOn w:val="a"/>
    <w:link w:val="Char0"/>
    <w:uiPriority w:val="99"/>
    <w:unhideWhenUsed/>
    <w:rsid w:val="006756F9"/>
    <w:pPr>
      <w:tabs>
        <w:tab w:val="center" w:pos="4153"/>
        <w:tab w:val="right" w:pos="8306"/>
      </w:tabs>
      <w:snapToGrid w:val="0"/>
      <w:jc w:val="left"/>
    </w:pPr>
    <w:rPr>
      <w:sz w:val="18"/>
      <w:szCs w:val="18"/>
    </w:rPr>
  </w:style>
  <w:style w:type="character" w:customStyle="1" w:styleId="Char0">
    <w:name w:val="页脚 Char"/>
    <w:basedOn w:val="a0"/>
    <w:link w:val="a4"/>
    <w:uiPriority w:val="99"/>
    <w:rsid w:val="006756F9"/>
    <w:rPr>
      <w:sz w:val="18"/>
      <w:szCs w:val="18"/>
    </w:rPr>
  </w:style>
  <w:style w:type="paragraph" w:styleId="a5">
    <w:name w:val="No Spacing"/>
    <w:link w:val="Char1"/>
    <w:uiPriority w:val="1"/>
    <w:qFormat/>
    <w:rsid w:val="006756F9"/>
    <w:rPr>
      <w:kern w:val="0"/>
      <w:sz w:val="22"/>
    </w:rPr>
  </w:style>
  <w:style w:type="character" w:customStyle="1" w:styleId="Char1">
    <w:name w:val="无间隔 Char"/>
    <w:basedOn w:val="a0"/>
    <w:link w:val="a5"/>
    <w:uiPriority w:val="1"/>
    <w:rsid w:val="006756F9"/>
    <w:rPr>
      <w:kern w:val="0"/>
      <w:sz w:val="22"/>
    </w:rPr>
  </w:style>
  <w:style w:type="paragraph" w:styleId="a6">
    <w:name w:val="Balloon Text"/>
    <w:basedOn w:val="a"/>
    <w:link w:val="Char2"/>
    <w:uiPriority w:val="99"/>
    <w:semiHidden/>
    <w:unhideWhenUsed/>
    <w:rsid w:val="006756F9"/>
    <w:rPr>
      <w:sz w:val="18"/>
      <w:szCs w:val="18"/>
    </w:rPr>
  </w:style>
  <w:style w:type="character" w:customStyle="1" w:styleId="Char2">
    <w:name w:val="批注框文本 Char"/>
    <w:basedOn w:val="a0"/>
    <w:link w:val="a6"/>
    <w:uiPriority w:val="99"/>
    <w:semiHidden/>
    <w:rsid w:val="006756F9"/>
    <w:rPr>
      <w:sz w:val="18"/>
      <w:szCs w:val="18"/>
    </w:rPr>
  </w:style>
  <w:style w:type="table" w:styleId="a7">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205E8"/>
    <w:pPr>
      <w:ind w:firstLineChars="200" w:firstLine="420"/>
    </w:pPr>
  </w:style>
  <w:style w:type="character" w:styleId="a9">
    <w:name w:val="Hyperlink"/>
    <w:basedOn w:val="a0"/>
    <w:uiPriority w:val="99"/>
    <w:unhideWhenUsed/>
    <w:rsid w:val="005B78A4"/>
    <w:rPr>
      <w:color w:val="0000FF"/>
      <w:u w:val="single"/>
    </w:rPr>
  </w:style>
  <w:style w:type="paragraph" w:styleId="aa">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b">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Char">
    <w:name w:val="标题 1 Char"/>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0F23"/>
  </w:style>
  <w:style w:type="paragraph" w:styleId="20">
    <w:name w:val="toc 2"/>
    <w:basedOn w:val="a"/>
    <w:next w:val="a"/>
    <w:autoRedefine/>
    <w:uiPriority w:val="39"/>
    <w:unhideWhenUsed/>
    <w:rsid w:val="009E0F23"/>
    <w:pPr>
      <w:ind w:leftChars="200" w:left="420"/>
    </w:pPr>
  </w:style>
  <w:style w:type="paragraph" w:styleId="30">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Char">
    <w:name w:val="标题 3 Char"/>
    <w:basedOn w:val="a0"/>
    <w:link w:val="3"/>
    <w:uiPriority w:val="9"/>
    <w:rsid w:val="005453F4"/>
    <w:rPr>
      <w:rFonts w:eastAsia="宋体"/>
      <w:b/>
      <w:bCs/>
      <w:sz w:val="28"/>
      <w:szCs w:val="32"/>
    </w:rPr>
  </w:style>
  <w:style w:type="character" w:customStyle="1" w:styleId="2Char">
    <w:name w:val="标题 2 Char"/>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Char">
    <w:name w:val="标题 5 Char"/>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1">
    <w:name w:val="无列表1"/>
    <w:next w:val="a2"/>
    <w:uiPriority w:val="99"/>
    <w:semiHidden/>
    <w:unhideWhenUsed/>
    <w:rsid w:val="00A93C2C"/>
  </w:style>
  <w:style w:type="character" w:customStyle="1" w:styleId="4Char">
    <w:name w:val="标题 4 Char"/>
    <w:basedOn w:val="a0"/>
    <w:link w:val="4"/>
    <w:uiPriority w:val="9"/>
    <w:rsid w:val="00A93C2C"/>
    <w:rPr>
      <w:rFonts w:ascii="等线 Light" w:eastAsia="宋体" w:hAnsi="等线 Light" w:cs="Times New Roman"/>
      <w:b/>
      <w:bCs/>
      <w:sz w:val="28"/>
      <w:szCs w:val="28"/>
    </w:rPr>
  </w:style>
  <w:style w:type="character" w:customStyle="1" w:styleId="6Char">
    <w:name w:val="标题 6 Char"/>
    <w:basedOn w:val="a0"/>
    <w:link w:val="6"/>
    <w:uiPriority w:val="9"/>
    <w:rsid w:val="00A93C2C"/>
    <w:rPr>
      <w:rFonts w:ascii="等线 Light" w:eastAsia="等线 Light" w:hAnsi="等线 Light" w:cs="Times New Roman"/>
      <w:b/>
      <w:bCs/>
      <w:sz w:val="24"/>
      <w:szCs w:val="24"/>
    </w:rPr>
  </w:style>
  <w:style w:type="table" w:customStyle="1" w:styleId="12">
    <w:name w:val="网格型1"/>
    <w:basedOn w:val="a1"/>
    <w:next w:val="a7"/>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c">
    <w:name w:val="Date"/>
    <w:basedOn w:val="a"/>
    <w:next w:val="a"/>
    <w:link w:val="Char3"/>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Char3">
    <w:name w:val="日期 Char"/>
    <w:basedOn w:val="a0"/>
    <w:link w:val="ac"/>
    <w:uiPriority w:val="99"/>
    <w:semiHidden/>
    <w:rsid w:val="00A93C2C"/>
    <w:rPr>
      <w:rFonts w:ascii="Calibri" w:eastAsia="宋体" w:hAnsi="Calibri" w:cs="Times New Roman"/>
      <w:sz w:val="24"/>
    </w:rPr>
  </w:style>
  <w:style w:type="paragraph" w:customStyle="1" w:styleId="13">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4">
    <w:name w:val="超链接1"/>
    <w:basedOn w:val="a0"/>
    <w:uiPriority w:val="99"/>
    <w:unhideWhenUsed/>
    <w:rsid w:val="00A93C2C"/>
    <w:rPr>
      <w:color w:val="0563C1"/>
      <w:u w:val="single"/>
    </w:rPr>
  </w:style>
  <w:style w:type="paragraph" w:styleId="ad">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5">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Char4">
    <w:name w:val="标题 Char"/>
    <w:basedOn w:val="a0"/>
    <w:link w:val="ae"/>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e">
    <w:name w:val="Title"/>
    <w:basedOn w:val="a"/>
    <w:next w:val="a"/>
    <w:link w:val="Char4"/>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6">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 w:type="character" w:styleId="af">
    <w:name w:val="annotation reference"/>
    <w:basedOn w:val="a0"/>
    <w:uiPriority w:val="99"/>
    <w:semiHidden/>
    <w:unhideWhenUsed/>
    <w:rsid w:val="009D4D9C"/>
    <w:rPr>
      <w:sz w:val="21"/>
      <w:szCs w:val="21"/>
    </w:rPr>
  </w:style>
  <w:style w:type="paragraph" w:styleId="af0">
    <w:name w:val="annotation text"/>
    <w:basedOn w:val="a"/>
    <w:link w:val="Char5"/>
    <w:uiPriority w:val="99"/>
    <w:semiHidden/>
    <w:unhideWhenUsed/>
    <w:rsid w:val="009D4D9C"/>
    <w:pPr>
      <w:jc w:val="left"/>
    </w:pPr>
  </w:style>
  <w:style w:type="character" w:customStyle="1" w:styleId="Char5">
    <w:name w:val="批注文字 Char"/>
    <w:basedOn w:val="a0"/>
    <w:link w:val="af0"/>
    <w:uiPriority w:val="99"/>
    <w:semiHidden/>
    <w:rsid w:val="009D4D9C"/>
  </w:style>
  <w:style w:type="paragraph" w:styleId="af1">
    <w:name w:val="annotation subject"/>
    <w:basedOn w:val="af0"/>
    <w:next w:val="af0"/>
    <w:link w:val="Char6"/>
    <w:uiPriority w:val="99"/>
    <w:semiHidden/>
    <w:unhideWhenUsed/>
    <w:rsid w:val="009D4D9C"/>
    <w:rPr>
      <w:b/>
      <w:bCs/>
    </w:rPr>
  </w:style>
  <w:style w:type="character" w:customStyle="1" w:styleId="Char6">
    <w:name w:val="批注主题 Char"/>
    <w:basedOn w:val="Char5"/>
    <w:link w:val="af1"/>
    <w:uiPriority w:val="99"/>
    <w:semiHidden/>
    <w:rsid w:val="009D4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1F0E71"/>
    <w:rsid w:val="00297012"/>
    <w:rsid w:val="00384963"/>
    <w:rsid w:val="003D04D5"/>
    <w:rsid w:val="003F0E3F"/>
    <w:rsid w:val="00403914"/>
    <w:rsid w:val="00641A49"/>
    <w:rsid w:val="007669E0"/>
    <w:rsid w:val="007F64A8"/>
    <w:rsid w:val="008C5694"/>
    <w:rsid w:val="009C2869"/>
    <w:rsid w:val="00A26FFE"/>
    <w:rsid w:val="00B70B16"/>
    <w:rsid w:val="00C125D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24359-1DAA-4358-9C9E-E170588C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3774</Words>
  <Characters>21514</Characters>
  <Application>Microsoft Office Word</Application>
  <DocSecurity>0</DocSecurity>
  <Lines>179</Lines>
  <Paragraphs>50</Paragraphs>
  <ScaleCrop>false</ScaleCrop>
  <Company/>
  <LinksUpToDate>false</LinksUpToDate>
  <CharactersWithSpaces>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liuchao</cp:lastModifiedBy>
  <cp:revision>11</cp:revision>
  <dcterms:created xsi:type="dcterms:W3CDTF">2017-05-26T02:26:00Z</dcterms:created>
  <dcterms:modified xsi:type="dcterms:W3CDTF">2017-05-26T10:29:00Z</dcterms:modified>
</cp:coreProperties>
</file>