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w:eastAsia="宋体" w:hAnsi="Times" w:cstheme="majorBidi"/>
          <w:kern w:val="2"/>
          <w:sz w:val="21"/>
        </w:rPr>
        <w:id w:val="348452123"/>
      </w:sdtPr>
      <w:sdtEndPr>
        <w:rPr>
          <w:rFonts w:cstheme="minorBidi"/>
        </w:rPr>
      </w:sdtEndPr>
      <w:sdtContent>
        <w:tbl>
          <w:tblPr>
            <w:tblW w:w="8306" w:type="dxa"/>
            <w:jc w:val="center"/>
            <w:tblLayout w:type="fixed"/>
            <w:tblLook w:val="04A0" w:firstRow="1" w:lastRow="0" w:firstColumn="1" w:lastColumn="0" w:noHBand="0" w:noVBand="1"/>
          </w:tblPr>
          <w:tblGrid>
            <w:gridCol w:w="8306"/>
          </w:tblGrid>
          <w:tr w:rsidR="0073245C" w14:paraId="49E70ACA" w14:textId="77777777">
            <w:trPr>
              <w:trHeight w:val="2880"/>
              <w:jc w:val="center"/>
            </w:trPr>
            <w:tc>
              <w:tcPr>
                <w:tcW w:w="8306" w:type="dxa"/>
              </w:tcPr>
              <w:p w14:paraId="43A3C99B" w14:textId="77777777" w:rsidR="0073245C" w:rsidRDefault="0073245C">
                <w:pPr>
                  <w:pStyle w:val="12"/>
                  <w:jc w:val="center"/>
                  <w:rPr>
                    <w:rFonts w:ascii="Times" w:eastAsia="宋体" w:hAnsi="Times"/>
                    <w:sz w:val="72"/>
                  </w:rPr>
                </w:pPr>
              </w:p>
              <w:p w14:paraId="7D7A080F" w14:textId="77777777" w:rsidR="0073245C" w:rsidRDefault="00A33A88">
                <w:pPr>
                  <w:pStyle w:val="12"/>
                  <w:jc w:val="center"/>
                  <w:rPr>
                    <w:rFonts w:ascii="Times" w:eastAsia="宋体" w:hAnsi="Times"/>
                    <w:sz w:val="72"/>
                  </w:rPr>
                </w:pPr>
                <w:r>
                  <w:rPr>
                    <w:rFonts w:ascii="Times" w:eastAsia="宋体" w:hAnsi="Times"/>
                    <w:noProof/>
                    <w:sz w:val="72"/>
                  </w:rPr>
                  <w:drawing>
                    <wp:inline distT="0" distB="0" distL="0" distR="0" wp14:anchorId="7F7244D5" wp14:editId="5DC7923E">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D9435F6" w14:textId="77777777" w:rsidR="0073245C" w:rsidRDefault="0073245C">
                <w:pPr>
                  <w:pStyle w:val="12"/>
                  <w:jc w:val="center"/>
                  <w:rPr>
                    <w:rFonts w:ascii="Times" w:eastAsia="宋体" w:hAnsi="Times" w:cstheme="majorBidi"/>
                  </w:rPr>
                </w:pPr>
              </w:p>
            </w:tc>
          </w:tr>
          <w:tr w:rsidR="0073245C" w14:paraId="6E2E245E" w14:textId="77777777">
            <w:trPr>
              <w:trHeight w:val="2880"/>
              <w:jc w:val="center"/>
            </w:trPr>
            <w:tc>
              <w:tcPr>
                <w:tcW w:w="8306" w:type="dxa"/>
              </w:tcPr>
              <w:p w14:paraId="3F95BADA" w14:textId="77777777" w:rsidR="0073245C" w:rsidRDefault="0073245C">
                <w:pPr>
                  <w:pStyle w:val="12"/>
                  <w:rPr>
                    <w:rFonts w:ascii="Times" w:eastAsia="宋体" w:hAnsi="Times" w:cstheme="majorBidi"/>
                    <w:kern w:val="2"/>
                    <w:sz w:val="21"/>
                  </w:rPr>
                </w:pPr>
              </w:p>
            </w:tc>
          </w:tr>
          <w:tr w:rsidR="0073245C" w14:paraId="68B2E87A" w14:textId="77777777">
            <w:trPr>
              <w:trHeight w:val="1440"/>
              <w:jc w:val="center"/>
            </w:trPr>
            <w:sdt>
              <w:sdtPr>
                <w:rPr>
                  <w:rFonts w:ascii="Times" w:eastAsia="宋体" w:hAnsi="Times"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Content>
                <w:tc>
                  <w:tcPr>
                    <w:tcW w:w="8306" w:type="dxa"/>
                    <w:tcBorders>
                      <w:bottom w:val="single" w:sz="4" w:space="0" w:color="4F81BD" w:themeColor="accent1"/>
                    </w:tcBorders>
                    <w:vAlign w:val="center"/>
                  </w:tcPr>
                  <w:p w14:paraId="7B362EEB" w14:textId="77777777" w:rsidR="0073245C" w:rsidRDefault="00A33A88">
                    <w:pPr>
                      <w:pStyle w:val="12"/>
                      <w:jc w:val="center"/>
                      <w:rPr>
                        <w:rFonts w:ascii="Times" w:eastAsia="宋体" w:hAnsi="Times" w:cstheme="majorBidi"/>
                        <w:sz w:val="80"/>
                        <w:szCs w:val="80"/>
                      </w:rPr>
                    </w:pPr>
                    <w:r>
                      <w:rPr>
                        <w:rFonts w:ascii="Times" w:eastAsia="宋体" w:hAnsi="Times" w:cstheme="majorBidi" w:hint="eastAsia"/>
                        <w:sz w:val="80"/>
                        <w:szCs w:val="80"/>
                      </w:rPr>
                      <w:t>需求规格说明书</w:t>
                    </w:r>
                  </w:p>
                </w:tc>
              </w:sdtContent>
            </w:sdt>
          </w:tr>
          <w:tr w:rsidR="0073245C" w14:paraId="78B25B98" w14:textId="77777777">
            <w:trPr>
              <w:trHeight w:val="720"/>
              <w:jc w:val="center"/>
            </w:trPr>
            <w:sdt>
              <w:sdtPr>
                <w:rPr>
                  <w:rFonts w:ascii="Times" w:eastAsia="宋体" w:hAnsi="Times"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Content>
                <w:tc>
                  <w:tcPr>
                    <w:tcW w:w="8306" w:type="dxa"/>
                    <w:tcBorders>
                      <w:top w:val="single" w:sz="4" w:space="0" w:color="4F81BD" w:themeColor="accent1"/>
                    </w:tcBorders>
                    <w:vAlign w:val="center"/>
                  </w:tcPr>
                  <w:p w14:paraId="328D7AF2" w14:textId="77777777" w:rsidR="0073245C" w:rsidRDefault="00A33A88">
                    <w:pPr>
                      <w:pStyle w:val="12"/>
                      <w:jc w:val="center"/>
                      <w:rPr>
                        <w:rFonts w:ascii="Times" w:eastAsia="宋体" w:hAnsi="Times" w:cstheme="majorBidi"/>
                        <w:sz w:val="44"/>
                        <w:szCs w:val="44"/>
                      </w:rPr>
                    </w:pPr>
                    <w:r>
                      <w:rPr>
                        <w:rFonts w:ascii="Times" w:eastAsia="宋体" w:hAnsi="Times" w:cstheme="majorBidi" w:hint="eastAsia"/>
                        <w:sz w:val="44"/>
                        <w:szCs w:val="44"/>
                      </w:rPr>
                      <w:t>基于</w:t>
                    </w:r>
                    <w:r>
                      <w:rPr>
                        <w:rFonts w:ascii="Times" w:eastAsia="宋体" w:hAnsi="Times" w:cstheme="majorBidi" w:hint="eastAsia"/>
                        <w:sz w:val="44"/>
                        <w:szCs w:val="44"/>
                      </w:rPr>
                      <w:t>Node.js</w:t>
                    </w:r>
                    <w:r>
                      <w:rPr>
                        <w:rFonts w:ascii="Times" w:eastAsia="宋体" w:hAnsi="Times" w:cstheme="majorBidi" w:hint="eastAsia"/>
                        <w:sz w:val="44"/>
                        <w:szCs w:val="44"/>
                      </w:rPr>
                      <w:t>的分析与应用</w:t>
                    </w:r>
                  </w:p>
                </w:tc>
              </w:sdtContent>
            </w:sdt>
          </w:tr>
          <w:tr w:rsidR="0073245C" w14:paraId="0AA8652B" w14:textId="77777777">
            <w:trPr>
              <w:trHeight w:val="360"/>
              <w:jc w:val="center"/>
            </w:trPr>
            <w:tc>
              <w:tcPr>
                <w:tcW w:w="8306" w:type="dxa"/>
                <w:vAlign w:val="center"/>
              </w:tcPr>
              <w:p w14:paraId="6D70D392" w14:textId="77777777" w:rsidR="0073245C" w:rsidRDefault="0073245C">
                <w:pPr>
                  <w:pStyle w:val="12"/>
                  <w:jc w:val="center"/>
                  <w:rPr>
                    <w:rFonts w:ascii="Times" w:eastAsia="宋体" w:hAnsi="Times"/>
                  </w:rPr>
                </w:pPr>
              </w:p>
              <w:p w14:paraId="1C7183E6" w14:textId="77777777" w:rsidR="0073245C" w:rsidRDefault="0073245C">
                <w:pPr>
                  <w:pStyle w:val="12"/>
                  <w:jc w:val="center"/>
                  <w:rPr>
                    <w:rFonts w:ascii="Times" w:eastAsia="宋体" w:hAnsi="Times"/>
                  </w:rPr>
                </w:pPr>
              </w:p>
              <w:p w14:paraId="49DDCBC5" w14:textId="77777777" w:rsidR="0073245C" w:rsidRDefault="0073245C">
                <w:pPr>
                  <w:pStyle w:val="12"/>
                  <w:jc w:val="center"/>
                  <w:rPr>
                    <w:rFonts w:ascii="Times" w:eastAsia="宋体" w:hAnsi="Times"/>
                  </w:rPr>
                </w:pPr>
              </w:p>
              <w:p w14:paraId="5CDF2DC4" w14:textId="77777777" w:rsidR="0073245C" w:rsidRDefault="0073245C">
                <w:pPr>
                  <w:pStyle w:val="12"/>
                  <w:jc w:val="center"/>
                  <w:rPr>
                    <w:rFonts w:ascii="Times" w:eastAsia="宋体" w:hAnsi="Times"/>
                  </w:rPr>
                </w:pPr>
              </w:p>
              <w:p w14:paraId="78EB92F0" w14:textId="77777777" w:rsidR="0073245C" w:rsidRDefault="0073245C">
                <w:pPr>
                  <w:pStyle w:val="12"/>
                  <w:jc w:val="center"/>
                  <w:rPr>
                    <w:rFonts w:ascii="Times" w:eastAsia="宋体" w:hAnsi="Times"/>
                  </w:rPr>
                </w:pPr>
              </w:p>
              <w:p w14:paraId="0071001F" w14:textId="77777777" w:rsidR="0073245C" w:rsidRDefault="0073245C">
                <w:pPr>
                  <w:pStyle w:val="12"/>
                  <w:jc w:val="center"/>
                  <w:rPr>
                    <w:rFonts w:ascii="Times" w:eastAsia="宋体" w:hAnsi="Times"/>
                  </w:rPr>
                </w:pPr>
              </w:p>
              <w:p w14:paraId="0A1E4D5A" w14:textId="77777777" w:rsidR="0073245C" w:rsidRDefault="0073245C">
                <w:pPr>
                  <w:pStyle w:val="12"/>
                  <w:jc w:val="center"/>
                  <w:rPr>
                    <w:rFonts w:ascii="Times" w:eastAsia="宋体" w:hAnsi="Times"/>
                  </w:rPr>
                </w:pPr>
              </w:p>
              <w:p w14:paraId="478A2FFE" w14:textId="77777777" w:rsidR="0073245C" w:rsidRDefault="0073245C">
                <w:pPr>
                  <w:pStyle w:val="12"/>
                  <w:jc w:val="center"/>
                  <w:rPr>
                    <w:rFonts w:ascii="Times" w:eastAsia="宋体" w:hAnsi="Times"/>
                  </w:rPr>
                </w:pPr>
              </w:p>
              <w:p w14:paraId="1B5FEE64" w14:textId="77777777" w:rsidR="0073245C" w:rsidRDefault="0073245C">
                <w:pPr>
                  <w:pStyle w:val="12"/>
                  <w:jc w:val="center"/>
                  <w:rPr>
                    <w:rFonts w:ascii="Times" w:eastAsia="宋体" w:hAnsi="Times"/>
                  </w:rPr>
                </w:pPr>
              </w:p>
              <w:p w14:paraId="4A493CA8" w14:textId="77777777" w:rsidR="0073245C" w:rsidRDefault="0073245C">
                <w:pPr>
                  <w:pStyle w:val="12"/>
                  <w:jc w:val="center"/>
                  <w:rPr>
                    <w:rFonts w:ascii="Times" w:eastAsia="宋体" w:hAnsi="Times"/>
                  </w:rPr>
                </w:pPr>
              </w:p>
              <w:p w14:paraId="76A8DA0F" w14:textId="77777777" w:rsidR="0073245C" w:rsidRDefault="0073245C">
                <w:pPr>
                  <w:pStyle w:val="12"/>
                  <w:jc w:val="center"/>
                  <w:rPr>
                    <w:rFonts w:ascii="Times" w:eastAsia="宋体" w:hAnsi="Times"/>
                  </w:rPr>
                </w:pPr>
              </w:p>
              <w:p w14:paraId="46C27A45" w14:textId="77777777" w:rsidR="0073245C" w:rsidRDefault="0073245C">
                <w:pPr>
                  <w:pStyle w:val="12"/>
                  <w:rPr>
                    <w:rFonts w:ascii="Times" w:eastAsia="宋体" w:hAnsi="Times"/>
                  </w:rPr>
                </w:pPr>
              </w:p>
              <w:p w14:paraId="2DD9769E" w14:textId="77777777" w:rsidR="0073245C" w:rsidRDefault="0073245C">
                <w:pPr>
                  <w:pStyle w:val="12"/>
                  <w:rPr>
                    <w:rFonts w:ascii="Times" w:eastAsia="宋体" w:hAnsi="Times"/>
                  </w:rPr>
                </w:pPr>
              </w:p>
            </w:tc>
          </w:tr>
          <w:tr w:rsidR="0073245C" w14:paraId="5206A8E0" w14:textId="77777777">
            <w:trPr>
              <w:trHeight w:val="360"/>
              <w:jc w:val="center"/>
            </w:trPr>
            <w:tc>
              <w:tcPr>
                <w:tcW w:w="8306" w:type="dxa"/>
                <w:vAlign w:val="center"/>
              </w:tcPr>
              <w:p w14:paraId="793DC6F5" w14:textId="77777777" w:rsidR="0073245C" w:rsidRDefault="0073245C">
                <w:pPr>
                  <w:pStyle w:val="12"/>
                  <w:rPr>
                    <w:rFonts w:ascii="Times" w:eastAsia="宋体" w:hAnsi="Times"/>
                    <w:b/>
                    <w:bCs/>
                  </w:rPr>
                </w:pPr>
              </w:p>
            </w:tc>
          </w:tr>
          <w:tr w:rsidR="0073245C" w14:paraId="69AA3792" w14:textId="77777777">
            <w:trPr>
              <w:trHeight w:val="360"/>
              <w:jc w:val="center"/>
            </w:trPr>
            <w:tc>
              <w:tcPr>
                <w:tcW w:w="8306" w:type="dxa"/>
                <w:vAlign w:val="center"/>
              </w:tcPr>
              <w:p w14:paraId="64898D96" w14:textId="77777777" w:rsidR="0073245C" w:rsidRDefault="00A33A88">
                <w:pPr>
                  <w:jc w:val="center"/>
                  <w:rPr>
                    <w:rFonts w:ascii="Times" w:eastAsia="宋体" w:hAnsi="Times"/>
                    <w:sz w:val="30"/>
                    <w:szCs w:val="30"/>
                  </w:rPr>
                </w:pPr>
                <w:r>
                  <w:rPr>
                    <w:rFonts w:ascii="Times" w:eastAsia="宋体" w:hAnsi="Times" w:hint="eastAsia"/>
                    <w:sz w:val="30"/>
                    <w:szCs w:val="30"/>
                  </w:rPr>
                  <w:t>北京航空航天大学</w:t>
                </w:r>
              </w:p>
              <w:p w14:paraId="0C09A922" w14:textId="77777777" w:rsidR="0073245C" w:rsidRDefault="00A33A88">
                <w:pPr>
                  <w:jc w:val="center"/>
                  <w:rPr>
                    <w:rFonts w:ascii="Times" w:eastAsia="宋体" w:hAnsi="Times"/>
                    <w:b/>
                    <w:bCs/>
                  </w:rPr>
                </w:pPr>
                <w:r>
                  <w:rPr>
                    <w:rFonts w:ascii="Times" w:eastAsia="宋体" w:hAnsi="Times" w:hint="eastAsia"/>
                    <w:sz w:val="30"/>
                    <w:szCs w:val="30"/>
                  </w:rPr>
                  <w:t>2017-04-23</w:t>
                </w:r>
              </w:p>
            </w:tc>
          </w:tr>
        </w:tbl>
        <w:p w14:paraId="4222BB0C" w14:textId="77777777" w:rsidR="0073245C" w:rsidRDefault="0031334B">
          <w:pPr>
            <w:widowControl/>
            <w:jc w:val="left"/>
            <w:rPr>
              <w:rFonts w:ascii="Times" w:eastAsia="宋体" w:hAnsi="Times"/>
            </w:rPr>
          </w:pPr>
        </w:p>
      </w:sdtContent>
    </w:sdt>
    <w:p w14:paraId="496EA17D" w14:textId="77777777" w:rsidR="0073245C" w:rsidRDefault="00A33A88">
      <w:pPr>
        <w:jc w:val="center"/>
        <w:rPr>
          <w:rFonts w:ascii="Times" w:eastAsia="宋体" w:hAnsi="Times"/>
          <w:sz w:val="28"/>
          <w:szCs w:val="28"/>
        </w:rPr>
      </w:pPr>
      <w:r>
        <w:rPr>
          <w:rFonts w:ascii="Times" w:eastAsia="宋体" w:hAnsi="Times" w:hint="eastAsia"/>
          <w:sz w:val="28"/>
          <w:szCs w:val="28"/>
        </w:rPr>
        <w:lastRenderedPageBreak/>
        <w:t>版本变更历史</w:t>
      </w:r>
    </w:p>
    <w:tbl>
      <w:tblPr>
        <w:tblStyle w:val="ad"/>
        <w:tblW w:w="8296" w:type="dxa"/>
        <w:tblLayout w:type="fixed"/>
        <w:tblLook w:val="04A0" w:firstRow="1" w:lastRow="0" w:firstColumn="1" w:lastColumn="0" w:noHBand="0" w:noVBand="1"/>
      </w:tblPr>
      <w:tblGrid>
        <w:gridCol w:w="936"/>
        <w:gridCol w:w="1296"/>
        <w:gridCol w:w="1099"/>
        <w:gridCol w:w="1948"/>
        <w:gridCol w:w="1400"/>
        <w:gridCol w:w="1617"/>
      </w:tblGrid>
      <w:tr w:rsidR="0073245C" w14:paraId="5A97EEFA" w14:textId="77777777">
        <w:trPr>
          <w:trHeight w:val="354"/>
        </w:trPr>
        <w:tc>
          <w:tcPr>
            <w:tcW w:w="936" w:type="dxa"/>
          </w:tcPr>
          <w:p w14:paraId="343601F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w:t>
            </w:r>
          </w:p>
        </w:tc>
        <w:tc>
          <w:tcPr>
            <w:tcW w:w="1296" w:type="dxa"/>
          </w:tcPr>
          <w:p w14:paraId="16F72EF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提交日期</w:t>
            </w:r>
          </w:p>
        </w:tc>
        <w:tc>
          <w:tcPr>
            <w:tcW w:w="1099" w:type="dxa"/>
          </w:tcPr>
          <w:p w14:paraId="23D25ED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编制人</w:t>
            </w:r>
          </w:p>
        </w:tc>
        <w:tc>
          <w:tcPr>
            <w:tcW w:w="1948" w:type="dxa"/>
          </w:tcPr>
          <w:p w14:paraId="588D9AD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修改说明</w:t>
            </w:r>
          </w:p>
        </w:tc>
        <w:tc>
          <w:tcPr>
            <w:tcW w:w="1400" w:type="dxa"/>
          </w:tcPr>
          <w:p w14:paraId="4B7A65E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审核人</w:t>
            </w:r>
          </w:p>
        </w:tc>
        <w:tc>
          <w:tcPr>
            <w:tcW w:w="1617" w:type="dxa"/>
          </w:tcPr>
          <w:p w14:paraId="31A3238F"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版本说明</w:t>
            </w:r>
          </w:p>
        </w:tc>
      </w:tr>
      <w:tr w:rsidR="0073245C" w14:paraId="111FC313" w14:textId="77777777">
        <w:trPr>
          <w:trHeight w:val="354"/>
        </w:trPr>
        <w:tc>
          <w:tcPr>
            <w:tcW w:w="936" w:type="dxa"/>
          </w:tcPr>
          <w:p w14:paraId="11B7D85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V1.0</w:t>
            </w:r>
          </w:p>
        </w:tc>
        <w:tc>
          <w:tcPr>
            <w:tcW w:w="1296" w:type="dxa"/>
          </w:tcPr>
          <w:p w14:paraId="54F3748B"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2017/3/23</w:t>
            </w:r>
          </w:p>
        </w:tc>
        <w:tc>
          <w:tcPr>
            <w:tcW w:w="1099" w:type="dxa"/>
          </w:tcPr>
          <w:p w14:paraId="1ACAEAC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tc>
        <w:tc>
          <w:tcPr>
            <w:tcW w:w="1948" w:type="dxa"/>
          </w:tcPr>
          <w:p w14:paraId="759D14C0" w14:textId="77777777" w:rsidR="0073245C" w:rsidRDefault="0073245C">
            <w:pPr>
              <w:spacing w:line="360" w:lineRule="auto"/>
              <w:jc w:val="center"/>
              <w:rPr>
                <w:rFonts w:ascii="Times" w:eastAsia="宋体" w:hAnsi="Times"/>
                <w:sz w:val="24"/>
                <w:szCs w:val="24"/>
              </w:rPr>
            </w:pPr>
          </w:p>
        </w:tc>
        <w:tc>
          <w:tcPr>
            <w:tcW w:w="1400" w:type="dxa"/>
          </w:tcPr>
          <w:p w14:paraId="263208C1"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6886A97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初稿</w:t>
            </w:r>
          </w:p>
        </w:tc>
      </w:tr>
      <w:tr w:rsidR="0073245C" w14:paraId="1D922F03" w14:textId="77777777">
        <w:trPr>
          <w:trHeight w:val="354"/>
        </w:trPr>
        <w:tc>
          <w:tcPr>
            <w:tcW w:w="936" w:type="dxa"/>
          </w:tcPr>
          <w:p w14:paraId="0A8B740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V1.1</w:t>
            </w:r>
          </w:p>
        </w:tc>
        <w:tc>
          <w:tcPr>
            <w:tcW w:w="1296" w:type="dxa"/>
          </w:tcPr>
          <w:p w14:paraId="22EE7534"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2017/3/27</w:t>
            </w:r>
          </w:p>
        </w:tc>
        <w:tc>
          <w:tcPr>
            <w:tcW w:w="1099" w:type="dxa"/>
          </w:tcPr>
          <w:p w14:paraId="311304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41AA81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添加用例说明。</w:t>
            </w:r>
          </w:p>
        </w:tc>
        <w:tc>
          <w:tcPr>
            <w:tcW w:w="1400" w:type="dxa"/>
          </w:tcPr>
          <w:p w14:paraId="45373BC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72FE37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w:t>
            </w:r>
          </w:p>
        </w:tc>
      </w:tr>
      <w:tr w:rsidR="0073245C" w14:paraId="24DF2105" w14:textId="77777777">
        <w:trPr>
          <w:trHeight w:val="354"/>
        </w:trPr>
        <w:tc>
          <w:tcPr>
            <w:tcW w:w="936" w:type="dxa"/>
          </w:tcPr>
          <w:p w14:paraId="0C22385F"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V1.2</w:t>
            </w:r>
          </w:p>
        </w:tc>
        <w:tc>
          <w:tcPr>
            <w:tcW w:w="1296" w:type="dxa"/>
          </w:tcPr>
          <w:p w14:paraId="17D9436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2017/3/3</w:t>
            </w:r>
            <w:r>
              <w:rPr>
                <w:rFonts w:ascii="Times" w:eastAsia="宋体" w:hAnsi="Times"/>
                <w:sz w:val="24"/>
                <w:szCs w:val="24"/>
              </w:rPr>
              <w:t>1</w:t>
            </w:r>
          </w:p>
        </w:tc>
        <w:tc>
          <w:tcPr>
            <w:tcW w:w="1099" w:type="dxa"/>
          </w:tcPr>
          <w:p w14:paraId="04FC2E7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p w14:paraId="598FA03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76012F2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修改文档格式；</w:t>
            </w:r>
          </w:p>
          <w:p w14:paraId="267B8DB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补充文档内容；</w:t>
            </w:r>
          </w:p>
          <w:p w14:paraId="6CF97515"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修改用例说明。</w:t>
            </w:r>
          </w:p>
        </w:tc>
        <w:tc>
          <w:tcPr>
            <w:tcW w:w="1400" w:type="dxa"/>
          </w:tcPr>
          <w:p w14:paraId="390D964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594AC7C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一稿修订</w:t>
            </w:r>
          </w:p>
        </w:tc>
      </w:tr>
      <w:tr w:rsidR="0073245C" w14:paraId="43FB484A" w14:textId="77777777">
        <w:trPr>
          <w:trHeight w:val="354"/>
        </w:trPr>
        <w:tc>
          <w:tcPr>
            <w:tcW w:w="936" w:type="dxa"/>
          </w:tcPr>
          <w:p w14:paraId="1F027CBC"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w:t>
            </w:r>
            <w:r>
              <w:rPr>
                <w:rFonts w:ascii="Times" w:eastAsia="宋体" w:hAnsi="Times" w:hint="eastAsia"/>
                <w:sz w:val="24"/>
                <w:szCs w:val="24"/>
              </w:rPr>
              <w:t>3</w:t>
            </w:r>
          </w:p>
        </w:tc>
        <w:tc>
          <w:tcPr>
            <w:tcW w:w="1296" w:type="dxa"/>
          </w:tcPr>
          <w:p w14:paraId="3D77E97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2017/4/05</w:t>
            </w:r>
          </w:p>
        </w:tc>
        <w:tc>
          <w:tcPr>
            <w:tcW w:w="1099" w:type="dxa"/>
          </w:tcPr>
          <w:p w14:paraId="3C43C09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p w14:paraId="0E4106B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p w14:paraId="6FABD02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D5E60E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w:t>
            </w:r>
          </w:p>
          <w:p w14:paraId="18B8893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补全方向和业务需求等内容；修改用例说明</w:t>
            </w:r>
          </w:p>
        </w:tc>
        <w:tc>
          <w:tcPr>
            <w:tcW w:w="1400" w:type="dxa"/>
          </w:tcPr>
          <w:p w14:paraId="7A74A9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68A2AE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定稿</w:t>
            </w:r>
          </w:p>
        </w:tc>
      </w:tr>
      <w:tr w:rsidR="0073245C" w14:paraId="202D9463" w14:textId="77777777">
        <w:trPr>
          <w:trHeight w:val="354"/>
        </w:trPr>
        <w:tc>
          <w:tcPr>
            <w:tcW w:w="936" w:type="dxa"/>
          </w:tcPr>
          <w:p w14:paraId="1A11217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1.4</w:t>
            </w:r>
          </w:p>
        </w:tc>
        <w:tc>
          <w:tcPr>
            <w:tcW w:w="1296" w:type="dxa"/>
          </w:tcPr>
          <w:p w14:paraId="1E3E93C0"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2017/4/21</w:t>
            </w:r>
          </w:p>
        </w:tc>
        <w:tc>
          <w:tcPr>
            <w:tcW w:w="1099" w:type="dxa"/>
          </w:tcPr>
          <w:p w14:paraId="61B6F055" w14:textId="77777777" w:rsidR="0073245C" w:rsidRDefault="00A33A88">
            <w:pPr>
              <w:spacing w:line="360" w:lineRule="auto"/>
              <w:rPr>
                <w:rFonts w:ascii="Times" w:eastAsia="宋体" w:hAnsi="Times"/>
                <w:sz w:val="24"/>
                <w:szCs w:val="24"/>
              </w:rPr>
            </w:pPr>
            <w:r>
              <w:rPr>
                <w:rFonts w:ascii="Times" w:eastAsia="宋体" w:hAnsi="Times" w:hint="eastAsia"/>
                <w:sz w:val="24"/>
                <w:szCs w:val="24"/>
              </w:rPr>
              <w:t>温元祯</w:t>
            </w:r>
          </w:p>
        </w:tc>
        <w:tc>
          <w:tcPr>
            <w:tcW w:w="1948" w:type="dxa"/>
          </w:tcPr>
          <w:p w14:paraId="422EE6F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修改用例图；添加非功能性需求用例描述</w:t>
            </w:r>
          </w:p>
        </w:tc>
        <w:tc>
          <w:tcPr>
            <w:tcW w:w="1400" w:type="dxa"/>
          </w:tcPr>
          <w:p w14:paraId="1C5E5AE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6AD2485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最终定稿</w:t>
            </w:r>
          </w:p>
        </w:tc>
      </w:tr>
      <w:tr w:rsidR="0073245C" w14:paraId="3C1C7541" w14:textId="77777777">
        <w:trPr>
          <w:trHeight w:val="354"/>
        </w:trPr>
        <w:tc>
          <w:tcPr>
            <w:tcW w:w="936" w:type="dxa"/>
          </w:tcPr>
          <w:p w14:paraId="0FA253B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2.0</w:t>
            </w:r>
          </w:p>
        </w:tc>
        <w:tc>
          <w:tcPr>
            <w:tcW w:w="1296" w:type="dxa"/>
          </w:tcPr>
          <w:p w14:paraId="61732ED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1AD9866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60657D7"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增加</w:t>
            </w:r>
            <w:proofErr w:type="spellStart"/>
            <w:r>
              <w:rPr>
                <w:rFonts w:ascii="Times" w:eastAsia="宋体" w:hAnsi="Times" w:hint="eastAsia"/>
                <w:sz w:val="24"/>
                <w:szCs w:val="24"/>
              </w:rPr>
              <w:t>rucm</w:t>
            </w:r>
            <w:proofErr w:type="spellEnd"/>
            <w:r>
              <w:rPr>
                <w:rFonts w:ascii="Times" w:eastAsia="宋体" w:hAnsi="Times" w:hint="eastAsia"/>
                <w:sz w:val="24"/>
                <w:szCs w:val="24"/>
              </w:rPr>
              <w:t>用例说明</w:t>
            </w:r>
          </w:p>
        </w:tc>
        <w:tc>
          <w:tcPr>
            <w:tcW w:w="1400" w:type="dxa"/>
          </w:tcPr>
          <w:p w14:paraId="5C64A9F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1CD896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w:t>
            </w:r>
          </w:p>
        </w:tc>
      </w:tr>
      <w:tr w:rsidR="0073245C" w14:paraId="7D8483D2" w14:textId="77777777">
        <w:trPr>
          <w:trHeight w:val="354"/>
        </w:trPr>
        <w:tc>
          <w:tcPr>
            <w:tcW w:w="936" w:type="dxa"/>
          </w:tcPr>
          <w:p w14:paraId="2ACB2438"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V2.0.1</w:t>
            </w:r>
          </w:p>
        </w:tc>
        <w:tc>
          <w:tcPr>
            <w:tcW w:w="1296" w:type="dxa"/>
          </w:tcPr>
          <w:p w14:paraId="4E3937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041354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948" w:type="dxa"/>
          </w:tcPr>
          <w:p w14:paraId="74A885B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完善改进计划</w:t>
            </w:r>
          </w:p>
        </w:tc>
        <w:tc>
          <w:tcPr>
            <w:tcW w:w="1400" w:type="dxa"/>
          </w:tcPr>
          <w:p w14:paraId="001E065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李岳檑</w:t>
            </w:r>
          </w:p>
        </w:tc>
        <w:tc>
          <w:tcPr>
            <w:tcW w:w="1617" w:type="dxa"/>
          </w:tcPr>
          <w:p w14:paraId="1AE5D0B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3484BC5C" w14:textId="77777777">
        <w:trPr>
          <w:trHeight w:val="354"/>
        </w:trPr>
        <w:tc>
          <w:tcPr>
            <w:tcW w:w="936" w:type="dxa"/>
          </w:tcPr>
          <w:p w14:paraId="5FC2163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V2.02</w:t>
            </w:r>
          </w:p>
        </w:tc>
        <w:tc>
          <w:tcPr>
            <w:tcW w:w="1296" w:type="dxa"/>
          </w:tcPr>
          <w:p w14:paraId="33DBDAE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2017/4/26</w:t>
            </w:r>
          </w:p>
        </w:tc>
        <w:tc>
          <w:tcPr>
            <w:tcW w:w="1099" w:type="dxa"/>
          </w:tcPr>
          <w:p w14:paraId="1468D6D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948" w:type="dxa"/>
          </w:tcPr>
          <w:p w14:paraId="1506953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w:t>
            </w:r>
            <w:r>
              <w:rPr>
                <w:rFonts w:ascii="Times" w:eastAsia="宋体" w:hAnsi="Times" w:hint="eastAsia"/>
                <w:sz w:val="24"/>
                <w:szCs w:val="24"/>
              </w:rPr>
              <w:t>E</w:t>
            </w:r>
            <w:r>
              <w:rPr>
                <w:rFonts w:ascii="Times" w:eastAsia="宋体" w:hAnsi="Times" w:hint="eastAsia"/>
                <w:sz w:val="24"/>
                <w:szCs w:val="24"/>
              </w:rPr>
              <w:t>、</w:t>
            </w:r>
            <w:r>
              <w:rPr>
                <w:rFonts w:ascii="Times" w:eastAsia="宋体" w:hAnsi="Times" w:hint="eastAsia"/>
                <w:sz w:val="24"/>
                <w:szCs w:val="24"/>
              </w:rPr>
              <w:t>F</w:t>
            </w:r>
            <w:r>
              <w:rPr>
                <w:rFonts w:ascii="Times" w:eastAsia="宋体" w:hAnsi="Times" w:hint="eastAsia"/>
                <w:sz w:val="24"/>
                <w:szCs w:val="24"/>
              </w:rPr>
              <w:t>组提出的问题</w:t>
            </w:r>
          </w:p>
        </w:tc>
        <w:tc>
          <w:tcPr>
            <w:tcW w:w="1400" w:type="dxa"/>
          </w:tcPr>
          <w:p w14:paraId="3896ADF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079D319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5C40B647" w14:textId="77777777">
        <w:trPr>
          <w:trHeight w:val="354"/>
        </w:trPr>
        <w:tc>
          <w:tcPr>
            <w:tcW w:w="936" w:type="dxa"/>
          </w:tcPr>
          <w:p w14:paraId="633ADFF9" w14:textId="77777777" w:rsidR="0073245C" w:rsidRDefault="0073245C">
            <w:pPr>
              <w:spacing w:line="360" w:lineRule="auto"/>
              <w:jc w:val="center"/>
              <w:rPr>
                <w:rFonts w:ascii="Times" w:eastAsia="宋体" w:hAnsi="Times"/>
                <w:sz w:val="24"/>
                <w:szCs w:val="24"/>
              </w:rPr>
            </w:pPr>
          </w:p>
        </w:tc>
        <w:tc>
          <w:tcPr>
            <w:tcW w:w="1296" w:type="dxa"/>
          </w:tcPr>
          <w:p w14:paraId="64AF4964" w14:textId="77777777" w:rsidR="0073245C" w:rsidRDefault="0073245C">
            <w:pPr>
              <w:spacing w:line="360" w:lineRule="auto"/>
              <w:jc w:val="center"/>
              <w:rPr>
                <w:rFonts w:ascii="Times" w:eastAsia="宋体" w:hAnsi="Times"/>
                <w:sz w:val="24"/>
                <w:szCs w:val="24"/>
              </w:rPr>
            </w:pPr>
          </w:p>
        </w:tc>
        <w:tc>
          <w:tcPr>
            <w:tcW w:w="1099" w:type="dxa"/>
          </w:tcPr>
          <w:p w14:paraId="339F7DC9" w14:textId="77777777" w:rsidR="0073245C" w:rsidRDefault="0073245C">
            <w:pPr>
              <w:spacing w:line="360" w:lineRule="auto"/>
              <w:jc w:val="center"/>
              <w:rPr>
                <w:rFonts w:ascii="Times" w:eastAsia="宋体" w:hAnsi="Times"/>
                <w:sz w:val="24"/>
                <w:szCs w:val="24"/>
              </w:rPr>
            </w:pPr>
          </w:p>
        </w:tc>
        <w:tc>
          <w:tcPr>
            <w:tcW w:w="1948" w:type="dxa"/>
          </w:tcPr>
          <w:p w14:paraId="08A9568C" w14:textId="77777777" w:rsidR="0073245C" w:rsidRDefault="0073245C">
            <w:pPr>
              <w:spacing w:line="360" w:lineRule="auto"/>
              <w:jc w:val="center"/>
              <w:rPr>
                <w:rFonts w:ascii="Times" w:eastAsia="宋体" w:hAnsi="Times"/>
                <w:sz w:val="24"/>
                <w:szCs w:val="24"/>
              </w:rPr>
            </w:pPr>
          </w:p>
        </w:tc>
        <w:tc>
          <w:tcPr>
            <w:tcW w:w="1400" w:type="dxa"/>
          </w:tcPr>
          <w:p w14:paraId="6369FA1F" w14:textId="77777777" w:rsidR="0073245C" w:rsidRDefault="0073245C">
            <w:pPr>
              <w:spacing w:line="360" w:lineRule="auto"/>
              <w:jc w:val="center"/>
              <w:rPr>
                <w:rFonts w:ascii="Times" w:eastAsia="宋体" w:hAnsi="Times"/>
                <w:sz w:val="24"/>
                <w:szCs w:val="24"/>
              </w:rPr>
            </w:pPr>
          </w:p>
        </w:tc>
        <w:tc>
          <w:tcPr>
            <w:tcW w:w="1617" w:type="dxa"/>
          </w:tcPr>
          <w:p w14:paraId="73AD591E" w14:textId="77777777" w:rsidR="0073245C" w:rsidRDefault="0073245C">
            <w:pPr>
              <w:spacing w:line="360" w:lineRule="auto"/>
              <w:jc w:val="center"/>
              <w:rPr>
                <w:rFonts w:ascii="Times" w:eastAsia="宋体" w:hAnsi="Times"/>
                <w:sz w:val="24"/>
                <w:szCs w:val="24"/>
              </w:rPr>
            </w:pPr>
          </w:p>
        </w:tc>
      </w:tr>
    </w:tbl>
    <w:p w14:paraId="399DAEAA" w14:textId="77777777" w:rsidR="0073245C" w:rsidRDefault="00A33A88">
      <w:pPr>
        <w:jc w:val="left"/>
        <w:rPr>
          <w:rFonts w:ascii="Times" w:eastAsia="宋体" w:hAnsi="Times"/>
          <w:sz w:val="28"/>
          <w:szCs w:val="28"/>
        </w:rPr>
      </w:pPr>
      <w:r>
        <w:rPr>
          <w:rFonts w:ascii="Times" w:eastAsia="宋体" w:hAnsi="Times" w:hint="eastAsia"/>
          <w:sz w:val="24"/>
          <w:szCs w:val="24"/>
        </w:rPr>
        <w:t>、</w:t>
      </w:r>
    </w:p>
    <w:p w14:paraId="714286AC" w14:textId="77777777" w:rsidR="0073245C" w:rsidRDefault="00A33A88">
      <w:pPr>
        <w:widowControl/>
        <w:jc w:val="left"/>
        <w:rPr>
          <w:rFonts w:ascii="Times" w:eastAsia="宋体" w:hAnsi="Times"/>
          <w:sz w:val="28"/>
          <w:szCs w:val="28"/>
        </w:rPr>
      </w:pPr>
      <w:r>
        <w:rPr>
          <w:rFonts w:ascii="Times" w:eastAsia="宋体" w:hAnsi="Times"/>
          <w:sz w:val="28"/>
          <w:szCs w:val="28"/>
        </w:rPr>
        <w:br w:type="page"/>
      </w:r>
    </w:p>
    <w:sdt>
      <w:sdtPr>
        <w:rPr>
          <w:rFonts w:ascii="Times" w:eastAsia="宋体" w:hAnsi="Times" w:cstheme="minorBidi"/>
          <w:b w:val="0"/>
          <w:bCs w:val="0"/>
          <w:color w:val="auto"/>
          <w:kern w:val="2"/>
          <w:sz w:val="21"/>
          <w:szCs w:val="22"/>
          <w:lang w:val="zh-CN"/>
        </w:rPr>
        <w:id w:val="-656148525"/>
      </w:sdtPr>
      <w:sdtContent>
        <w:p w14:paraId="2035694D" w14:textId="77777777" w:rsidR="0073245C" w:rsidRDefault="00A33A88">
          <w:pPr>
            <w:pStyle w:val="TOC1"/>
            <w:rPr>
              <w:rFonts w:ascii="Times" w:eastAsia="宋体" w:hAnsi="Times"/>
            </w:rPr>
          </w:pPr>
          <w:r>
            <w:rPr>
              <w:rFonts w:ascii="Times" w:eastAsia="宋体" w:hAnsi="Times"/>
              <w:lang w:val="zh-CN"/>
            </w:rPr>
            <w:t>目录</w:t>
          </w:r>
        </w:p>
        <w:p w14:paraId="3C156958" w14:textId="77777777" w:rsidR="0073245C" w:rsidRDefault="00A33A88">
          <w:pPr>
            <w:pStyle w:val="11"/>
            <w:tabs>
              <w:tab w:val="left" w:pos="420"/>
              <w:tab w:val="right" w:leader="dot" w:pos="8296"/>
            </w:tabs>
            <w:rPr>
              <w:rFonts w:ascii="Times" w:eastAsia="宋体" w:hAnsi="Times"/>
            </w:rPr>
          </w:pPr>
          <w:r>
            <w:rPr>
              <w:rFonts w:ascii="Times" w:eastAsia="宋体" w:hAnsi="Times"/>
            </w:rPr>
            <w:fldChar w:fldCharType="begin"/>
          </w:r>
          <w:r>
            <w:rPr>
              <w:rFonts w:ascii="Times" w:eastAsia="宋体" w:hAnsi="Times"/>
            </w:rPr>
            <w:instrText xml:space="preserve"> TOC \o "1-3" \h \z \u </w:instrText>
          </w:r>
          <w:r>
            <w:rPr>
              <w:rFonts w:ascii="Times" w:eastAsia="宋体" w:hAnsi="Times"/>
            </w:rPr>
            <w:fldChar w:fldCharType="separate"/>
          </w:r>
          <w:hyperlink w:anchor="_Toc480713693" w:history="1">
            <w:r>
              <w:rPr>
                <w:rStyle w:val="ac"/>
                <w:rFonts w:ascii="Times" w:eastAsia="宋体" w:hAnsi="Times"/>
                <w:b/>
              </w:rPr>
              <w:t>1.</w:t>
            </w:r>
            <w:r>
              <w:rPr>
                <w:rFonts w:ascii="Times" w:eastAsia="宋体" w:hAnsi="Times"/>
              </w:rPr>
              <w:tab/>
            </w:r>
            <w:r>
              <w:rPr>
                <w:rStyle w:val="ac"/>
                <w:rFonts w:ascii="Times" w:eastAsia="宋体" w:hAnsi="Times"/>
                <w:b/>
              </w:rPr>
              <w:t>引言</w:t>
            </w:r>
            <w:r>
              <w:rPr>
                <w:rFonts w:ascii="Times" w:eastAsia="宋体" w:hAnsi="Times"/>
              </w:rPr>
              <w:tab/>
            </w:r>
            <w:r>
              <w:rPr>
                <w:rFonts w:ascii="Times" w:eastAsia="宋体" w:hAnsi="Times"/>
              </w:rPr>
              <w:fldChar w:fldCharType="begin"/>
            </w:r>
            <w:r>
              <w:rPr>
                <w:rFonts w:ascii="Times" w:eastAsia="宋体" w:hAnsi="Times"/>
              </w:rPr>
              <w:instrText xml:space="preserve"> PAGEREF _Toc480713693 \h </w:instrText>
            </w:r>
            <w:r>
              <w:rPr>
                <w:rFonts w:ascii="Times" w:eastAsia="宋体" w:hAnsi="Times"/>
              </w:rPr>
            </w:r>
            <w:r>
              <w:rPr>
                <w:rFonts w:ascii="Times" w:eastAsia="宋体" w:hAnsi="Times"/>
              </w:rPr>
              <w:fldChar w:fldCharType="separate"/>
            </w:r>
            <w:r>
              <w:rPr>
                <w:rFonts w:ascii="Times" w:eastAsia="宋体" w:hAnsi="Times"/>
              </w:rPr>
              <w:t>3</w:t>
            </w:r>
            <w:r>
              <w:rPr>
                <w:rFonts w:ascii="Times" w:eastAsia="宋体" w:hAnsi="Times"/>
              </w:rPr>
              <w:fldChar w:fldCharType="end"/>
            </w:r>
          </w:hyperlink>
        </w:p>
        <w:p w14:paraId="1C771B8E" w14:textId="77777777" w:rsidR="0073245C" w:rsidRDefault="0031334B">
          <w:pPr>
            <w:pStyle w:val="21"/>
            <w:tabs>
              <w:tab w:val="left" w:pos="1050"/>
              <w:tab w:val="right" w:leader="dot" w:pos="8296"/>
            </w:tabs>
            <w:rPr>
              <w:rFonts w:ascii="Times" w:eastAsia="宋体" w:hAnsi="Times"/>
            </w:rPr>
          </w:pPr>
          <w:hyperlink w:anchor="_Toc480713694" w:history="1">
            <w:r w:rsidR="00A33A88">
              <w:rPr>
                <w:rStyle w:val="ac"/>
                <w:rFonts w:ascii="Times" w:eastAsia="宋体" w:hAnsi="Times"/>
                <w:b/>
              </w:rPr>
              <w:t>1.1</w:t>
            </w:r>
            <w:r w:rsidR="00A33A88">
              <w:rPr>
                <w:rFonts w:ascii="Times" w:eastAsia="宋体" w:hAnsi="Times"/>
              </w:rPr>
              <w:tab/>
            </w:r>
            <w:r w:rsidR="00A33A88">
              <w:rPr>
                <w:rStyle w:val="ac"/>
                <w:rFonts w:ascii="Times" w:eastAsia="宋体" w:hAnsi="Times"/>
                <w:b/>
              </w:rPr>
              <w:t>目的</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2068CE1C" w14:textId="77777777" w:rsidR="0073245C" w:rsidRDefault="0031334B">
          <w:pPr>
            <w:pStyle w:val="21"/>
            <w:tabs>
              <w:tab w:val="left" w:pos="1050"/>
              <w:tab w:val="right" w:leader="dot" w:pos="8296"/>
            </w:tabs>
            <w:rPr>
              <w:rFonts w:ascii="Times" w:eastAsia="宋体" w:hAnsi="Times"/>
            </w:rPr>
          </w:pPr>
          <w:hyperlink w:anchor="_Toc480713695" w:history="1">
            <w:r w:rsidR="00A33A88">
              <w:rPr>
                <w:rStyle w:val="ac"/>
                <w:rFonts w:ascii="Times" w:eastAsia="宋体" w:hAnsi="Times"/>
                <w:b/>
              </w:rPr>
              <w:t>1.2</w:t>
            </w:r>
            <w:r w:rsidR="00A33A88">
              <w:rPr>
                <w:rFonts w:ascii="Times" w:eastAsia="宋体" w:hAnsi="Times"/>
              </w:rPr>
              <w:tab/>
            </w:r>
            <w:r w:rsidR="00A33A88">
              <w:rPr>
                <w:rStyle w:val="ac"/>
                <w:rFonts w:ascii="Times" w:eastAsia="宋体" w:hAnsi="Times"/>
                <w:b/>
              </w:rPr>
              <w:t>标识</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6FB7D280" w14:textId="77777777" w:rsidR="0073245C" w:rsidRDefault="0031334B">
          <w:pPr>
            <w:pStyle w:val="21"/>
            <w:tabs>
              <w:tab w:val="left" w:pos="1050"/>
              <w:tab w:val="right" w:leader="dot" w:pos="8296"/>
            </w:tabs>
            <w:rPr>
              <w:rFonts w:ascii="Times" w:eastAsia="宋体" w:hAnsi="Times"/>
            </w:rPr>
          </w:pPr>
          <w:hyperlink w:anchor="_Toc480713696" w:history="1">
            <w:r w:rsidR="00A33A88">
              <w:rPr>
                <w:rStyle w:val="ac"/>
                <w:rFonts w:ascii="Times" w:eastAsia="宋体" w:hAnsi="Times"/>
                <w:b/>
              </w:rPr>
              <w:t>1.3</w:t>
            </w:r>
            <w:r w:rsidR="00A33A88">
              <w:rPr>
                <w:rFonts w:ascii="Times" w:eastAsia="宋体" w:hAnsi="Times"/>
              </w:rPr>
              <w:tab/>
            </w:r>
            <w:r w:rsidR="00A33A88">
              <w:rPr>
                <w:rStyle w:val="ac"/>
                <w:rFonts w:ascii="Times" w:eastAsia="宋体" w:hAnsi="Times"/>
                <w:b/>
              </w:rPr>
              <w:t>系统概述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7A135987" w14:textId="77777777" w:rsidR="0073245C" w:rsidRDefault="0031334B">
          <w:pPr>
            <w:pStyle w:val="21"/>
            <w:tabs>
              <w:tab w:val="left" w:pos="1050"/>
              <w:tab w:val="right" w:leader="dot" w:pos="8296"/>
            </w:tabs>
            <w:rPr>
              <w:rFonts w:ascii="Times" w:eastAsia="宋体" w:hAnsi="Times"/>
            </w:rPr>
          </w:pPr>
          <w:hyperlink w:anchor="_Toc480713697" w:history="1">
            <w:r w:rsidR="00A33A88">
              <w:rPr>
                <w:rStyle w:val="ac"/>
                <w:rFonts w:ascii="Times" w:eastAsia="宋体" w:hAnsi="Times"/>
                <w:b/>
              </w:rPr>
              <w:t>1.4</w:t>
            </w:r>
            <w:r w:rsidR="00A33A88">
              <w:rPr>
                <w:rFonts w:ascii="Times" w:eastAsia="宋体" w:hAnsi="Times"/>
              </w:rPr>
              <w:tab/>
            </w:r>
            <w:r w:rsidR="00A33A88">
              <w:rPr>
                <w:rStyle w:val="ac"/>
                <w:rFonts w:ascii="Times" w:eastAsia="宋体" w:hAnsi="Times"/>
                <w:b/>
              </w:rPr>
              <w:t>文档概述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535E98F0" w14:textId="77777777" w:rsidR="0073245C" w:rsidRDefault="0031334B">
          <w:pPr>
            <w:pStyle w:val="21"/>
            <w:tabs>
              <w:tab w:val="left" w:pos="1050"/>
              <w:tab w:val="right" w:leader="dot" w:pos="8296"/>
            </w:tabs>
            <w:rPr>
              <w:rFonts w:ascii="Times" w:eastAsia="宋体" w:hAnsi="Times"/>
            </w:rPr>
          </w:pPr>
          <w:hyperlink w:anchor="_Toc480713698" w:history="1">
            <w:r w:rsidR="00A33A88">
              <w:rPr>
                <w:rStyle w:val="ac"/>
                <w:rFonts w:ascii="Times" w:eastAsia="宋体" w:hAnsi="Times"/>
                <w:b/>
              </w:rPr>
              <w:t>1.5</w:t>
            </w:r>
            <w:r w:rsidR="00A33A88">
              <w:rPr>
                <w:rFonts w:ascii="Times" w:eastAsia="宋体" w:hAnsi="Times"/>
              </w:rPr>
              <w:tab/>
            </w:r>
            <w:r w:rsidR="00A33A88">
              <w:rPr>
                <w:rStyle w:val="ac"/>
                <w:rFonts w:ascii="Times" w:eastAsia="宋体" w:hAnsi="Times"/>
                <w:b/>
              </w:rPr>
              <w:t>术语和缩略词</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6F1E03A1" w14:textId="77777777" w:rsidR="0073245C" w:rsidRDefault="0031334B">
          <w:pPr>
            <w:pStyle w:val="11"/>
            <w:tabs>
              <w:tab w:val="left" w:pos="420"/>
              <w:tab w:val="right" w:leader="dot" w:pos="8296"/>
            </w:tabs>
            <w:rPr>
              <w:rFonts w:ascii="Times" w:eastAsia="宋体" w:hAnsi="Times"/>
            </w:rPr>
          </w:pPr>
          <w:hyperlink w:anchor="_Toc480713699" w:history="1">
            <w:r w:rsidR="00A33A88">
              <w:rPr>
                <w:rStyle w:val="ac"/>
                <w:rFonts w:ascii="Times" w:eastAsia="宋体" w:hAnsi="Times"/>
                <w:b/>
              </w:rPr>
              <w:t>2.</w:t>
            </w:r>
            <w:r w:rsidR="00A33A88">
              <w:rPr>
                <w:rFonts w:ascii="Times" w:eastAsia="宋体" w:hAnsi="Times"/>
              </w:rPr>
              <w:tab/>
            </w:r>
            <w:r w:rsidR="00A33A88">
              <w:rPr>
                <w:rStyle w:val="ac"/>
                <w:rFonts w:ascii="Times" w:eastAsia="宋体" w:hAnsi="Times"/>
                <w:b/>
              </w:rPr>
              <w:t>业务需求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6D7E2C86" w14:textId="77777777" w:rsidR="0073245C" w:rsidRDefault="0031334B">
          <w:pPr>
            <w:pStyle w:val="21"/>
            <w:tabs>
              <w:tab w:val="right" w:leader="dot" w:pos="8296"/>
            </w:tabs>
            <w:rPr>
              <w:rFonts w:ascii="Times" w:eastAsia="宋体" w:hAnsi="Times"/>
            </w:rPr>
          </w:pPr>
          <w:hyperlink w:anchor="_Toc480713700" w:history="1">
            <w:r w:rsidR="00A33A88">
              <w:rPr>
                <w:rStyle w:val="ac"/>
                <w:rFonts w:ascii="Times" w:eastAsia="宋体" w:hAnsi="Times"/>
                <w:b/>
              </w:rPr>
              <w:t xml:space="preserve">2.1   </w:t>
            </w:r>
            <w:r w:rsidR="00A33A88">
              <w:rPr>
                <w:rStyle w:val="ac"/>
                <w:rFonts w:ascii="Times" w:eastAsia="宋体" w:hAnsi="Times"/>
                <w:b/>
              </w:rPr>
              <w:t>构建高性能</w:t>
            </w:r>
            <w:r w:rsidR="00A33A88">
              <w:rPr>
                <w:rStyle w:val="ac"/>
                <w:rFonts w:ascii="Times" w:eastAsia="宋体" w:hAnsi="Times"/>
                <w:b/>
              </w:rPr>
              <w:t>Web</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1C7F0665" w14:textId="77777777" w:rsidR="0073245C" w:rsidRDefault="0031334B">
          <w:pPr>
            <w:pStyle w:val="21"/>
            <w:tabs>
              <w:tab w:val="right" w:leader="dot" w:pos="8296"/>
            </w:tabs>
            <w:rPr>
              <w:rFonts w:ascii="Times" w:eastAsia="宋体" w:hAnsi="Times"/>
            </w:rPr>
          </w:pPr>
          <w:hyperlink w:anchor="_Toc480713701" w:history="1">
            <w:r w:rsidR="00A33A88">
              <w:rPr>
                <w:rStyle w:val="ac"/>
                <w:rFonts w:ascii="Times" w:eastAsia="宋体" w:hAnsi="Times"/>
                <w:b/>
              </w:rPr>
              <w:t xml:space="preserve">2.2   </w:t>
            </w:r>
            <w:r w:rsidR="00A33A88">
              <w:rPr>
                <w:rStyle w:val="ac"/>
                <w:rFonts w:ascii="Times" w:eastAsia="宋体" w:hAnsi="Times"/>
                <w:b/>
              </w:rPr>
              <w:t>使用一门门槛低，符合事件驱动的语言来开发</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502511F4" w14:textId="77777777" w:rsidR="0073245C" w:rsidRDefault="0031334B">
          <w:pPr>
            <w:pStyle w:val="11"/>
            <w:tabs>
              <w:tab w:val="left" w:pos="420"/>
              <w:tab w:val="right" w:leader="dot" w:pos="8296"/>
            </w:tabs>
            <w:rPr>
              <w:rFonts w:ascii="Times" w:eastAsia="宋体" w:hAnsi="Times"/>
            </w:rPr>
          </w:pPr>
          <w:hyperlink w:anchor="_Toc480713702" w:history="1">
            <w:r w:rsidR="00A33A88">
              <w:rPr>
                <w:rStyle w:val="ac"/>
                <w:rFonts w:ascii="Times" w:eastAsia="宋体" w:hAnsi="Times"/>
                <w:b/>
              </w:rPr>
              <w:t>3.</w:t>
            </w:r>
            <w:r w:rsidR="00A33A88">
              <w:rPr>
                <w:rFonts w:ascii="Times" w:eastAsia="宋体" w:hAnsi="Times"/>
              </w:rPr>
              <w:tab/>
            </w:r>
            <w:r w:rsidR="00A33A88">
              <w:rPr>
                <w:rStyle w:val="ac"/>
                <w:rFonts w:ascii="Times" w:eastAsia="宋体" w:hAnsi="Times"/>
                <w:b/>
              </w:rPr>
              <w:t>工作重点</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392E9F7F" w14:textId="77777777" w:rsidR="0073245C" w:rsidRDefault="0031334B">
          <w:pPr>
            <w:pStyle w:val="21"/>
            <w:tabs>
              <w:tab w:val="right" w:leader="dot" w:pos="8296"/>
            </w:tabs>
            <w:rPr>
              <w:rFonts w:ascii="Times" w:eastAsia="宋体" w:hAnsi="Times"/>
            </w:rPr>
          </w:pPr>
          <w:hyperlink w:anchor="_Toc480713703" w:history="1">
            <w:r w:rsidR="00A33A88">
              <w:rPr>
                <w:rStyle w:val="ac"/>
                <w:rFonts w:ascii="Times" w:eastAsia="宋体" w:hAnsi="Times"/>
                <w:b/>
              </w:rPr>
              <w:t xml:space="preserve">3.1   </w:t>
            </w:r>
            <w:r w:rsidR="00A33A88">
              <w:rPr>
                <w:rStyle w:val="ac"/>
                <w:rFonts w:ascii="Times" w:eastAsia="宋体" w:hAnsi="Times"/>
                <w:b/>
              </w:rPr>
              <w:t>异步并发控制</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4CA9AD84" w14:textId="77777777" w:rsidR="0073245C" w:rsidRDefault="0031334B">
          <w:pPr>
            <w:pStyle w:val="21"/>
            <w:tabs>
              <w:tab w:val="right" w:leader="dot" w:pos="8296"/>
            </w:tabs>
            <w:rPr>
              <w:rFonts w:ascii="Times" w:eastAsia="宋体" w:hAnsi="Times"/>
            </w:rPr>
          </w:pPr>
          <w:hyperlink w:anchor="_Toc480713704" w:history="1">
            <w:r w:rsidR="00A33A88">
              <w:rPr>
                <w:rStyle w:val="ac"/>
                <w:rFonts w:ascii="Times" w:eastAsia="宋体" w:hAnsi="Times"/>
                <w:b/>
              </w:rPr>
              <w:t xml:space="preserve">3.2   </w:t>
            </w:r>
            <w:r w:rsidR="00A33A88">
              <w:rPr>
                <w:rStyle w:val="ac"/>
                <w:rFonts w:ascii="Times" w:eastAsia="宋体" w:hAnsi="Times"/>
                <w:b/>
              </w:rPr>
              <w:t>解决方案初步</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24728DC0" w14:textId="77777777" w:rsidR="0073245C" w:rsidRDefault="0031334B">
          <w:pPr>
            <w:pStyle w:val="11"/>
            <w:tabs>
              <w:tab w:val="left" w:pos="420"/>
              <w:tab w:val="right" w:leader="dot" w:pos="8296"/>
            </w:tabs>
            <w:rPr>
              <w:rFonts w:ascii="Times" w:eastAsia="宋体" w:hAnsi="Times"/>
            </w:rPr>
          </w:pPr>
          <w:hyperlink w:anchor="_Toc480713705" w:history="1">
            <w:r w:rsidR="00A33A88">
              <w:rPr>
                <w:rStyle w:val="ac"/>
                <w:rFonts w:ascii="Times" w:eastAsia="宋体" w:hAnsi="Times"/>
                <w:b/>
              </w:rPr>
              <w:t>4.</w:t>
            </w:r>
            <w:r w:rsidR="00A33A88">
              <w:rPr>
                <w:rFonts w:ascii="Times" w:eastAsia="宋体" w:hAnsi="Times"/>
              </w:rPr>
              <w:tab/>
            </w:r>
            <w:r w:rsidR="00A33A88">
              <w:rPr>
                <w:rStyle w:val="ac"/>
                <w:rFonts w:ascii="Times" w:eastAsia="宋体" w:hAnsi="Times"/>
                <w:b/>
              </w:rPr>
              <w:t>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59B4CEB2" w14:textId="77777777" w:rsidR="0073245C" w:rsidRDefault="0031334B">
          <w:pPr>
            <w:pStyle w:val="21"/>
            <w:tabs>
              <w:tab w:val="left" w:pos="1050"/>
              <w:tab w:val="right" w:leader="dot" w:pos="8296"/>
            </w:tabs>
            <w:rPr>
              <w:rFonts w:ascii="Times" w:eastAsia="宋体" w:hAnsi="Times"/>
            </w:rPr>
          </w:pPr>
          <w:hyperlink w:anchor="_Toc480713706" w:history="1">
            <w:r w:rsidR="00A33A88">
              <w:rPr>
                <w:rStyle w:val="ac"/>
                <w:rFonts w:ascii="Times" w:eastAsia="宋体" w:hAnsi="Times"/>
                <w:b/>
              </w:rPr>
              <w:t>4.1</w:t>
            </w:r>
            <w:r w:rsidR="00A33A88">
              <w:rPr>
                <w:rFonts w:ascii="Times" w:eastAsia="宋体" w:hAnsi="Times"/>
              </w:rPr>
              <w:tab/>
            </w:r>
            <w:r w:rsidR="00A33A88">
              <w:rPr>
                <w:rStyle w:val="ac"/>
                <w:rFonts w:ascii="Times" w:eastAsia="宋体" w:hAnsi="Times"/>
                <w:b/>
              </w:rPr>
              <w:t>模块和包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086A7B9A" w14:textId="77777777" w:rsidR="0073245C" w:rsidRDefault="0031334B">
          <w:pPr>
            <w:pStyle w:val="31"/>
            <w:tabs>
              <w:tab w:val="left" w:pos="1680"/>
              <w:tab w:val="right" w:leader="dot" w:pos="8296"/>
            </w:tabs>
            <w:rPr>
              <w:rFonts w:ascii="Times" w:eastAsia="宋体" w:hAnsi="Times"/>
            </w:rPr>
          </w:pPr>
          <w:hyperlink w:anchor="_Toc480713707" w:history="1">
            <w:r w:rsidR="00A33A88">
              <w:rPr>
                <w:rStyle w:val="ac"/>
                <w:rFonts w:ascii="Times" w:eastAsia="宋体" w:hAnsi="Times"/>
                <w:b/>
              </w:rPr>
              <w:t>4.1.1</w:t>
            </w:r>
            <w:r w:rsidR="00A33A88">
              <w:rPr>
                <w:rFonts w:ascii="Times" w:eastAsia="宋体" w:hAnsi="Times"/>
              </w:rPr>
              <w:tab/>
            </w:r>
            <w:r w:rsidR="00A33A88">
              <w:rPr>
                <w:rStyle w:val="ac"/>
                <w:rFonts w:ascii="Times" w:eastAsia="宋体" w:hAnsi="Times"/>
                <w:b/>
              </w:rPr>
              <w:t>创建和加载模块</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7</w:t>
            </w:r>
            <w:r w:rsidR="00A33A88">
              <w:rPr>
                <w:rFonts w:ascii="Times" w:eastAsia="宋体" w:hAnsi="Times"/>
              </w:rPr>
              <w:fldChar w:fldCharType="end"/>
            </w:r>
          </w:hyperlink>
        </w:p>
        <w:p w14:paraId="78147CDD" w14:textId="77777777" w:rsidR="0073245C" w:rsidRDefault="0031334B">
          <w:pPr>
            <w:pStyle w:val="31"/>
            <w:tabs>
              <w:tab w:val="left" w:pos="1680"/>
              <w:tab w:val="right" w:leader="dot" w:pos="8296"/>
            </w:tabs>
            <w:rPr>
              <w:rFonts w:ascii="Times" w:eastAsia="宋体" w:hAnsi="Times"/>
            </w:rPr>
          </w:pPr>
          <w:hyperlink w:anchor="_Toc480713708" w:history="1">
            <w:r w:rsidR="00A33A88">
              <w:rPr>
                <w:rStyle w:val="ac"/>
                <w:rFonts w:ascii="Times" w:eastAsia="宋体" w:hAnsi="Times"/>
                <w:b/>
              </w:rPr>
              <w:t>4.1.2</w:t>
            </w:r>
            <w:r w:rsidR="00A33A88">
              <w:rPr>
                <w:rFonts w:ascii="Times" w:eastAsia="宋体" w:hAnsi="Times"/>
              </w:rPr>
              <w:tab/>
            </w:r>
            <w:r w:rsidR="00A33A88">
              <w:rPr>
                <w:rStyle w:val="ac"/>
                <w:rFonts w:ascii="Times" w:eastAsia="宋体" w:hAnsi="Times"/>
                <w:b/>
              </w:rPr>
              <w:t>创建和调用包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9</w:t>
            </w:r>
            <w:r w:rsidR="00A33A88">
              <w:rPr>
                <w:rFonts w:ascii="Times" w:eastAsia="宋体" w:hAnsi="Times"/>
              </w:rPr>
              <w:fldChar w:fldCharType="end"/>
            </w:r>
          </w:hyperlink>
        </w:p>
        <w:p w14:paraId="450713C9" w14:textId="77777777" w:rsidR="0073245C" w:rsidRDefault="0031334B">
          <w:pPr>
            <w:pStyle w:val="31"/>
            <w:tabs>
              <w:tab w:val="left" w:pos="1680"/>
              <w:tab w:val="right" w:leader="dot" w:pos="8296"/>
            </w:tabs>
            <w:rPr>
              <w:rFonts w:ascii="Times" w:eastAsia="宋体" w:hAnsi="Times"/>
            </w:rPr>
          </w:pPr>
          <w:hyperlink w:anchor="_Toc480713709" w:history="1">
            <w:r w:rsidR="00A33A88">
              <w:rPr>
                <w:rStyle w:val="ac"/>
                <w:rFonts w:ascii="Times" w:eastAsia="宋体" w:hAnsi="Times"/>
                <w:b/>
              </w:rPr>
              <w:t>4.1.3</w:t>
            </w:r>
            <w:r w:rsidR="00A33A88">
              <w:rPr>
                <w:rFonts w:ascii="Times" w:eastAsia="宋体" w:hAnsi="Times"/>
              </w:rPr>
              <w:tab/>
            </w:r>
            <w:r w:rsidR="00A33A88">
              <w:rPr>
                <w:rStyle w:val="ac"/>
                <w:rFonts w:ascii="Times" w:eastAsia="宋体" w:hAnsi="Times"/>
                <w:b/>
              </w:rPr>
              <w:t>管理包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10</w:t>
            </w:r>
            <w:r w:rsidR="00A33A88">
              <w:rPr>
                <w:rFonts w:ascii="Times" w:eastAsia="宋体" w:hAnsi="Times"/>
              </w:rPr>
              <w:fldChar w:fldCharType="end"/>
            </w:r>
          </w:hyperlink>
        </w:p>
        <w:p w14:paraId="3B8ED645" w14:textId="77777777" w:rsidR="0073245C" w:rsidRDefault="0031334B">
          <w:pPr>
            <w:pStyle w:val="21"/>
            <w:tabs>
              <w:tab w:val="left" w:pos="1050"/>
              <w:tab w:val="right" w:leader="dot" w:pos="8296"/>
            </w:tabs>
            <w:rPr>
              <w:rFonts w:ascii="Times" w:eastAsia="宋体" w:hAnsi="Times"/>
            </w:rPr>
          </w:pPr>
          <w:hyperlink w:anchor="_Toc480713710" w:history="1">
            <w:r w:rsidR="00A33A88">
              <w:rPr>
                <w:rStyle w:val="ac"/>
                <w:rFonts w:ascii="Times" w:eastAsia="宋体" w:hAnsi="Times"/>
                <w:b/>
              </w:rPr>
              <w:t>4.2</w:t>
            </w:r>
            <w:r w:rsidR="00A33A88">
              <w:rPr>
                <w:rFonts w:ascii="Times" w:eastAsia="宋体" w:hAnsi="Times"/>
              </w:rPr>
              <w:tab/>
            </w:r>
            <w:r w:rsidR="00A33A88">
              <w:rPr>
                <w:rStyle w:val="ac"/>
                <w:rFonts w:ascii="Times" w:eastAsia="宋体" w:hAnsi="Times"/>
                <w:b/>
              </w:rPr>
              <w:t>网络通信</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71BEDD25" w14:textId="77777777" w:rsidR="0073245C" w:rsidRDefault="0031334B">
          <w:pPr>
            <w:pStyle w:val="31"/>
            <w:tabs>
              <w:tab w:val="left" w:pos="1680"/>
              <w:tab w:val="right" w:leader="dot" w:pos="8296"/>
            </w:tabs>
            <w:rPr>
              <w:rFonts w:ascii="Times" w:eastAsia="宋体" w:hAnsi="Times"/>
            </w:rPr>
          </w:pPr>
          <w:hyperlink w:anchor="_Toc480713711" w:history="1">
            <w:r w:rsidR="00A33A88">
              <w:rPr>
                <w:rStyle w:val="ac"/>
                <w:rFonts w:ascii="Times" w:eastAsia="宋体" w:hAnsi="Times"/>
                <w:b/>
              </w:rPr>
              <w:t>4.2.1</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TCP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4236CA9B" w14:textId="77777777" w:rsidR="0073245C" w:rsidRDefault="0031334B">
          <w:pPr>
            <w:pStyle w:val="31"/>
            <w:tabs>
              <w:tab w:val="left" w:pos="1680"/>
              <w:tab w:val="right" w:leader="dot" w:pos="8296"/>
            </w:tabs>
            <w:rPr>
              <w:rFonts w:ascii="Times" w:eastAsia="宋体" w:hAnsi="Times"/>
            </w:rPr>
          </w:pPr>
          <w:hyperlink w:anchor="_Toc480713712" w:history="1">
            <w:r w:rsidR="00A33A88">
              <w:rPr>
                <w:rStyle w:val="ac"/>
                <w:rFonts w:ascii="Times" w:eastAsia="宋体" w:hAnsi="Times"/>
                <w:b/>
              </w:rPr>
              <w:t>4.2.2</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UDP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12</w:t>
            </w:r>
            <w:r w:rsidR="00A33A88">
              <w:rPr>
                <w:rFonts w:ascii="Times" w:eastAsia="宋体" w:hAnsi="Times"/>
              </w:rPr>
              <w:fldChar w:fldCharType="end"/>
            </w:r>
          </w:hyperlink>
        </w:p>
        <w:p w14:paraId="4B076104" w14:textId="77777777" w:rsidR="0073245C" w:rsidRDefault="0031334B">
          <w:pPr>
            <w:pStyle w:val="31"/>
            <w:tabs>
              <w:tab w:val="left" w:pos="1680"/>
              <w:tab w:val="right" w:leader="dot" w:pos="8296"/>
            </w:tabs>
            <w:rPr>
              <w:rFonts w:ascii="Times" w:eastAsia="宋体" w:hAnsi="Times"/>
            </w:rPr>
          </w:pPr>
          <w:hyperlink w:anchor="_Toc480713713" w:history="1">
            <w:r w:rsidR="00A33A88">
              <w:rPr>
                <w:rStyle w:val="ac"/>
                <w:rFonts w:ascii="Times" w:eastAsia="宋体" w:hAnsi="Times"/>
                <w:b/>
              </w:rPr>
              <w:t>4.2.3</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HTTP</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13</w:t>
            </w:r>
            <w:r w:rsidR="00A33A88">
              <w:rPr>
                <w:rFonts w:ascii="Times" w:eastAsia="宋体" w:hAnsi="Times"/>
              </w:rPr>
              <w:fldChar w:fldCharType="end"/>
            </w:r>
          </w:hyperlink>
        </w:p>
        <w:p w14:paraId="7521C5F2" w14:textId="77777777" w:rsidR="0073245C" w:rsidRDefault="0031334B">
          <w:pPr>
            <w:pStyle w:val="31"/>
            <w:tabs>
              <w:tab w:val="left" w:pos="1680"/>
              <w:tab w:val="right" w:leader="dot" w:pos="8296"/>
            </w:tabs>
            <w:rPr>
              <w:rFonts w:ascii="Times" w:eastAsia="宋体" w:hAnsi="Times"/>
            </w:rPr>
          </w:pPr>
          <w:hyperlink w:anchor="_Toc480713714" w:history="1">
            <w:r w:rsidR="00A33A88">
              <w:rPr>
                <w:rStyle w:val="ac"/>
                <w:rFonts w:ascii="Times" w:eastAsia="宋体" w:hAnsi="Times"/>
                <w:b/>
              </w:rPr>
              <w:t>4.2.4</w:t>
            </w:r>
            <w:r w:rsidR="00A33A88">
              <w:rPr>
                <w:rFonts w:ascii="Times" w:eastAsia="宋体" w:hAnsi="Times"/>
              </w:rPr>
              <w:tab/>
            </w:r>
            <w:r w:rsidR="00A33A88">
              <w:rPr>
                <w:rStyle w:val="ac"/>
                <w:rFonts w:ascii="Times" w:eastAsia="宋体" w:hAnsi="Times"/>
                <w:b/>
              </w:rPr>
              <w:t>构建</w:t>
            </w:r>
            <w:r w:rsidR="00A33A88">
              <w:rPr>
                <w:rStyle w:val="ac"/>
                <w:rFonts w:ascii="Times" w:eastAsia="宋体" w:hAnsi="Times"/>
                <w:b/>
              </w:rPr>
              <w:t>WebSocket</w:t>
            </w:r>
            <w:r w:rsidR="00A33A88">
              <w:rPr>
                <w:rStyle w:val="ac"/>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BB3B98B" w14:textId="77777777" w:rsidR="0073245C" w:rsidRDefault="0031334B">
          <w:pPr>
            <w:pStyle w:val="21"/>
            <w:tabs>
              <w:tab w:val="left" w:pos="1050"/>
              <w:tab w:val="right" w:leader="dot" w:pos="8296"/>
            </w:tabs>
            <w:rPr>
              <w:rFonts w:ascii="Times" w:eastAsia="宋体" w:hAnsi="Times"/>
            </w:rPr>
          </w:pPr>
          <w:hyperlink w:anchor="_Toc480713715" w:history="1">
            <w:r w:rsidR="00A33A88">
              <w:rPr>
                <w:rStyle w:val="ac"/>
                <w:rFonts w:ascii="Times" w:eastAsia="宋体" w:hAnsi="Times"/>
                <w:b/>
              </w:rPr>
              <w:t>4.3</w:t>
            </w:r>
            <w:r w:rsidR="00A33A88">
              <w:rPr>
                <w:rFonts w:ascii="Times" w:eastAsia="宋体" w:hAnsi="Times"/>
              </w:rPr>
              <w:tab/>
            </w:r>
            <w:r w:rsidR="00A33A88">
              <w:rPr>
                <w:rStyle w:val="ac"/>
                <w:rFonts w:ascii="Times" w:eastAsia="宋体" w:hAnsi="Times"/>
                <w:b/>
              </w:rPr>
              <w:t>文件系统</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8E1E13D" w14:textId="77777777" w:rsidR="0073245C" w:rsidRDefault="0031334B">
          <w:pPr>
            <w:pStyle w:val="31"/>
            <w:tabs>
              <w:tab w:val="left" w:pos="1680"/>
              <w:tab w:val="right" w:leader="dot" w:pos="8296"/>
            </w:tabs>
            <w:rPr>
              <w:rFonts w:ascii="Times" w:eastAsia="宋体" w:hAnsi="Times"/>
            </w:rPr>
          </w:pPr>
          <w:hyperlink w:anchor="_Toc480713716" w:history="1">
            <w:r w:rsidR="00A33A88">
              <w:rPr>
                <w:rStyle w:val="ac"/>
                <w:rFonts w:ascii="Times" w:eastAsia="宋体" w:hAnsi="Times"/>
                <w:b/>
              </w:rPr>
              <w:t>4.3.1</w:t>
            </w:r>
            <w:r w:rsidR="00A33A88">
              <w:rPr>
                <w:rFonts w:ascii="Times" w:eastAsia="宋体" w:hAnsi="Times"/>
              </w:rPr>
              <w:tab/>
            </w:r>
            <w:r w:rsidR="00A33A88">
              <w:rPr>
                <w:rStyle w:val="ac"/>
                <w:rFonts w:ascii="Times" w:eastAsia="宋体" w:hAnsi="Times"/>
                <w:b/>
              </w:rPr>
              <w:t>文件操作</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15</w:t>
            </w:r>
            <w:r w:rsidR="00A33A88">
              <w:rPr>
                <w:rFonts w:ascii="Times" w:eastAsia="宋体" w:hAnsi="Times"/>
              </w:rPr>
              <w:fldChar w:fldCharType="end"/>
            </w:r>
          </w:hyperlink>
        </w:p>
        <w:p w14:paraId="7C8AAF88" w14:textId="77777777" w:rsidR="0073245C" w:rsidRDefault="0031334B">
          <w:pPr>
            <w:pStyle w:val="11"/>
            <w:tabs>
              <w:tab w:val="left" w:pos="420"/>
              <w:tab w:val="right" w:leader="dot" w:pos="8296"/>
            </w:tabs>
            <w:rPr>
              <w:rFonts w:ascii="Times" w:eastAsia="宋体" w:hAnsi="Times"/>
            </w:rPr>
          </w:pPr>
          <w:hyperlink w:anchor="_Toc480713717" w:history="1">
            <w:r w:rsidR="00A33A88">
              <w:rPr>
                <w:rStyle w:val="ac"/>
                <w:rFonts w:ascii="Times" w:eastAsia="宋体" w:hAnsi="Times"/>
                <w:b/>
              </w:rPr>
              <w:t>5.</w:t>
            </w:r>
            <w:r w:rsidR="00A33A88">
              <w:rPr>
                <w:rFonts w:ascii="Times" w:eastAsia="宋体" w:hAnsi="Times"/>
              </w:rPr>
              <w:tab/>
            </w:r>
            <w:r w:rsidR="00A33A88">
              <w:rPr>
                <w:rStyle w:val="ac"/>
                <w:rFonts w:ascii="Times" w:eastAsia="宋体" w:hAnsi="Times"/>
                <w:b/>
              </w:rPr>
              <w:t>数据需求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6F7CF475" w14:textId="77777777" w:rsidR="0073245C" w:rsidRDefault="0031334B">
          <w:pPr>
            <w:pStyle w:val="11"/>
            <w:tabs>
              <w:tab w:val="left" w:pos="420"/>
              <w:tab w:val="right" w:leader="dot" w:pos="8296"/>
            </w:tabs>
            <w:rPr>
              <w:rFonts w:ascii="Times" w:eastAsia="宋体" w:hAnsi="Times"/>
            </w:rPr>
          </w:pPr>
          <w:hyperlink w:anchor="_Toc480713718" w:history="1">
            <w:r w:rsidR="00A33A88">
              <w:rPr>
                <w:rStyle w:val="ac"/>
                <w:rFonts w:ascii="Times" w:eastAsia="宋体" w:hAnsi="Times"/>
                <w:b/>
              </w:rPr>
              <w:t>6.</w:t>
            </w:r>
            <w:r w:rsidR="00A33A88">
              <w:rPr>
                <w:rFonts w:ascii="Times" w:eastAsia="宋体" w:hAnsi="Times"/>
              </w:rPr>
              <w:tab/>
            </w:r>
            <w:r w:rsidR="00A33A88">
              <w:rPr>
                <w:rStyle w:val="ac"/>
                <w:rFonts w:ascii="Times" w:eastAsia="宋体" w:hAnsi="Times"/>
                <w:b/>
              </w:rPr>
              <w:t>非功能需求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27BB16AE" w14:textId="77777777" w:rsidR="0073245C" w:rsidRDefault="0031334B">
          <w:pPr>
            <w:pStyle w:val="21"/>
            <w:tabs>
              <w:tab w:val="left" w:pos="1050"/>
              <w:tab w:val="right" w:leader="dot" w:pos="8296"/>
            </w:tabs>
            <w:rPr>
              <w:rFonts w:ascii="Times" w:eastAsia="宋体" w:hAnsi="Times"/>
            </w:rPr>
          </w:pPr>
          <w:hyperlink w:anchor="_Toc480713719" w:history="1">
            <w:r w:rsidR="00A33A88">
              <w:rPr>
                <w:rStyle w:val="ac"/>
                <w:rFonts w:ascii="Times" w:eastAsia="宋体" w:hAnsi="Times"/>
                <w:b/>
              </w:rPr>
              <w:t>6.1</w:t>
            </w:r>
            <w:r w:rsidR="00A33A88">
              <w:rPr>
                <w:rFonts w:ascii="Times" w:eastAsia="宋体" w:hAnsi="Times"/>
              </w:rPr>
              <w:tab/>
            </w:r>
            <w:r w:rsidR="00A33A88">
              <w:rPr>
                <w:rStyle w:val="ac"/>
                <w:rFonts w:ascii="Times" w:eastAsia="宋体" w:hAnsi="Times"/>
                <w:b/>
              </w:rPr>
              <w:t>兼容性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4F61D386" w14:textId="77777777" w:rsidR="0073245C" w:rsidRDefault="0031334B">
          <w:pPr>
            <w:pStyle w:val="21"/>
            <w:tabs>
              <w:tab w:val="left" w:pos="1050"/>
              <w:tab w:val="right" w:leader="dot" w:pos="8296"/>
            </w:tabs>
            <w:rPr>
              <w:rFonts w:ascii="Times" w:eastAsia="宋体" w:hAnsi="Times"/>
            </w:rPr>
          </w:pPr>
          <w:hyperlink w:anchor="_Toc480713720" w:history="1">
            <w:r w:rsidR="00A33A88">
              <w:rPr>
                <w:rStyle w:val="ac"/>
                <w:rFonts w:ascii="Times" w:eastAsia="宋体" w:hAnsi="Times"/>
                <w:b/>
              </w:rPr>
              <w:t>6.2</w:t>
            </w:r>
            <w:r w:rsidR="00A33A88">
              <w:rPr>
                <w:rFonts w:ascii="Times" w:eastAsia="宋体" w:hAnsi="Times"/>
              </w:rPr>
              <w:tab/>
            </w:r>
            <w:r w:rsidR="00A33A88">
              <w:rPr>
                <w:rStyle w:val="ac"/>
                <w:rFonts w:ascii="Times" w:eastAsia="宋体" w:hAnsi="Times"/>
                <w:b/>
              </w:rPr>
              <w:t>高效性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76FC8C00" w14:textId="77777777" w:rsidR="0073245C" w:rsidRDefault="0031334B">
          <w:pPr>
            <w:pStyle w:val="21"/>
            <w:tabs>
              <w:tab w:val="left" w:pos="1050"/>
              <w:tab w:val="right" w:leader="dot" w:pos="8296"/>
            </w:tabs>
            <w:rPr>
              <w:rFonts w:ascii="Times" w:eastAsia="宋体" w:hAnsi="Times"/>
            </w:rPr>
          </w:pPr>
          <w:hyperlink w:anchor="_Toc480713721" w:history="1">
            <w:r w:rsidR="00A33A88">
              <w:rPr>
                <w:rStyle w:val="ac"/>
                <w:rFonts w:ascii="Times" w:eastAsia="宋体" w:hAnsi="Times"/>
                <w:b/>
              </w:rPr>
              <w:t>6.3</w:t>
            </w:r>
            <w:r w:rsidR="00A33A88">
              <w:rPr>
                <w:rFonts w:ascii="Times" w:eastAsia="宋体" w:hAnsi="Times"/>
              </w:rPr>
              <w:tab/>
            </w:r>
            <w:r w:rsidR="00A33A88">
              <w:rPr>
                <w:rStyle w:val="ac"/>
                <w:rFonts w:ascii="Times" w:eastAsia="宋体" w:hAnsi="Times"/>
                <w:b/>
              </w:rPr>
              <w:t>容错性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5193D169" w14:textId="77777777" w:rsidR="0073245C" w:rsidRDefault="0031334B">
          <w:pPr>
            <w:pStyle w:val="21"/>
            <w:tabs>
              <w:tab w:val="left" w:pos="1050"/>
              <w:tab w:val="right" w:leader="dot" w:pos="8296"/>
            </w:tabs>
            <w:rPr>
              <w:rFonts w:ascii="Times" w:eastAsia="宋体" w:hAnsi="Times"/>
            </w:rPr>
          </w:pPr>
          <w:hyperlink w:anchor="_Toc480713722" w:history="1">
            <w:r w:rsidR="00A33A88">
              <w:rPr>
                <w:rStyle w:val="ac"/>
                <w:rFonts w:ascii="Times" w:eastAsia="宋体" w:hAnsi="Times"/>
                <w:b/>
              </w:rPr>
              <w:t>6.4</w:t>
            </w:r>
            <w:r w:rsidR="00A33A88">
              <w:rPr>
                <w:rFonts w:ascii="Times" w:eastAsia="宋体" w:hAnsi="Times"/>
              </w:rPr>
              <w:tab/>
            </w:r>
            <w:r w:rsidR="00A33A88">
              <w:rPr>
                <w:rStyle w:val="ac"/>
                <w:rFonts w:ascii="Times" w:eastAsia="宋体" w:hAnsi="Times"/>
                <w:b/>
              </w:rPr>
              <w:t>可扩展性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ED59B43" w14:textId="77777777" w:rsidR="0073245C" w:rsidRDefault="0031334B">
          <w:pPr>
            <w:pStyle w:val="11"/>
            <w:tabs>
              <w:tab w:val="left" w:pos="420"/>
              <w:tab w:val="right" w:leader="dot" w:pos="8296"/>
            </w:tabs>
            <w:rPr>
              <w:rFonts w:ascii="Times" w:eastAsia="宋体" w:hAnsi="Times"/>
            </w:rPr>
          </w:pPr>
          <w:hyperlink w:anchor="_Toc480713723" w:history="1">
            <w:r w:rsidR="00A33A88">
              <w:rPr>
                <w:rStyle w:val="ac"/>
                <w:rFonts w:ascii="Times" w:eastAsia="宋体" w:hAnsi="Times"/>
                <w:b/>
              </w:rPr>
              <w:t>7.</w:t>
            </w:r>
            <w:r w:rsidR="00A33A88">
              <w:rPr>
                <w:rFonts w:ascii="Times" w:eastAsia="宋体" w:hAnsi="Times"/>
              </w:rPr>
              <w:tab/>
            </w:r>
            <w:r w:rsidR="00A33A88">
              <w:rPr>
                <w:rStyle w:val="ac"/>
                <w:rFonts w:ascii="Times" w:eastAsia="宋体" w:hAnsi="Times"/>
                <w:b/>
              </w:rPr>
              <w:t>运行需求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53B22551" w14:textId="77777777" w:rsidR="0073245C" w:rsidRDefault="0031334B">
          <w:pPr>
            <w:pStyle w:val="21"/>
            <w:tabs>
              <w:tab w:val="left" w:pos="1050"/>
              <w:tab w:val="right" w:leader="dot" w:pos="8296"/>
            </w:tabs>
            <w:rPr>
              <w:rFonts w:ascii="Times" w:eastAsia="宋体" w:hAnsi="Times"/>
            </w:rPr>
          </w:pPr>
          <w:hyperlink w:anchor="_Toc480713724" w:history="1">
            <w:r w:rsidR="00A33A88">
              <w:rPr>
                <w:rStyle w:val="ac"/>
                <w:rFonts w:ascii="Times" w:eastAsia="宋体" w:hAnsi="Times"/>
                <w:b/>
              </w:rPr>
              <w:t>7.1</w:t>
            </w:r>
            <w:r w:rsidR="00A33A88">
              <w:rPr>
                <w:rFonts w:ascii="Times" w:eastAsia="宋体" w:hAnsi="Times"/>
              </w:rPr>
              <w:tab/>
            </w:r>
            <w:r w:rsidR="00A33A88">
              <w:rPr>
                <w:rStyle w:val="ac"/>
                <w:rFonts w:ascii="Times" w:eastAsia="宋体" w:hAnsi="Times"/>
                <w:b/>
              </w:rPr>
              <w:t>硬件接口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744E754E" w14:textId="77777777" w:rsidR="0073245C" w:rsidRDefault="0031334B">
          <w:pPr>
            <w:pStyle w:val="21"/>
            <w:tabs>
              <w:tab w:val="left" w:pos="1050"/>
              <w:tab w:val="right" w:leader="dot" w:pos="8296"/>
            </w:tabs>
            <w:rPr>
              <w:rFonts w:ascii="Times" w:eastAsia="宋体" w:hAnsi="Times"/>
            </w:rPr>
          </w:pPr>
          <w:hyperlink w:anchor="_Toc480713725" w:history="1">
            <w:r w:rsidR="00A33A88">
              <w:rPr>
                <w:rStyle w:val="ac"/>
                <w:rFonts w:ascii="Times" w:eastAsia="宋体" w:hAnsi="Times"/>
                <w:b/>
              </w:rPr>
              <w:t>7.2</w:t>
            </w:r>
            <w:r w:rsidR="00A33A88">
              <w:rPr>
                <w:rFonts w:ascii="Times" w:eastAsia="宋体" w:hAnsi="Times"/>
              </w:rPr>
              <w:tab/>
            </w:r>
            <w:r w:rsidR="00A33A88">
              <w:rPr>
                <w:rStyle w:val="ac"/>
                <w:rFonts w:ascii="Times" w:eastAsia="宋体" w:hAnsi="Times"/>
                <w:b/>
              </w:rPr>
              <w:t>软件接口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00F72C39" w14:textId="77777777" w:rsidR="0073245C" w:rsidRDefault="0031334B">
          <w:pPr>
            <w:pStyle w:val="11"/>
            <w:tabs>
              <w:tab w:val="left" w:pos="420"/>
              <w:tab w:val="right" w:leader="dot" w:pos="8296"/>
            </w:tabs>
            <w:rPr>
              <w:rFonts w:ascii="Times" w:eastAsia="宋体" w:hAnsi="Times"/>
            </w:rPr>
          </w:pPr>
          <w:hyperlink w:anchor="_Toc480713726" w:history="1">
            <w:r w:rsidR="00A33A88">
              <w:rPr>
                <w:rStyle w:val="ac"/>
                <w:rFonts w:ascii="Times" w:eastAsia="宋体" w:hAnsi="Times"/>
                <w:b/>
              </w:rPr>
              <w:t>8.</w:t>
            </w:r>
            <w:r w:rsidR="00A33A88">
              <w:rPr>
                <w:rFonts w:ascii="Times" w:eastAsia="宋体" w:hAnsi="Times"/>
              </w:rPr>
              <w:tab/>
            </w:r>
            <w:r w:rsidR="00A33A88">
              <w:rPr>
                <w:rStyle w:val="ac"/>
                <w:rFonts w:ascii="Times" w:eastAsia="宋体" w:hAnsi="Times"/>
                <w:b/>
              </w:rPr>
              <w:t>应用场景</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56835FD" w14:textId="77777777" w:rsidR="0073245C" w:rsidRDefault="0031334B">
          <w:pPr>
            <w:pStyle w:val="21"/>
            <w:tabs>
              <w:tab w:val="left" w:pos="1050"/>
              <w:tab w:val="right" w:leader="dot" w:pos="8296"/>
            </w:tabs>
            <w:rPr>
              <w:rFonts w:ascii="Times" w:eastAsia="宋体" w:hAnsi="Times"/>
            </w:rPr>
          </w:pPr>
          <w:hyperlink w:anchor="_Toc480713727" w:history="1">
            <w:r w:rsidR="00A33A88">
              <w:rPr>
                <w:rStyle w:val="ac"/>
                <w:rFonts w:ascii="Times" w:eastAsia="宋体" w:hAnsi="Times"/>
                <w:b/>
              </w:rPr>
              <w:t>8.1</w:t>
            </w:r>
            <w:r w:rsidR="00A33A88">
              <w:rPr>
                <w:rFonts w:ascii="Times" w:eastAsia="宋体" w:hAnsi="Times"/>
              </w:rPr>
              <w:tab/>
            </w:r>
            <w:r w:rsidR="00A33A88">
              <w:rPr>
                <w:rStyle w:val="ac"/>
                <w:rFonts w:ascii="Times" w:eastAsia="宋体" w:hAnsi="Times"/>
                <w:b/>
              </w:rPr>
              <w:t xml:space="preserve">I/O </w:t>
            </w:r>
            <w:r w:rsidR="00A33A88">
              <w:rPr>
                <w:rStyle w:val="ac"/>
                <w:rFonts w:ascii="Times" w:eastAsia="宋体" w:hAnsi="Times"/>
                <w:b/>
              </w:rPr>
              <w:t>密集型</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9EBF5FE" w14:textId="77777777" w:rsidR="0073245C" w:rsidRDefault="0031334B">
          <w:pPr>
            <w:pStyle w:val="11"/>
            <w:tabs>
              <w:tab w:val="left" w:pos="420"/>
              <w:tab w:val="right" w:leader="dot" w:pos="8296"/>
            </w:tabs>
            <w:rPr>
              <w:rFonts w:ascii="Times" w:eastAsia="宋体" w:hAnsi="Times"/>
            </w:rPr>
          </w:pPr>
          <w:hyperlink w:anchor="_Toc480713728" w:history="1">
            <w:r w:rsidR="00A33A88">
              <w:rPr>
                <w:rStyle w:val="ac"/>
                <w:rFonts w:ascii="Times" w:eastAsia="宋体" w:hAnsi="Times"/>
                <w:b/>
              </w:rPr>
              <w:t>9.</w:t>
            </w:r>
            <w:r w:rsidR="00A33A88">
              <w:rPr>
                <w:rFonts w:ascii="Times" w:eastAsia="宋体" w:hAnsi="Times"/>
              </w:rPr>
              <w:tab/>
            </w:r>
            <w:r w:rsidR="00A33A88">
              <w:rPr>
                <w:rStyle w:val="ac"/>
                <w:rFonts w:ascii="Times" w:eastAsia="宋体" w:hAnsi="Times"/>
                <w:b/>
              </w:rPr>
              <w:t>参考文献</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21</w:t>
            </w:r>
            <w:r w:rsidR="00A33A88">
              <w:rPr>
                <w:rFonts w:ascii="Times" w:eastAsia="宋体" w:hAnsi="Times"/>
              </w:rPr>
              <w:fldChar w:fldCharType="end"/>
            </w:r>
          </w:hyperlink>
        </w:p>
        <w:p w14:paraId="5C48D066" w14:textId="77777777" w:rsidR="0073245C" w:rsidRDefault="00A33A88">
          <w:pPr>
            <w:rPr>
              <w:rFonts w:ascii="Times" w:eastAsia="宋体" w:hAnsi="Times"/>
            </w:rPr>
          </w:pPr>
          <w:r>
            <w:rPr>
              <w:rFonts w:ascii="Times" w:eastAsia="宋体" w:hAnsi="Times"/>
              <w:bCs/>
              <w:lang w:val="zh-CN"/>
            </w:rPr>
            <w:fldChar w:fldCharType="end"/>
          </w:r>
        </w:p>
      </w:sdtContent>
    </w:sdt>
    <w:p w14:paraId="706FC74F" w14:textId="77777777" w:rsidR="0073245C" w:rsidRDefault="0073245C">
      <w:pPr>
        <w:jc w:val="left"/>
        <w:rPr>
          <w:rFonts w:ascii="Times" w:eastAsia="宋体" w:hAnsi="Times"/>
          <w:sz w:val="28"/>
          <w:szCs w:val="28"/>
        </w:rPr>
      </w:pPr>
    </w:p>
    <w:p w14:paraId="0B3E1997" w14:textId="77777777" w:rsidR="0073245C" w:rsidRDefault="00A33A88">
      <w:pPr>
        <w:pStyle w:val="13"/>
        <w:widowControl/>
        <w:numPr>
          <w:ilvl w:val="0"/>
          <w:numId w:val="1"/>
        </w:numPr>
        <w:ind w:firstLineChars="0"/>
        <w:jc w:val="left"/>
        <w:outlineLvl w:val="0"/>
        <w:rPr>
          <w:rFonts w:ascii="Times" w:eastAsia="宋体" w:hAnsi="Times"/>
          <w:b/>
          <w:sz w:val="44"/>
          <w:szCs w:val="44"/>
        </w:rPr>
      </w:pPr>
      <w:r>
        <w:rPr>
          <w:rFonts w:ascii="Times" w:eastAsia="宋体" w:hAnsi="Times"/>
          <w:sz w:val="28"/>
          <w:szCs w:val="28"/>
        </w:rPr>
        <w:br w:type="page"/>
      </w:r>
      <w:bookmarkStart w:id="0" w:name="_Toc480713693"/>
      <w:r>
        <w:rPr>
          <w:rFonts w:ascii="Times" w:eastAsia="宋体" w:hAnsi="Times" w:hint="eastAsia"/>
          <w:b/>
          <w:sz w:val="44"/>
          <w:szCs w:val="44"/>
        </w:rPr>
        <w:lastRenderedPageBreak/>
        <w:t>引言</w:t>
      </w:r>
      <w:bookmarkEnd w:id="0"/>
    </w:p>
    <w:p w14:paraId="68685AF1"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1" w:name="_Toc480713694"/>
      <w:r>
        <w:rPr>
          <w:rFonts w:ascii="Times" w:eastAsia="宋体" w:hAnsi="Times" w:hint="eastAsia"/>
          <w:b/>
          <w:sz w:val="32"/>
          <w:szCs w:val="32"/>
        </w:rPr>
        <w:t>目的</w:t>
      </w:r>
      <w:bookmarkEnd w:id="1"/>
    </w:p>
    <w:p w14:paraId="0675CC63"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本文档的编写目的是为了协调组内成员开展后期的工作，对项目提出需求，以指导后期的开发、测试等工作。</w:t>
      </w:r>
    </w:p>
    <w:p w14:paraId="702E969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2" w:name="_Toc480713695"/>
      <w:r>
        <w:rPr>
          <w:rFonts w:ascii="Times" w:eastAsia="宋体" w:hAnsi="Times" w:hint="eastAsia"/>
          <w:b/>
          <w:sz w:val="32"/>
          <w:szCs w:val="32"/>
        </w:rPr>
        <w:t>标识</w:t>
      </w:r>
      <w:bookmarkEnd w:id="2"/>
    </w:p>
    <w:p w14:paraId="46548B54"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Node.js</w:t>
      </w:r>
      <w:r>
        <w:rPr>
          <w:rFonts w:ascii="Times" w:eastAsia="宋体" w:hAnsi="Times" w:hint="eastAsia"/>
          <w:szCs w:val="21"/>
        </w:rPr>
        <w:t>版本</w:t>
      </w:r>
      <w:r>
        <w:rPr>
          <w:rFonts w:ascii="Times" w:eastAsia="宋体" w:hAnsi="Times"/>
          <w:szCs w:val="21"/>
        </w:rPr>
        <w:t>号：</w:t>
      </w:r>
      <w:r>
        <w:rPr>
          <w:rFonts w:ascii="Times" w:eastAsia="宋体" w:hAnsi="Times" w:hint="eastAsia"/>
          <w:szCs w:val="21"/>
        </w:rPr>
        <w:t>Node.js6.10.1</w:t>
      </w:r>
    </w:p>
    <w:p w14:paraId="3471F93F"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需求报告</w:t>
      </w:r>
      <w:r>
        <w:rPr>
          <w:rFonts w:ascii="Times" w:eastAsia="宋体" w:hAnsi="Times"/>
          <w:szCs w:val="21"/>
        </w:rPr>
        <w:t>版本：</w:t>
      </w:r>
      <w:r>
        <w:rPr>
          <w:rFonts w:ascii="Times" w:eastAsia="宋体" w:hAnsi="Times"/>
          <w:szCs w:val="21"/>
        </w:rPr>
        <w:t>V2.0</w:t>
      </w:r>
      <w:r>
        <w:rPr>
          <w:rFonts w:ascii="Times" w:eastAsia="宋体" w:hAnsi="Times" w:hint="eastAsia"/>
          <w:szCs w:val="21"/>
        </w:rPr>
        <w:t>.1</w:t>
      </w:r>
    </w:p>
    <w:p w14:paraId="1373B6A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3" w:name="_Toc480713696"/>
      <w:r>
        <w:rPr>
          <w:rFonts w:ascii="Times" w:eastAsia="宋体" w:hAnsi="Times" w:hint="eastAsia"/>
          <w:b/>
          <w:sz w:val="32"/>
          <w:szCs w:val="32"/>
        </w:rPr>
        <w:t>系统概述</w:t>
      </w:r>
      <w:bookmarkEnd w:id="3"/>
    </w:p>
    <w:p w14:paraId="593343E4"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是一个可以让</w:t>
      </w:r>
      <w:r>
        <w:rPr>
          <w:rFonts w:ascii="Times" w:eastAsia="宋体" w:hAnsi="Times" w:hint="eastAsia"/>
          <w:szCs w:val="21"/>
        </w:rPr>
        <w:t>JavaScript</w:t>
      </w:r>
      <w:r>
        <w:rPr>
          <w:rFonts w:ascii="Times" w:eastAsia="宋体" w:hAnsi="Times" w:hint="eastAsia"/>
          <w:szCs w:val="21"/>
        </w:rPr>
        <w:t>运行在服务器端的平台，它可以让</w:t>
      </w:r>
      <w:r>
        <w:rPr>
          <w:rFonts w:ascii="Times" w:eastAsia="宋体" w:hAnsi="Times" w:hint="eastAsia"/>
          <w:szCs w:val="21"/>
        </w:rPr>
        <w:t>JavaScript</w:t>
      </w:r>
      <w:r>
        <w:rPr>
          <w:rFonts w:ascii="Times" w:eastAsia="宋体" w:hAnsi="Times" w:hint="eastAsia"/>
          <w:szCs w:val="21"/>
        </w:rPr>
        <w:t>脱离浏览器的束缚运行在一般的服务器环境下</w:t>
      </w:r>
      <w:r>
        <w:rPr>
          <w:rFonts w:ascii="Times" w:eastAsia="宋体" w:hAnsi="Times" w:hint="eastAsia"/>
          <w:szCs w:val="21"/>
          <w:vertAlign w:val="superscript"/>
        </w:rPr>
        <w:t>[1]</w:t>
      </w:r>
      <w:r>
        <w:rPr>
          <w:rFonts w:ascii="Times" w:eastAsia="宋体" w:hAnsi="Times" w:hint="eastAsia"/>
          <w:szCs w:val="21"/>
        </w:rPr>
        <w:t>。</w:t>
      </w:r>
    </w:p>
    <w:p w14:paraId="1EC05B25"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在诞生之初就充分考虑了在事实响应、超大规模数据要求下架构的可扩展性，实现了诸如文件系统、模块、包、操作系统</w:t>
      </w:r>
      <w:r>
        <w:rPr>
          <w:rFonts w:ascii="Times" w:eastAsia="宋体" w:hAnsi="Times" w:hint="eastAsia"/>
          <w:szCs w:val="21"/>
        </w:rPr>
        <w:t>API</w:t>
      </w:r>
      <w:r>
        <w:rPr>
          <w:rFonts w:ascii="Times" w:eastAsia="宋体" w:hAnsi="Times" w:hint="eastAsia"/>
          <w:szCs w:val="21"/>
        </w:rPr>
        <w:t>、网络通信等</w:t>
      </w:r>
      <w:r>
        <w:rPr>
          <w:rFonts w:ascii="Times" w:eastAsia="宋体" w:hAnsi="Times" w:hint="eastAsia"/>
          <w:szCs w:val="21"/>
        </w:rPr>
        <w:t>Core JavaScript</w:t>
      </w:r>
      <w:r>
        <w:rPr>
          <w:rFonts w:ascii="Times" w:eastAsia="宋体" w:hAnsi="Times" w:hint="eastAsia"/>
          <w:szCs w:val="21"/>
        </w:rPr>
        <w:t>没有或者不完善的功能。历史上将</w:t>
      </w:r>
      <w:r>
        <w:rPr>
          <w:rFonts w:ascii="Times" w:eastAsia="宋体" w:hAnsi="Times" w:hint="eastAsia"/>
          <w:szCs w:val="21"/>
        </w:rPr>
        <w:t>JavaScript</w:t>
      </w:r>
      <w:r>
        <w:rPr>
          <w:rFonts w:ascii="Times" w:eastAsia="宋体" w:hAnsi="Times" w:hint="eastAsia"/>
          <w:szCs w:val="21"/>
        </w:rPr>
        <w:t>移植到浏览器外的计划不止一个，但</w:t>
      </w:r>
      <w:r>
        <w:rPr>
          <w:rFonts w:ascii="Times" w:eastAsia="宋体" w:hAnsi="Times" w:hint="eastAsia"/>
          <w:szCs w:val="21"/>
        </w:rPr>
        <w:t>Node.js</w:t>
      </w:r>
      <w:r>
        <w:rPr>
          <w:rFonts w:ascii="Times" w:eastAsia="宋体" w:hAnsi="Times" w:hint="eastAsia"/>
          <w:szCs w:val="21"/>
        </w:rPr>
        <w:t>是最出色的一个。</w:t>
      </w:r>
      <w:r>
        <w:rPr>
          <w:rFonts w:ascii="Times" w:eastAsia="宋体" w:hAnsi="Times" w:hint="eastAsia"/>
          <w:szCs w:val="21"/>
        </w:rPr>
        <w:t>Node.js</w:t>
      </w:r>
      <w:r>
        <w:rPr>
          <w:rFonts w:ascii="Times" w:eastAsia="宋体" w:hAnsi="Times" w:hint="eastAsia"/>
          <w:szCs w:val="21"/>
        </w:rPr>
        <w:t>的</w:t>
      </w:r>
      <w:r>
        <w:rPr>
          <w:rFonts w:ascii="Times" w:eastAsia="宋体" w:hAnsi="Times" w:hint="eastAsia"/>
          <w:szCs w:val="21"/>
        </w:rPr>
        <w:t>JavaScript</w:t>
      </w:r>
      <w:r>
        <w:rPr>
          <w:rFonts w:ascii="Times" w:eastAsia="宋体" w:hAnsi="Times" w:hint="eastAsia"/>
          <w:szCs w:val="21"/>
        </w:rPr>
        <w:t>引擎是</w:t>
      </w:r>
      <w:r>
        <w:rPr>
          <w:rFonts w:ascii="Times" w:eastAsia="宋体" w:hAnsi="Times" w:hint="eastAsia"/>
          <w:szCs w:val="21"/>
        </w:rPr>
        <w:t>V8,</w:t>
      </w:r>
      <w:r>
        <w:rPr>
          <w:rFonts w:ascii="Times" w:eastAsia="宋体" w:hAnsi="Times" w:hint="eastAsia"/>
          <w:szCs w:val="21"/>
        </w:rPr>
        <w:t>来自</w:t>
      </w:r>
      <w:r>
        <w:rPr>
          <w:rFonts w:ascii="Times" w:eastAsia="宋体" w:hAnsi="Times" w:hint="eastAsia"/>
          <w:szCs w:val="21"/>
        </w:rPr>
        <w:t>Google Chrome</w:t>
      </w:r>
      <w:r>
        <w:rPr>
          <w:rFonts w:ascii="Times" w:eastAsia="宋体" w:hAnsi="Times" w:hint="eastAsia"/>
          <w:szCs w:val="21"/>
        </w:rPr>
        <w:t>项目。</w:t>
      </w:r>
      <w:r>
        <w:rPr>
          <w:rFonts w:ascii="Times" w:eastAsia="宋体" w:hAnsi="Times" w:hint="eastAsia"/>
          <w:szCs w:val="21"/>
        </w:rPr>
        <w:t>V8</w:t>
      </w:r>
      <w:r>
        <w:rPr>
          <w:rFonts w:ascii="Times" w:eastAsia="宋体" w:hAnsi="Times" w:hint="eastAsia"/>
          <w:szCs w:val="21"/>
        </w:rPr>
        <w:t>号称是目前世界上最快的</w:t>
      </w:r>
      <w:r>
        <w:rPr>
          <w:rFonts w:ascii="Times" w:eastAsia="宋体" w:hAnsi="Times" w:hint="eastAsia"/>
          <w:szCs w:val="21"/>
        </w:rPr>
        <w:t>JavaScript</w:t>
      </w:r>
      <w:r>
        <w:rPr>
          <w:rFonts w:ascii="Times" w:eastAsia="宋体" w:hAnsi="Times" w:hint="eastAsia"/>
          <w:szCs w:val="21"/>
        </w:rPr>
        <w:t>引擎，它的即时编译执行速度已经快到了接近本地代码的执行速度。</w:t>
      </w:r>
      <w:r>
        <w:rPr>
          <w:rFonts w:ascii="Times" w:eastAsia="宋体" w:hAnsi="Times" w:hint="eastAsia"/>
          <w:szCs w:val="21"/>
        </w:rPr>
        <w:t>Node.js</w:t>
      </w:r>
      <w:r>
        <w:rPr>
          <w:rFonts w:ascii="Times" w:eastAsia="宋体" w:hAnsi="Times" w:hint="eastAsia"/>
          <w:szCs w:val="21"/>
        </w:rPr>
        <w:t>不运行在浏览器中，所以也不存在</w:t>
      </w:r>
      <w:r>
        <w:rPr>
          <w:rFonts w:ascii="Times" w:eastAsia="宋体" w:hAnsi="Times" w:hint="eastAsia"/>
          <w:szCs w:val="21"/>
        </w:rPr>
        <w:t>JavaScript</w:t>
      </w:r>
      <w:r>
        <w:rPr>
          <w:rFonts w:ascii="Times" w:eastAsia="宋体" w:hAnsi="Times" w:hint="eastAsia"/>
          <w:szCs w:val="21"/>
        </w:rPr>
        <w:t>的浏览器兼容性问题。</w:t>
      </w:r>
    </w:p>
    <w:p w14:paraId="547561B3"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w:t>
      </w:r>
      <w:r>
        <w:rPr>
          <w:rFonts w:ascii="Times" w:eastAsia="宋体" w:hAnsi="Times"/>
          <w:szCs w:val="21"/>
        </w:rPr>
        <w:t>o</w:t>
      </w:r>
      <w:r>
        <w:rPr>
          <w:rFonts w:ascii="Times" w:eastAsia="宋体" w:hAnsi="Times" w:hint="eastAsia"/>
          <w:szCs w:val="21"/>
        </w:rPr>
        <w:t>de.js</w:t>
      </w:r>
      <w:r>
        <w:rPr>
          <w:rFonts w:ascii="Times" w:eastAsia="宋体" w:hAnsi="Times" w:hint="eastAsia"/>
          <w:szCs w:val="21"/>
        </w:rPr>
        <w:t>内建了</w:t>
      </w:r>
      <w:r>
        <w:rPr>
          <w:rFonts w:ascii="Times" w:eastAsia="宋体" w:hAnsi="Times" w:hint="eastAsia"/>
          <w:szCs w:val="21"/>
        </w:rPr>
        <w:t>HTTP</w:t>
      </w:r>
      <w:r>
        <w:rPr>
          <w:rFonts w:ascii="Times" w:eastAsia="宋体" w:hAnsi="Times" w:hint="eastAsia"/>
          <w:szCs w:val="21"/>
        </w:rPr>
        <w:t>服务器支持，用户可以轻松地实现一个网站和服务器的组合。这个服务器不仅可以用来调试代码，而且它本身就可以部署到产品环境。</w:t>
      </w:r>
      <w:r>
        <w:rPr>
          <w:rFonts w:ascii="Times" w:eastAsia="宋体" w:hAnsi="Times" w:hint="eastAsia"/>
          <w:szCs w:val="21"/>
        </w:rPr>
        <w:t>Node.js</w:t>
      </w:r>
      <w:r>
        <w:rPr>
          <w:rFonts w:ascii="Times" w:eastAsia="宋体" w:hAnsi="Times" w:hint="eastAsia"/>
          <w:szCs w:val="21"/>
        </w:rPr>
        <w:t>还可以部署到非网络应用的环境下，比如一个命令行工具。</w:t>
      </w:r>
      <w:r>
        <w:rPr>
          <w:rFonts w:ascii="Times" w:eastAsia="宋体" w:hAnsi="Times" w:hint="eastAsia"/>
          <w:szCs w:val="21"/>
        </w:rPr>
        <w:t>Node.js</w:t>
      </w:r>
      <w:r>
        <w:rPr>
          <w:rFonts w:ascii="Times" w:eastAsia="宋体" w:hAnsi="Times" w:hint="eastAsia"/>
          <w:szCs w:val="21"/>
        </w:rPr>
        <w:t>还可以调用</w:t>
      </w:r>
      <w:r>
        <w:rPr>
          <w:rFonts w:ascii="Times" w:eastAsia="宋体" w:hAnsi="Times" w:hint="eastAsia"/>
          <w:szCs w:val="21"/>
        </w:rPr>
        <w:t>C/C++</w:t>
      </w:r>
      <w:r>
        <w:rPr>
          <w:rFonts w:ascii="Times" w:eastAsia="宋体" w:hAnsi="Times" w:hint="eastAsia"/>
          <w:szCs w:val="21"/>
        </w:rPr>
        <w:t>的代码，这样可以充分利用已有的诸多函数库，也可以将对性能要求非常高的部分用</w:t>
      </w:r>
      <w:r>
        <w:rPr>
          <w:rFonts w:ascii="Times" w:eastAsia="宋体" w:hAnsi="Times" w:hint="eastAsia"/>
          <w:szCs w:val="21"/>
        </w:rPr>
        <w:t>C/C++</w:t>
      </w:r>
      <w:r>
        <w:rPr>
          <w:rFonts w:ascii="Times" w:eastAsia="宋体" w:hAnsi="Times" w:hint="eastAsia"/>
          <w:szCs w:val="21"/>
        </w:rPr>
        <w:t>来实现。</w:t>
      </w:r>
    </w:p>
    <w:p w14:paraId="3631DFE7"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用异步式</w:t>
      </w:r>
      <w:r>
        <w:rPr>
          <w:rFonts w:ascii="Times" w:eastAsia="宋体" w:hAnsi="Times" w:hint="eastAsia"/>
          <w:szCs w:val="21"/>
        </w:rPr>
        <w:t>I/O</w:t>
      </w:r>
      <w:r>
        <w:rPr>
          <w:rFonts w:ascii="Times" w:eastAsia="宋体" w:hAnsi="Times" w:hint="eastAsia"/>
          <w:szCs w:val="21"/>
        </w:rPr>
        <w:t>和事件驱动代替多线程，带来了可观的性能提升。</w:t>
      </w:r>
      <w:r>
        <w:rPr>
          <w:rFonts w:ascii="Times" w:eastAsia="宋体" w:hAnsi="Times" w:hint="eastAsia"/>
          <w:szCs w:val="21"/>
        </w:rPr>
        <w:t>Node.js</w:t>
      </w:r>
      <w:r>
        <w:rPr>
          <w:rFonts w:ascii="Times" w:eastAsia="宋体" w:hAnsi="Times" w:hint="eastAsia"/>
          <w:szCs w:val="21"/>
        </w:rPr>
        <w:t>除了使用</w:t>
      </w:r>
      <w:r>
        <w:rPr>
          <w:rFonts w:ascii="Times" w:eastAsia="宋体" w:hAnsi="Times" w:hint="eastAsia"/>
          <w:szCs w:val="21"/>
        </w:rPr>
        <w:t>V8</w:t>
      </w:r>
      <w:r>
        <w:rPr>
          <w:rFonts w:ascii="Times" w:eastAsia="宋体" w:hAnsi="Times" w:hint="eastAsia"/>
          <w:szCs w:val="21"/>
        </w:rPr>
        <w:t>作为</w:t>
      </w:r>
      <w:r>
        <w:rPr>
          <w:rFonts w:ascii="Times" w:eastAsia="宋体" w:hAnsi="Times" w:hint="eastAsia"/>
          <w:szCs w:val="21"/>
        </w:rPr>
        <w:t>JavaScript</w:t>
      </w:r>
      <w:r>
        <w:rPr>
          <w:rFonts w:ascii="Times" w:eastAsia="宋体" w:hAnsi="Times" w:hint="eastAsia"/>
          <w:szCs w:val="21"/>
        </w:rPr>
        <w:t>引擎之外，还使用了高效的</w:t>
      </w:r>
      <w:proofErr w:type="spellStart"/>
      <w:r>
        <w:rPr>
          <w:rFonts w:ascii="Times" w:eastAsia="宋体" w:hAnsi="Times" w:hint="eastAsia"/>
          <w:szCs w:val="21"/>
        </w:rPr>
        <w:t>libev</w:t>
      </w:r>
      <w:proofErr w:type="spellEnd"/>
      <w:r>
        <w:rPr>
          <w:rFonts w:ascii="Times" w:eastAsia="宋体" w:hAnsi="Times" w:hint="eastAsia"/>
          <w:szCs w:val="21"/>
        </w:rPr>
        <w:t>和</w:t>
      </w:r>
      <w:proofErr w:type="spellStart"/>
      <w:r>
        <w:rPr>
          <w:rFonts w:ascii="Times" w:eastAsia="宋体" w:hAnsi="Times" w:hint="eastAsia"/>
          <w:szCs w:val="21"/>
        </w:rPr>
        <w:t>libeio</w:t>
      </w:r>
      <w:proofErr w:type="spellEnd"/>
      <w:r>
        <w:rPr>
          <w:rFonts w:ascii="Times" w:eastAsia="宋体" w:hAnsi="Times" w:hint="eastAsia"/>
          <w:szCs w:val="21"/>
        </w:rPr>
        <w:t>库支持事件驱动和异步式</w:t>
      </w:r>
      <w:r>
        <w:rPr>
          <w:rFonts w:ascii="Times" w:eastAsia="宋体" w:hAnsi="Times" w:hint="eastAsia"/>
          <w:szCs w:val="21"/>
        </w:rPr>
        <w:t>I/O</w:t>
      </w:r>
      <w:r>
        <w:rPr>
          <w:rFonts w:ascii="Times" w:eastAsia="宋体" w:hAnsi="Times" w:hint="eastAsia"/>
          <w:szCs w:val="21"/>
        </w:rPr>
        <w:t>。图</w:t>
      </w:r>
      <w:r>
        <w:rPr>
          <w:rFonts w:ascii="Times" w:eastAsia="宋体" w:hAnsi="Times" w:hint="eastAsia"/>
          <w:szCs w:val="21"/>
        </w:rPr>
        <w:t>1</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架构的示意图</w:t>
      </w:r>
      <w:r>
        <w:rPr>
          <w:rFonts w:ascii="Times" w:eastAsia="宋体" w:hAnsi="Times" w:hint="eastAsia"/>
          <w:szCs w:val="21"/>
          <w:vertAlign w:val="superscript"/>
        </w:rPr>
        <w:t>[3]</w:t>
      </w:r>
      <w:r>
        <w:rPr>
          <w:rFonts w:ascii="Times" w:eastAsia="宋体" w:hAnsi="Times" w:hint="eastAsia"/>
          <w:szCs w:val="21"/>
        </w:rPr>
        <w:t>。</w:t>
      </w:r>
    </w:p>
    <w:p w14:paraId="32676C86" w14:textId="77777777" w:rsidR="0073245C" w:rsidRDefault="00A33A88">
      <w:pPr>
        <w:keepNext/>
        <w:spacing w:line="360" w:lineRule="auto"/>
        <w:jc w:val="center"/>
        <w:rPr>
          <w:rFonts w:ascii="Times" w:eastAsia="宋体" w:hAnsi="Times"/>
        </w:rPr>
      </w:pPr>
      <w:r>
        <w:rPr>
          <w:rFonts w:ascii="Times" w:eastAsia="宋体" w:hAnsi="Times"/>
          <w:noProof/>
        </w:rPr>
        <w:lastRenderedPageBreak/>
        <w:drawing>
          <wp:inline distT="0" distB="0" distL="0" distR="0" wp14:anchorId="4C423FE5" wp14:editId="249A1932">
            <wp:extent cx="5274310" cy="3129915"/>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30436"/>
                    </a:xfrm>
                    <a:prstGeom prst="rect">
                      <a:avLst/>
                    </a:prstGeom>
                    <a:noFill/>
                    <a:ln>
                      <a:noFill/>
                    </a:ln>
                  </pic:spPr>
                </pic:pic>
              </a:graphicData>
            </a:graphic>
          </wp:inline>
        </w:drawing>
      </w:r>
    </w:p>
    <w:p w14:paraId="44BB0EB8" w14:textId="77777777" w:rsidR="0073245C" w:rsidRDefault="00A33A88">
      <w:pPr>
        <w:jc w:val="center"/>
        <w:rPr>
          <w:rFonts w:ascii="Times" w:eastAsia="宋体" w:hAnsi="Times"/>
          <w:b/>
          <w:szCs w:val="21"/>
        </w:rPr>
      </w:pPr>
      <w:r>
        <w:rPr>
          <w:rFonts w:ascii="Times" w:eastAsia="宋体" w:hAnsi="Times" w:hint="eastAsia"/>
        </w:rPr>
        <w:t>图</w:t>
      </w:r>
      <w:r>
        <w:rPr>
          <w:rFonts w:ascii="Times" w:eastAsia="宋体" w:hAnsi="Times" w:hint="eastAsia"/>
        </w:rPr>
        <w:t xml:space="preserve"> </w:t>
      </w:r>
      <w:r>
        <w:rPr>
          <w:rFonts w:ascii="Times" w:eastAsia="宋体" w:hAnsi="Times"/>
        </w:rPr>
        <w:fldChar w:fldCharType="begin"/>
      </w:r>
      <w:r>
        <w:rPr>
          <w:rFonts w:ascii="Times" w:eastAsia="宋体" w:hAnsi="Times"/>
        </w:rPr>
        <w:instrText xml:space="preserve"> </w:instrText>
      </w:r>
      <w:r>
        <w:rPr>
          <w:rFonts w:ascii="Times" w:eastAsia="宋体" w:hAnsi="Times" w:hint="eastAsia"/>
        </w:rPr>
        <w:instrText xml:space="preserve">SEQ </w:instrText>
      </w:r>
      <w:r>
        <w:rPr>
          <w:rFonts w:ascii="Times" w:eastAsia="宋体" w:hAnsi="Times" w:hint="eastAsia"/>
        </w:rPr>
        <w:instrText>图</w:instrText>
      </w:r>
      <w:r>
        <w:rPr>
          <w:rFonts w:ascii="Times" w:eastAsia="宋体" w:hAnsi="Times" w:hint="eastAsia"/>
        </w:rPr>
        <w:instrText xml:space="preserve"> \* ARABIC</w:instrText>
      </w:r>
      <w:r>
        <w:rPr>
          <w:rFonts w:ascii="Times" w:eastAsia="宋体" w:hAnsi="Times"/>
        </w:rPr>
        <w:instrText xml:space="preserve"> </w:instrText>
      </w:r>
      <w:r>
        <w:rPr>
          <w:rFonts w:ascii="Times" w:eastAsia="宋体" w:hAnsi="Times"/>
        </w:rPr>
        <w:fldChar w:fldCharType="separate"/>
      </w:r>
      <w:r>
        <w:rPr>
          <w:rFonts w:ascii="Times" w:eastAsia="宋体" w:hAnsi="Times"/>
        </w:rPr>
        <w:t>1</w:t>
      </w:r>
      <w:r>
        <w:rPr>
          <w:rFonts w:ascii="Times" w:eastAsia="宋体" w:hAnsi="Times"/>
        </w:rPr>
        <w:fldChar w:fldCharType="end"/>
      </w:r>
      <w:r>
        <w:rPr>
          <w:rFonts w:ascii="Times" w:eastAsia="宋体" w:hAnsi="Times" w:hint="eastAsia"/>
        </w:rPr>
        <w:t xml:space="preserve"> Node.js</w:t>
      </w:r>
      <w:r>
        <w:rPr>
          <w:rFonts w:ascii="Times" w:eastAsia="宋体" w:hAnsi="Times" w:hint="eastAsia"/>
        </w:rPr>
        <w:t>架构图</w:t>
      </w:r>
    </w:p>
    <w:p w14:paraId="573091F8" w14:textId="77777777" w:rsidR="0073245C" w:rsidRDefault="0073245C">
      <w:pPr>
        <w:jc w:val="center"/>
        <w:rPr>
          <w:rFonts w:ascii="Times" w:eastAsia="宋体" w:hAnsi="Times"/>
          <w:b/>
          <w:szCs w:val="21"/>
        </w:rPr>
      </w:pPr>
    </w:p>
    <w:p w14:paraId="7D5CAADC"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 w:name="_Toc480713697"/>
      <w:r>
        <w:rPr>
          <w:rFonts w:ascii="Times" w:eastAsia="宋体" w:hAnsi="Times" w:hint="eastAsia"/>
          <w:b/>
          <w:sz w:val="32"/>
          <w:szCs w:val="32"/>
        </w:rPr>
        <w:t>文档概述</w:t>
      </w:r>
      <w:bookmarkEnd w:id="4"/>
    </w:p>
    <w:p w14:paraId="6713BCF8"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本文档是基于</w:t>
      </w:r>
      <w:r>
        <w:rPr>
          <w:rFonts w:ascii="Times" w:eastAsia="宋体" w:hAnsi="Times" w:hint="eastAsia"/>
          <w:szCs w:val="21"/>
        </w:rPr>
        <w:t>Node.js</w:t>
      </w:r>
      <w:r>
        <w:rPr>
          <w:rFonts w:ascii="Times" w:eastAsia="宋体" w:hAnsi="Times" w:hint="eastAsia"/>
          <w:szCs w:val="21"/>
        </w:rPr>
        <w:t>的各模块需求分析和规格说明书，确定</w:t>
      </w:r>
      <w:r>
        <w:rPr>
          <w:rFonts w:ascii="Times" w:eastAsia="宋体" w:hAnsi="Times" w:hint="eastAsia"/>
          <w:szCs w:val="21"/>
        </w:rPr>
        <w:t>Node.js</w:t>
      </w:r>
      <w:r>
        <w:rPr>
          <w:rFonts w:ascii="Times" w:eastAsia="宋体" w:hAnsi="Times" w:hint="eastAsia"/>
          <w:szCs w:val="21"/>
        </w:rPr>
        <w:t>的功能需求、非功能需求、数据需求以及运行需求。</w:t>
      </w:r>
    </w:p>
    <w:p w14:paraId="7B456A74" w14:textId="77777777" w:rsidR="0073245C" w:rsidRDefault="00A33A88">
      <w:pPr>
        <w:pStyle w:val="13"/>
        <w:widowControl/>
        <w:numPr>
          <w:ilvl w:val="0"/>
          <w:numId w:val="2"/>
        </w:numPr>
        <w:spacing w:line="360" w:lineRule="auto"/>
        <w:ind w:firstLineChars="0"/>
        <w:jc w:val="left"/>
        <w:rPr>
          <w:rFonts w:ascii="Times" w:eastAsia="宋体" w:hAnsi="Times"/>
          <w:color w:val="000000"/>
          <w:szCs w:val="21"/>
        </w:rPr>
      </w:pPr>
      <w:r>
        <w:rPr>
          <w:rFonts w:ascii="Times" w:eastAsia="宋体" w:hAnsi="Times" w:hint="eastAsia"/>
          <w:color w:val="000000"/>
          <w:szCs w:val="21"/>
        </w:rPr>
        <w:t>以用例图的形式给出</w:t>
      </w:r>
      <w:r>
        <w:rPr>
          <w:rFonts w:ascii="Times" w:eastAsia="宋体" w:hAnsi="Times" w:hint="eastAsia"/>
          <w:color w:val="000000"/>
          <w:szCs w:val="21"/>
        </w:rPr>
        <w:t xml:space="preserve"> Node.js</w:t>
      </w:r>
      <w:r>
        <w:rPr>
          <w:rFonts w:ascii="Times" w:eastAsia="宋体" w:hAnsi="Times" w:hint="eastAsia"/>
          <w:color w:val="000000"/>
          <w:szCs w:val="21"/>
        </w:rPr>
        <w:t>功能需求的分解结构，并对用例模型中的参与者和用例进行详细的描述。</w:t>
      </w:r>
    </w:p>
    <w:p w14:paraId="3111E7B7" w14:textId="77777777" w:rsidR="0073245C" w:rsidRDefault="00A33A88">
      <w:pPr>
        <w:pStyle w:val="13"/>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描述了与此次系统实施相关的硬件环境的一些要求。</w:t>
      </w:r>
    </w:p>
    <w:p w14:paraId="16F32FD3" w14:textId="77777777" w:rsidR="0073245C" w:rsidRDefault="00A33A88">
      <w:pPr>
        <w:pStyle w:val="13"/>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描述了与此系统实施相关的软件环境的要求。</w:t>
      </w:r>
    </w:p>
    <w:p w14:paraId="0A7E6B0D"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5" w:name="_Toc480713698"/>
      <w:r>
        <w:rPr>
          <w:rFonts w:ascii="Times" w:eastAsia="宋体" w:hAnsi="Times" w:hint="eastAsia"/>
          <w:b/>
          <w:sz w:val="32"/>
          <w:szCs w:val="32"/>
        </w:rPr>
        <w:t>术语和缩略词</w:t>
      </w:r>
      <w:bookmarkEnd w:id="5"/>
    </w:p>
    <w:p w14:paraId="2EDD8A72"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关于本文档中出现的一些专业术语、缩略语如表</w:t>
      </w:r>
      <w:r>
        <w:rPr>
          <w:rFonts w:ascii="Times" w:eastAsia="宋体" w:hAnsi="Times" w:hint="eastAsia"/>
          <w:szCs w:val="21"/>
        </w:rPr>
        <w:t>1</w:t>
      </w:r>
      <w:r>
        <w:rPr>
          <w:rFonts w:ascii="Times" w:eastAsia="宋体" w:hAnsi="Times" w:hint="eastAsia"/>
          <w:szCs w:val="21"/>
        </w:rPr>
        <w:t>所示。</w:t>
      </w:r>
    </w:p>
    <w:p w14:paraId="0414FE26" w14:textId="77777777" w:rsidR="0073245C" w:rsidRDefault="00A33A88">
      <w:pPr>
        <w:spacing w:line="360" w:lineRule="auto"/>
        <w:ind w:firstLineChars="200" w:firstLine="422"/>
        <w:jc w:val="center"/>
        <w:rPr>
          <w:rFonts w:ascii="Times" w:eastAsia="宋体" w:hAnsi="Times"/>
          <w:b/>
          <w:sz w:val="24"/>
          <w:szCs w:val="24"/>
        </w:rPr>
      </w:pPr>
      <w:r>
        <w:rPr>
          <w:rFonts w:ascii="Times" w:eastAsia="宋体" w:hAnsi="Times" w:cstheme="minorHAnsi"/>
          <w:b/>
        </w:rPr>
        <w:t>表</w:t>
      </w:r>
      <w:r>
        <w:rPr>
          <w:rFonts w:ascii="Times" w:eastAsia="宋体" w:hAnsi="Times" w:cstheme="minorHAnsi"/>
          <w:b/>
        </w:rPr>
        <w:t xml:space="preserve"> </w:t>
      </w:r>
      <w:r>
        <w:rPr>
          <w:rFonts w:ascii="Times" w:eastAsia="宋体" w:hAnsi="Times" w:cstheme="minorHAnsi"/>
          <w:b/>
        </w:rPr>
        <w:fldChar w:fldCharType="begin"/>
      </w:r>
      <w:r>
        <w:rPr>
          <w:rFonts w:ascii="Times" w:eastAsia="宋体" w:hAnsi="Times" w:cstheme="minorHAnsi"/>
          <w:b/>
        </w:rPr>
        <w:instrText xml:space="preserve"> SEQ </w:instrText>
      </w:r>
      <w:r>
        <w:rPr>
          <w:rFonts w:ascii="Times" w:eastAsia="宋体" w:hAnsi="Times" w:cstheme="minorHAnsi"/>
          <w:b/>
        </w:rPr>
        <w:instrText>表</w:instrText>
      </w:r>
      <w:r>
        <w:rPr>
          <w:rFonts w:ascii="Times" w:eastAsia="宋体" w:hAnsi="Times" w:cstheme="minorHAnsi"/>
          <w:b/>
        </w:rPr>
        <w:instrText xml:space="preserve"> \* ARABIC </w:instrText>
      </w:r>
      <w:r>
        <w:rPr>
          <w:rFonts w:ascii="Times" w:eastAsia="宋体" w:hAnsi="Times" w:cstheme="minorHAnsi"/>
          <w:b/>
        </w:rPr>
        <w:fldChar w:fldCharType="separate"/>
      </w:r>
      <w:r>
        <w:rPr>
          <w:rFonts w:ascii="Times" w:eastAsia="宋体" w:hAnsi="Times" w:cstheme="minorHAnsi"/>
          <w:b/>
        </w:rPr>
        <w:t>1</w:t>
      </w:r>
      <w:r>
        <w:rPr>
          <w:rFonts w:ascii="Times" w:eastAsia="宋体" w:hAnsi="Times" w:cstheme="minorHAnsi"/>
          <w:b/>
        </w:rPr>
        <w:fldChar w:fldCharType="end"/>
      </w:r>
      <w:r>
        <w:rPr>
          <w:rFonts w:ascii="Times" w:eastAsia="宋体" w:hAnsi="Times" w:cstheme="minorHAnsi"/>
          <w:b/>
        </w:rPr>
        <w:t xml:space="preserve"> </w:t>
      </w:r>
      <w:r>
        <w:rPr>
          <w:rFonts w:ascii="Times" w:eastAsia="宋体" w:hAnsi="Times" w:cstheme="minorHAnsi"/>
          <w:b/>
        </w:rPr>
        <w:t>专业术语</w:t>
      </w:r>
      <w:r>
        <w:rPr>
          <w:rFonts w:ascii="Times" w:eastAsia="宋体" w:hAnsi="Times" w:cstheme="minorHAnsi"/>
          <w:b/>
        </w:rPr>
        <w:t>/</w:t>
      </w:r>
      <w:r>
        <w:rPr>
          <w:rFonts w:ascii="Times" w:eastAsia="宋体" w:hAnsi="Times" w:cstheme="minorHAnsi"/>
          <w:b/>
        </w:rPr>
        <w:t>缩略图描述表</w:t>
      </w:r>
    </w:p>
    <w:tbl>
      <w:tblPr>
        <w:tblStyle w:val="ad"/>
        <w:tblW w:w="8296" w:type="dxa"/>
        <w:tblLayout w:type="fixed"/>
        <w:tblLook w:val="04A0" w:firstRow="1" w:lastRow="0" w:firstColumn="1" w:lastColumn="0" w:noHBand="0" w:noVBand="1"/>
      </w:tblPr>
      <w:tblGrid>
        <w:gridCol w:w="2061"/>
        <w:gridCol w:w="6235"/>
      </w:tblGrid>
      <w:tr w:rsidR="0073245C" w14:paraId="5BA0762A" w14:textId="77777777">
        <w:tc>
          <w:tcPr>
            <w:tcW w:w="2061" w:type="dxa"/>
          </w:tcPr>
          <w:p w14:paraId="3466BD4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术语</w:t>
            </w:r>
            <w:r>
              <w:rPr>
                <w:rFonts w:ascii="Times" w:eastAsia="宋体" w:hAnsi="Times" w:hint="eastAsia"/>
                <w:sz w:val="24"/>
                <w:szCs w:val="24"/>
              </w:rPr>
              <w:t>/</w:t>
            </w:r>
            <w:r>
              <w:rPr>
                <w:rFonts w:ascii="Times" w:eastAsia="宋体" w:hAnsi="Times" w:hint="eastAsia"/>
                <w:sz w:val="24"/>
                <w:szCs w:val="24"/>
              </w:rPr>
              <w:t>缩略语</w:t>
            </w:r>
          </w:p>
        </w:tc>
        <w:tc>
          <w:tcPr>
            <w:tcW w:w="6235" w:type="dxa"/>
          </w:tcPr>
          <w:p w14:paraId="64779B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描述</w:t>
            </w:r>
          </w:p>
        </w:tc>
      </w:tr>
      <w:tr w:rsidR="0073245C" w14:paraId="59002035" w14:textId="77777777">
        <w:tc>
          <w:tcPr>
            <w:tcW w:w="2061" w:type="dxa"/>
          </w:tcPr>
          <w:p w14:paraId="35E204AC" w14:textId="77777777" w:rsidR="0073245C" w:rsidRDefault="00A33A88">
            <w:pPr>
              <w:spacing w:line="360" w:lineRule="auto"/>
              <w:rPr>
                <w:rFonts w:ascii="Times" w:eastAsia="宋体" w:hAnsi="Times"/>
                <w:szCs w:val="21"/>
              </w:rPr>
            </w:pPr>
            <w:r>
              <w:rPr>
                <w:rFonts w:ascii="Times" w:eastAsia="宋体" w:hAnsi="Times" w:hint="eastAsia"/>
                <w:szCs w:val="21"/>
              </w:rPr>
              <w:t>JavaScript</w:t>
            </w:r>
          </w:p>
        </w:tc>
        <w:tc>
          <w:tcPr>
            <w:tcW w:w="6235" w:type="dxa"/>
          </w:tcPr>
          <w:p w14:paraId="3ADA050A" w14:textId="77777777" w:rsidR="0073245C" w:rsidRDefault="00A33A88">
            <w:pPr>
              <w:spacing w:line="360" w:lineRule="auto"/>
              <w:rPr>
                <w:rFonts w:ascii="Times" w:eastAsia="宋体" w:hAnsi="Times"/>
                <w:szCs w:val="21"/>
              </w:rPr>
            </w:pPr>
            <w:r>
              <w:rPr>
                <w:rFonts w:ascii="Times" w:eastAsia="宋体" w:hAnsi="Times" w:hint="eastAsia"/>
                <w:szCs w:val="21"/>
              </w:rPr>
              <w:t>JavaScript</w:t>
            </w:r>
            <w:r>
              <w:rPr>
                <w:rFonts w:ascii="Times" w:eastAsia="宋体" w:hAnsi="Times" w:cs="Arial"/>
                <w:color w:val="333333"/>
                <w:szCs w:val="21"/>
                <w:shd w:val="clear" w:color="auto" w:fill="FFFFFF"/>
              </w:rPr>
              <w:t>一种直译式脚本语言</w:t>
            </w:r>
            <w:r>
              <w:rPr>
                <w:rFonts w:ascii="Times" w:eastAsia="宋体" w:hAnsi="Times" w:cs="Arial" w:hint="eastAsia"/>
                <w:color w:val="333333"/>
                <w:szCs w:val="21"/>
                <w:shd w:val="clear" w:color="auto" w:fill="FFFFFF"/>
              </w:rPr>
              <w:t>,</w:t>
            </w:r>
            <w:r>
              <w:rPr>
                <w:rFonts w:ascii="Times" w:eastAsia="宋体" w:hAnsi="Times" w:cs="Arial" w:hint="eastAsia"/>
                <w:color w:val="333333"/>
                <w:szCs w:val="21"/>
                <w:shd w:val="clear" w:color="auto" w:fill="FFFFFF"/>
              </w:rPr>
              <w:t>简称</w:t>
            </w:r>
            <w:proofErr w:type="spellStart"/>
            <w:r>
              <w:rPr>
                <w:rFonts w:ascii="Times" w:eastAsia="宋体" w:hAnsi="Times" w:cs="Arial" w:hint="eastAsia"/>
                <w:color w:val="333333"/>
                <w:szCs w:val="21"/>
                <w:shd w:val="clear" w:color="auto" w:fill="FFFFFF"/>
              </w:rPr>
              <w:t>js</w:t>
            </w:r>
            <w:proofErr w:type="spellEnd"/>
            <w:r>
              <w:rPr>
                <w:rFonts w:ascii="Times" w:eastAsia="宋体" w:hAnsi="Times" w:cs="Arial" w:hint="eastAsia"/>
                <w:color w:val="333333"/>
                <w:szCs w:val="21"/>
                <w:shd w:val="clear" w:color="auto" w:fill="FFFFFF"/>
              </w:rPr>
              <w:t>。</w:t>
            </w:r>
          </w:p>
        </w:tc>
      </w:tr>
      <w:tr w:rsidR="0073245C" w14:paraId="1E40AC30" w14:textId="77777777">
        <w:tc>
          <w:tcPr>
            <w:tcW w:w="2061" w:type="dxa"/>
          </w:tcPr>
          <w:p w14:paraId="74E06758" w14:textId="77777777" w:rsidR="0073245C" w:rsidRDefault="00A33A88">
            <w:pPr>
              <w:spacing w:line="360" w:lineRule="auto"/>
              <w:rPr>
                <w:rFonts w:ascii="Times" w:eastAsia="宋体" w:hAnsi="Times"/>
                <w:szCs w:val="21"/>
              </w:rPr>
            </w:pPr>
            <w:r>
              <w:rPr>
                <w:rFonts w:ascii="Times" w:eastAsia="宋体" w:hAnsi="Times" w:hint="eastAsia"/>
                <w:szCs w:val="21"/>
              </w:rPr>
              <w:t>API</w:t>
            </w:r>
          </w:p>
        </w:tc>
        <w:tc>
          <w:tcPr>
            <w:tcW w:w="6235" w:type="dxa"/>
          </w:tcPr>
          <w:p w14:paraId="5FE98FDB"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Application Programming Interface</w:t>
            </w:r>
            <w:r>
              <w:rPr>
                <w:rFonts w:ascii="Times" w:eastAsia="宋体" w:hAnsi="Times" w:cs="Arial" w:hint="eastAsia"/>
                <w:color w:val="333333"/>
                <w:szCs w:val="21"/>
                <w:shd w:val="clear" w:color="auto" w:fill="FFFFFF"/>
              </w:rPr>
              <w:t>，</w:t>
            </w:r>
            <w:r>
              <w:rPr>
                <w:rFonts w:ascii="Times" w:eastAsia="宋体" w:hAnsi="Times" w:cs="Arial"/>
                <w:color w:val="333333"/>
                <w:szCs w:val="21"/>
                <w:shd w:val="clear" w:color="auto" w:fill="FFFFFF"/>
              </w:rPr>
              <w:t>应用程序编程接口</w:t>
            </w:r>
          </w:p>
        </w:tc>
      </w:tr>
      <w:tr w:rsidR="0073245C" w14:paraId="1E1BA8E7" w14:textId="77777777">
        <w:tc>
          <w:tcPr>
            <w:tcW w:w="2061" w:type="dxa"/>
          </w:tcPr>
          <w:p w14:paraId="321A68EF" w14:textId="77777777" w:rsidR="0073245C" w:rsidRDefault="00A33A88">
            <w:pPr>
              <w:spacing w:line="360" w:lineRule="auto"/>
              <w:rPr>
                <w:rFonts w:ascii="Times" w:eastAsia="宋体" w:hAnsi="Times"/>
                <w:szCs w:val="21"/>
              </w:rPr>
            </w:pPr>
            <w:r>
              <w:rPr>
                <w:rFonts w:ascii="Times" w:eastAsia="宋体" w:hAnsi="Times" w:hint="eastAsia"/>
                <w:szCs w:val="21"/>
              </w:rPr>
              <w:t>HTTP</w:t>
            </w:r>
          </w:p>
        </w:tc>
        <w:tc>
          <w:tcPr>
            <w:tcW w:w="6235" w:type="dxa"/>
          </w:tcPr>
          <w:p w14:paraId="3A3854D8" w14:textId="77777777" w:rsidR="0073245C" w:rsidRDefault="00A33A88">
            <w:pPr>
              <w:spacing w:line="360" w:lineRule="auto"/>
              <w:rPr>
                <w:rFonts w:ascii="Times" w:eastAsia="宋体" w:hAnsi="Times"/>
                <w:szCs w:val="21"/>
              </w:rPr>
            </w:pPr>
            <w:proofErr w:type="spellStart"/>
            <w:r>
              <w:rPr>
                <w:rFonts w:ascii="Times" w:eastAsia="宋体" w:hAnsi="Times" w:cs="Arial"/>
                <w:color w:val="333333"/>
                <w:szCs w:val="21"/>
                <w:shd w:val="clear" w:color="auto" w:fill="FFFFFF"/>
              </w:rPr>
              <w:t>HyperText</w:t>
            </w:r>
            <w:proofErr w:type="spellEnd"/>
            <w:r>
              <w:rPr>
                <w:rFonts w:ascii="Times" w:eastAsia="宋体" w:hAnsi="Times" w:cs="Arial"/>
                <w:color w:val="333333"/>
                <w:szCs w:val="21"/>
                <w:shd w:val="clear" w:color="auto" w:fill="FFFFFF"/>
              </w:rPr>
              <w:t xml:space="preserve"> Transfer Protocol</w:t>
            </w:r>
            <w:r>
              <w:rPr>
                <w:rFonts w:ascii="Times" w:eastAsia="宋体" w:hAnsi="Times" w:cs="Arial" w:hint="eastAsia"/>
                <w:color w:val="333333"/>
                <w:szCs w:val="21"/>
                <w:shd w:val="clear" w:color="auto" w:fill="FFFFFF"/>
              </w:rPr>
              <w:t>，</w:t>
            </w:r>
            <w:r>
              <w:fldChar w:fldCharType="begin"/>
            </w:r>
            <w:r>
              <w:rPr>
                <w:rFonts w:ascii="Times" w:eastAsia="宋体" w:hAnsi="Times"/>
              </w:rPr>
              <w:instrText xml:space="preserve"> HYPERLINK "http://baike.baidu.com/item/%E8%B6%85%E6%96%87%E6%9C%AC%E4%BC%A0%E8%BE%93%E5%8D%8F%E8%AE%AE" \t "_blank" </w:instrText>
            </w:r>
            <w:r>
              <w:fldChar w:fldCharType="separate"/>
            </w:r>
            <w:r>
              <w:rPr>
                <w:rStyle w:val="ac"/>
                <w:rFonts w:ascii="Times" w:eastAsia="宋体" w:hAnsi="Times" w:cs="Arial"/>
                <w:color w:val="auto"/>
                <w:szCs w:val="21"/>
                <w:u w:val="none"/>
                <w:shd w:val="clear" w:color="auto" w:fill="FFFFFF"/>
              </w:rPr>
              <w:t>超文本传输协议</w:t>
            </w:r>
            <w:r>
              <w:rPr>
                <w:rStyle w:val="ac"/>
                <w:rFonts w:ascii="Times" w:eastAsia="宋体" w:hAnsi="Times" w:cs="Arial"/>
                <w:color w:val="auto"/>
                <w:szCs w:val="21"/>
                <w:u w:val="none"/>
                <w:shd w:val="clear" w:color="auto" w:fill="FFFFFF"/>
              </w:rPr>
              <w:fldChar w:fldCharType="end"/>
            </w:r>
          </w:p>
        </w:tc>
      </w:tr>
      <w:tr w:rsidR="0073245C" w14:paraId="2ABD7CA1" w14:textId="77777777">
        <w:tc>
          <w:tcPr>
            <w:tcW w:w="2061" w:type="dxa"/>
          </w:tcPr>
          <w:p w14:paraId="262B75DE"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libev</w:t>
            </w:r>
            <w:proofErr w:type="spellEnd"/>
          </w:p>
        </w:tc>
        <w:tc>
          <w:tcPr>
            <w:tcW w:w="6235" w:type="dxa"/>
          </w:tcPr>
          <w:p w14:paraId="6C559838"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一个</w:t>
            </w:r>
            <w:r>
              <w:fldChar w:fldCharType="begin"/>
            </w:r>
            <w:r>
              <w:rPr>
                <w:rFonts w:ascii="Times" w:eastAsia="宋体" w:hAnsi="Times"/>
              </w:rPr>
              <w:instrText xml:space="preserve"> HYPERLINK "http://baike.baidu.com/subview/536048/536048.htm" \t "_blank" </w:instrText>
            </w:r>
            <w:r>
              <w:fldChar w:fldCharType="separate"/>
            </w:r>
            <w:r>
              <w:rPr>
                <w:rStyle w:val="ac"/>
                <w:rFonts w:ascii="Times" w:eastAsia="宋体" w:hAnsi="Times" w:cs="Arial"/>
                <w:color w:val="auto"/>
                <w:szCs w:val="21"/>
                <w:u w:val="none"/>
                <w:shd w:val="clear" w:color="auto" w:fill="FFFFFF"/>
              </w:rPr>
              <w:t>事件驱动</w:t>
            </w:r>
            <w:r>
              <w:rPr>
                <w:rStyle w:val="ac"/>
                <w:rFonts w:ascii="Times" w:eastAsia="宋体" w:hAnsi="Times" w:cs="Arial"/>
                <w:color w:val="auto"/>
                <w:szCs w:val="21"/>
                <w:u w:val="none"/>
                <w:shd w:val="clear" w:color="auto" w:fill="FFFFFF"/>
              </w:rPr>
              <w:fldChar w:fldCharType="end"/>
            </w:r>
            <w:r>
              <w:rPr>
                <w:rFonts w:ascii="Times" w:eastAsia="宋体" w:hAnsi="Times" w:cs="Arial"/>
                <w:color w:val="333333"/>
                <w:szCs w:val="21"/>
                <w:shd w:val="clear" w:color="auto" w:fill="FFFFFF"/>
              </w:rPr>
              <w:t>的编程框架</w:t>
            </w:r>
          </w:p>
        </w:tc>
      </w:tr>
      <w:tr w:rsidR="0073245C" w14:paraId="56DB9DD8" w14:textId="77777777">
        <w:tc>
          <w:tcPr>
            <w:tcW w:w="2061" w:type="dxa"/>
          </w:tcPr>
          <w:p w14:paraId="4262EFB3"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libeio</w:t>
            </w:r>
            <w:proofErr w:type="spellEnd"/>
          </w:p>
        </w:tc>
        <w:tc>
          <w:tcPr>
            <w:tcW w:w="6235" w:type="dxa"/>
          </w:tcPr>
          <w:p w14:paraId="68927D3E" w14:textId="77777777" w:rsidR="0073245C" w:rsidRDefault="00A33A88">
            <w:pPr>
              <w:spacing w:line="360" w:lineRule="auto"/>
              <w:rPr>
                <w:rFonts w:ascii="Times" w:eastAsia="宋体" w:hAnsi="Times"/>
                <w:szCs w:val="21"/>
              </w:rPr>
            </w:pPr>
            <w:r>
              <w:rPr>
                <w:rFonts w:ascii="Times" w:eastAsia="宋体" w:hAnsi="Times" w:hint="eastAsia"/>
                <w:szCs w:val="21"/>
              </w:rPr>
              <w:t>提供全套一部文件操作的接口</w:t>
            </w:r>
          </w:p>
        </w:tc>
      </w:tr>
      <w:tr w:rsidR="0073245C" w14:paraId="44239306" w14:textId="77777777">
        <w:tc>
          <w:tcPr>
            <w:tcW w:w="2061" w:type="dxa"/>
          </w:tcPr>
          <w:p w14:paraId="42435E01"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lastRenderedPageBreak/>
              <w:t>libuv</w:t>
            </w:r>
            <w:proofErr w:type="spellEnd"/>
          </w:p>
        </w:tc>
        <w:tc>
          <w:tcPr>
            <w:tcW w:w="6235" w:type="dxa"/>
          </w:tcPr>
          <w:p w14:paraId="2D7A33D7" w14:textId="77777777" w:rsidR="0073245C" w:rsidRDefault="00A33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w:eastAsia="宋体" w:hAnsi="Times" w:cs="宋体"/>
                <w:color w:val="000000"/>
                <w:szCs w:val="21"/>
              </w:rPr>
            </w:pPr>
            <w:proofErr w:type="spellStart"/>
            <w:r>
              <w:rPr>
                <w:rFonts w:ascii="Times" w:eastAsia="宋体" w:hAnsi="Times" w:cs="宋体"/>
                <w:color w:val="000000"/>
                <w:szCs w:val="21"/>
              </w:rPr>
              <w:t>libuv</w:t>
            </w:r>
            <w:proofErr w:type="spellEnd"/>
            <w:r>
              <w:rPr>
                <w:rFonts w:ascii="Times" w:eastAsia="宋体" w:hAnsi="Times" w:cs="宋体"/>
                <w:color w:val="000000"/>
                <w:szCs w:val="21"/>
              </w:rPr>
              <w:t xml:space="preserve"> </w:t>
            </w:r>
            <w:r>
              <w:rPr>
                <w:rFonts w:ascii="Times" w:eastAsia="宋体" w:hAnsi="Times" w:cs="宋体"/>
                <w:color w:val="000000"/>
                <w:szCs w:val="21"/>
              </w:rPr>
              <w:t>是</w:t>
            </w:r>
            <w:r>
              <w:rPr>
                <w:rFonts w:ascii="Times" w:eastAsia="宋体" w:hAnsi="Times" w:cs="宋体"/>
                <w:color w:val="000000"/>
                <w:szCs w:val="21"/>
              </w:rPr>
              <w:t xml:space="preserve"> Node </w:t>
            </w:r>
            <w:r>
              <w:rPr>
                <w:rFonts w:ascii="Times" w:eastAsia="宋体" w:hAnsi="Times" w:cs="宋体"/>
                <w:color w:val="000000"/>
                <w:szCs w:val="21"/>
              </w:rPr>
              <w:t>的新跨平台抽象层</w:t>
            </w:r>
          </w:p>
        </w:tc>
      </w:tr>
      <w:tr w:rsidR="0073245C" w14:paraId="5D45884F" w14:textId="77777777">
        <w:tc>
          <w:tcPr>
            <w:tcW w:w="2061" w:type="dxa"/>
          </w:tcPr>
          <w:p w14:paraId="23CC37CE"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epoll</w:t>
            </w:r>
            <w:proofErr w:type="spellEnd"/>
          </w:p>
        </w:tc>
        <w:tc>
          <w:tcPr>
            <w:tcW w:w="6235" w:type="dxa"/>
          </w:tcPr>
          <w:p w14:paraId="6C859F84" w14:textId="77777777" w:rsidR="0073245C" w:rsidRDefault="00A33A88">
            <w:pPr>
              <w:rPr>
                <w:rFonts w:ascii="Times" w:eastAsia="宋体" w:hAnsi="Times"/>
                <w:szCs w:val="21"/>
              </w:rPr>
            </w:pPr>
            <w:proofErr w:type="spellStart"/>
            <w:r>
              <w:rPr>
                <w:rFonts w:ascii="Times" w:eastAsia="宋体" w:hAnsi="Times" w:cs="Arial"/>
                <w:szCs w:val="21"/>
                <w:shd w:val="clear" w:color="auto" w:fill="FFFFFF"/>
              </w:rPr>
              <w:t>epoll</w:t>
            </w:r>
            <w:proofErr w:type="spellEnd"/>
            <w:r>
              <w:rPr>
                <w:rFonts w:ascii="Times" w:eastAsia="宋体" w:hAnsi="Times" w:cs="Arial"/>
                <w:szCs w:val="21"/>
                <w:shd w:val="clear" w:color="auto" w:fill="FFFFFF"/>
              </w:rPr>
              <w:t>是</w:t>
            </w:r>
            <w:r>
              <w:rPr>
                <w:rFonts w:ascii="Times" w:eastAsia="宋体" w:hAnsi="Times" w:cs="Arial"/>
                <w:szCs w:val="21"/>
                <w:shd w:val="clear" w:color="auto" w:fill="FFFFFF"/>
              </w:rPr>
              <w:t>Linux</w:t>
            </w:r>
            <w:r>
              <w:rPr>
                <w:rFonts w:ascii="Times" w:eastAsia="宋体" w:hAnsi="Times" w:cs="Arial"/>
                <w:szCs w:val="21"/>
                <w:shd w:val="clear" w:color="auto" w:fill="FFFFFF"/>
              </w:rPr>
              <w:t>内核为处理大批量</w:t>
            </w:r>
            <w:r>
              <w:fldChar w:fldCharType="begin"/>
            </w:r>
            <w:r>
              <w:rPr>
                <w:rFonts w:ascii="Times" w:eastAsia="宋体" w:hAnsi="Times"/>
              </w:rPr>
              <w:instrText xml:space="preserve"> HYPERLINK "http://baike.baidu.com/item/%E6%96%87%E4%BB%B6%E6%8F%8F%E8%BF%B0%E7%AC%A6" \t "_blank" </w:instrText>
            </w:r>
            <w:r>
              <w:fldChar w:fldCharType="separate"/>
            </w:r>
            <w:r>
              <w:rPr>
                <w:rStyle w:val="ac"/>
                <w:rFonts w:ascii="Times" w:eastAsia="宋体" w:hAnsi="Times" w:cs="Arial"/>
                <w:color w:val="auto"/>
                <w:szCs w:val="21"/>
                <w:u w:val="none"/>
                <w:shd w:val="clear" w:color="auto" w:fill="FFFFFF"/>
              </w:rPr>
              <w:t>文件描述符</w:t>
            </w:r>
            <w:r>
              <w:rPr>
                <w:rStyle w:val="ac"/>
                <w:rFonts w:ascii="Times" w:eastAsia="宋体" w:hAnsi="Times" w:cs="Arial"/>
                <w:color w:val="auto"/>
                <w:szCs w:val="21"/>
                <w:u w:val="none"/>
                <w:shd w:val="clear" w:color="auto" w:fill="FFFFFF"/>
              </w:rPr>
              <w:fldChar w:fldCharType="end"/>
            </w:r>
            <w:r>
              <w:rPr>
                <w:rFonts w:ascii="Times" w:eastAsia="宋体" w:hAnsi="Times" w:cs="Arial"/>
                <w:szCs w:val="21"/>
                <w:shd w:val="clear" w:color="auto" w:fill="FFFFFF"/>
              </w:rPr>
              <w:t>而作了改进的</w:t>
            </w:r>
            <w:r>
              <w:rPr>
                <w:rFonts w:ascii="Times" w:eastAsia="宋体" w:hAnsi="Times" w:cs="Arial"/>
                <w:szCs w:val="21"/>
                <w:shd w:val="clear" w:color="auto" w:fill="FFFFFF"/>
              </w:rPr>
              <w:t>poll</w:t>
            </w:r>
            <w:r>
              <w:rPr>
                <w:rFonts w:ascii="Times" w:eastAsia="宋体" w:hAnsi="Times" w:cs="Arial" w:hint="eastAsia"/>
                <w:szCs w:val="21"/>
                <w:shd w:val="clear" w:color="auto" w:fill="FFFFFF"/>
              </w:rPr>
              <w:t>，</w:t>
            </w:r>
            <w:r>
              <w:rPr>
                <w:rFonts w:ascii="Times" w:eastAsia="宋体" w:hAnsi="Times" w:cs="Arial"/>
                <w:szCs w:val="21"/>
                <w:shd w:val="clear" w:color="auto" w:fill="FFFFFF"/>
              </w:rPr>
              <w:t>能显著提高程序在大量</w:t>
            </w:r>
            <w:hyperlink r:id="rId12" w:tgtFrame="_blank" w:history="1">
              <w:r>
                <w:rPr>
                  <w:rStyle w:val="ac"/>
                  <w:rFonts w:ascii="Times" w:eastAsia="宋体" w:hAnsi="Times" w:cs="Arial"/>
                  <w:color w:val="auto"/>
                  <w:szCs w:val="21"/>
                  <w:u w:val="none"/>
                  <w:shd w:val="clear" w:color="auto" w:fill="FFFFFF"/>
                </w:rPr>
                <w:t>并发连接</w:t>
              </w:r>
            </w:hyperlink>
            <w:r>
              <w:rPr>
                <w:rFonts w:ascii="Times" w:eastAsia="宋体" w:hAnsi="Times" w:cs="Arial"/>
                <w:szCs w:val="21"/>
                <w:shd w:val="clear" w:color="auto" w:fill="FFFFFF"/>
              </w:rPr>
              <w:t>中只有少量活跃的情况下的系统</w:t>
            </w:r>
            <w:r>
              <w:rPr>
                <w:rFonts w:ascii="Times" w:eastAsia="宋体" w:hAnsi="Times" w:cs="Arial"/>
                <w:szCs w:val="21"/>
                <w:shd w:val="clear" w:color="auto" w:fill="FFFFFF"/>
              </w:rPr>
              <w:t>CPU</w:t>
            </w:r>
            <w:r>
              <w:rPr>
                <w:rFonts w:ascii="Times" w:eastAsia="宋体" w:hAnsi="Times" w:cs="Arial"/>
                <w:szCs w:val="21"/>
                <w:shd w:val="clear" w:color="auto" w:fill="FFFFFF"/>
              </w:rPr>
              <w:t>利用率。</w:t>
            </w:r>
          </w:p>
        </w:tc>
      </w:tr>
      <w:tr w:rsidR="0073245C" w14:paraId="002AB592" w14:textId="77777777">
        <w:tc>
          <w:tcPr>
            <w:tcW w:w="2061" w:type="dxa"/>
          </w:tcPr>
          <w:p w14:paraId="4F8B1431"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kqueue</w:t>
            </w:r>
            <w:proofErr w:type="spellEnd"/>
          </w:p>
        </w:tc>
        <w:tc>
          <w:tcPr>
            <w:tcW w:w="6235" w:type="dxa"/>
          </w:tcPr>
          <w:p w14:paraId="25927F4F" w14:textId="77777777" w:rsidR="0073245C" w:rsidRDefault="00A33A88">
            <w:pPr>
              <w:spacing w:line="360" w:lineRule="auto"/>
              <w:rPr>
                <w:rFonts w:ascii="Times" w:eastAsia="宋体" w:hAnsi="Times"/>
                <w:szCs w:val="21"/>
              </w:rPr>
            </w:pPr>
            <w:proofErr w:type="spellStart"/>
            <w:r>
              <w:rPr>
                <w:rFonts w:ascii="Times" w:eastAsia="宋体" w:hAnsi="Times"/>
                <w:szCs w:val="21"/>
                <w:shd w:val="clear" w:color="auto" w:fill="FFFFFF"/>
              </w:rPr>
              <w:t>K</w:t>
            </w:r>
            <w:r>
              <w:rPr>
                <w:rFonts w:ascii="Times" w:eastAsia="宋体" w:hAnsi="Times" w:hint="eastAsia"/>
                <w:szCs w:val="21"/>
                <w:shd w:val="clear" w:color="auto" w:fill="FFFFFF"/>
              </w:rPr>
              <w:t>queue</w:t>
            </w:r>
            <w:proofErr w:type="spellEnd"/>
            <w:r>
              <w:rPr>
                <w:rFonts w:ascii="Times" w:eastAsia="宋体" w:hAnsi="Times" w:hint="eastAsia"/>
                <w:szCs w:val="21"/>
                <w:shd w:val="clear" w:color="auto" w:fill="FFFFFF"/>
              </w:rPr>
              <w:t>功能同</w:t>
            </w:r>
            <w:proofErr w:type="spellStart"/>
            <w:r>
              <w:rPr>
                <w:rFonts w:ascii="Times" w:eastAsia="宋体" w:hAnsi="Times" w:hint="eastAsia"/>
                <w:szCs w:val="21"/>
                <w:shd w:val="clear" w:color="auto" w:fill="FFFFFF"/>
              </w:rPr>
              <w:t>epoll</w:t>
            </w:r>
            <w:proofErr w:type="spellEnd"/>
            <w:r>
              <w:rPr>
                <w:rFonts w:ascii="Times" w:eastAsia="宋体" w:hAnsi="Times" w:hint="eastAsia"/>
                <w:szCs w:val="21"/>
                <w:shd w:val="clear" w:color="auto" w:fill="FFFFFF"/>
              </w:rPr>
              <w:t>，存在于许多</w:t>
            </w:r>
            <w:proofErr w:type="spellStart"/>
            <w:r>
              <w:rPr>
                <w:rFonts w:ascii="Times" w:eastAsia="宋体" w:hAnsi="Times" w:hint="eastAsia"/>
                <w:szCs w:val="21"/>
                <w:shd w:val="clear" w:color="auto" w:fill="FFFFFF"/>
              </w:rPr>
              <w:t>unix</w:t>
            </w:r>
            <w:proofErr w:type="spellEnd"/>
            <w:r>
              <w:rPr>
                <w:rFonts w:ascii="Times" w:eastAsia="宋体" w:hAnsi="Times" w:hint="eastAsia"/>
                <w:szCs w:val="21"/>
                <w:shd w:val="clear" w:color="auto" w:fill="FFFFFF"/>
              </w:rPr>
              <w:t>系统中。</w:t>
            </w:r>
          </w:p>
        </w:tc>
      </w:tr>
      <w:tr w:rsidR="0073245C" w14:paraId="77C7EA8F" w14:textId="77777777">
        <w:tc>
          <w:tcPr>
            <w:tcW w:w="2061" w:type="dxa"/>
          </w:tcPr>
          <w:p w14:paraId="01845A8A" w14:textId="77777777" w:rsidR="0073245C" w:rsidRDefault="00A33A88">
            <w:pPr>
              <w:spacing w:line="360" w:lineRule="auto"/>
              <w:rPr>
                <w:rFonts w:ascii="Times" w:eastAsia="宋体" w:hAnsi="Times"/>
                <w:szCs w:val="21"/>
              </w:rPr>
            </w:pPr>
            <w:r>
              <w:rPr>
                <w:rFonts w:ascii="Times" w:eastAsia="宋体" w:hAnsi="Times" w:hint="eastAsia"/>
                <w:szCs w:val="21"/>
              </w:rPr>
              <w:t>POSIX</w:t>
            </w:r>
          </w:p>
        </w:tc>
        <w:tc>
          <w:tcPr>
            <w:tcW w:w="6235" w:type="dxa"/>
          </w:tcPr>
          <w:p w14:paraId="4D9211F6" w14:textId="77777777" w:rsidR="0073245C" w:rsidRDefault="00A33A88">
            <w:pPr>
              <w:keepNext/>
              <w:spacing w:line="360" w:lineRule="auto"/>
              <w:rPr>
                <w:rFonts w:ascii="Times" w:eastAsia="宋体" w:hAnsi="Times"/>
                <w:szCs w:val="21"/>
              </w:rPr>
            </w:pPr>
            <w:r>
              <w:rPr>
                <w:rFonts w:ascii="Times" w:eastAsia="宋体" w:hAnsi="Times" w:hint="eastAsia"/>
                <w:szCs w:val="21"/>
                <w:shd w:val="clear" w:color="auto" w:fill="FFFFFF"/>
              </w:rPr>
              <w:t>Portable Operating System Interface</w:t>
            </w:r>
            <w:r>
              <w:rPr>
                <w:rFonts w:ascii="Times" w:eastAsia="宋体" w:hAnsi="Times" w:hint="eastAsia"/>
                <w:szCs w:val="21"/>
                <w:shd w:val="clear" w:color="auto" w:fill="FFFFFF"/>
              </w:rPr>
              <w:t>，一套操作系统</w:t>
            </w:r>
            <w:r>
              <w:rPr>
                <w:rFonts w:ascii="Times" w:eastAsia="宋体" w:hAnsi="Times" w:hint="eastAsia"/>
                <w:szCs w:val="21"/>
                <w:shd w:val="clear" w:color="auto" w:fill="FFFFFF"/>
              </w:rPr>
              <w:t>API</w:t>
            </w:r>
            <w:r>
              <w:rPr>
                <w:rFonts w:ascii="Times" w:eastAsia="宋体" w:hAnsi="Times" w:hint="eastAsia"/>
                <w:szCs w:val="21"/>
                <w:shd w:val="clear" w:color="auto" w:fill="FFFFFF"/>
              </w:rPr>
              <w:t>规范</w:t>
            </w:r>
          </w:p>
        </w:tc>
      </w:tr>
      <w:tr w:rsidR="0073245C" w14:paraId="631C624D" w14:textId="77777777">
        <w:tc>
          <w:tcPr>
            <w:tcW w:w="2061" w:type="dxa"/>
          </w:tcPr>
          <w:p w14:paraId="4B7E6D74" w14:textId="77777777" w:rsidR="0073245C" w:rsidRDefault="00A33A88">
            <w:pPr>
              <w:rPr>
                <w:rFonts w:ascii="Times" w:eastAsia="宋体" w:hAnsi="Times"/>
                <w:szCs w:val="21"/>
              </w:rPr>
            </w:pPr>
            <w:proofErr w:type="spellStart"/>
            <w:r>
              <w:rPr>
                <w:rFonts w:ascii="Times" w:eastAsia="宋体" w:hAnsi="Times" w:hint="eastAsia"/>
                <w:szCs w:val="21"/>
              </w:rPr>
              <w:t>CommonJS</w:t>
            </w:r>
            <w:proofErr w:type="spellEnd"/>
          </w:p>
        </w:tc>
        <w:tc>
          <w:tcPr>
            <w:tcW w:w="6235" w:type="dxa"/>
          </w:tcPr>
          <w:p w14:paraId="4C39DE92" w14:textId="77777777" w:rsidR="0073245C" w:rsidRDefault="00A33A88">
            <w:pPr>
              <w:keepNext/>
              <w:rPr>
                <w:rFonts w:ascii="Times" w:eastAsia="宋体" w:hAnsi="Times"/>
                <w:szCs w:val="21"/>
                <w:shd w:val="clear" w:color="auto" w:fill="FFFFFF"/>
              </w:rPr>
            </w:pPr>
            <w:proofErr w:type="spellStart"/>
            <w:r>
              <w:rPr>
                <w:rFonts w:ascii="Times" w:eastAsia="宋体" w:hAnsi="Times" w:cs="Arial"/>
                <w:szCs w:val="21"/>
                <w:shd w:val="clear" w:color="auto" w:fill="FFFFFF"/>
              </w:rPr>
              <w:t>J</w:t>
            </w:r>
            <w:r>
              <w:rPr>
                <w:rFonts w:ascii="Times" w:eastAsia="宋体" w:hAnsi="Times" w:cs="Arial" w:hint="eastAsia"/>
                <w:szCs w:val="21"/>
                <w:shd w:val="clear" w:color="auto" w:fill="FFFFFF"/>
              </w:rPr>
              <w:t>a</w:t>
            </w:r>
            <w:r>
              <w:rPr>
                <w:rFonts w:ascii="Times" w:eastAsia="宋体" w:hAnsi="Times" w:cs="Arial"/>
                <w:szCs w:val="21"/>
                <w:shd w:val="clear" w:color="auto" w:fill="FFFFFF"/>
              </w:rPr>
              <w:t>vascript</w:t>
            </w:r>
            <w:proofErr w:type="spellEnd"/>
            <w:r>
              <w:rPr>
                <w:rFonts w:ascii="Times" w:eastAsia="宋体" w:hAnsi="Times" w:cs="Arial" w:hint="eastAsia"/>
                <w:szCs w:val="21"/>
                <w:shd w:val="clear" w:color="auto" w:fill="FFFFFF"/>
              </w:rPr>
              <w:t>标准规范</w:t>
            </w:r>
          </w:p>
        </w:tc>
      </w:tr>
      <w:tr w:rsidR="0073245C" w14:paraId="1587DBDA" w14:textId="77777777">
        <w:tc>
          <w:tcPr>
            <w:tcW w:w="2061" w:type="dxa"/>
          </w:tcPr>
          <w:p w14:paraId="52F406F4" w14:textId="77777777" w:rsidR="0073245C" w:rsidRDefault="00A33A88">
            <w:pPr>
              <w:rPr>
                <w:rFonts w:ascii="Times" w:eastAsia="宋体" w:hAnsi="Times"/>
                <w:szCs w:val="21"/>
              </w:rPr>
            </w:pPr>
            <w:proofErr w:type="spellStart"/>
            <w:r>
              <w:rPr>
                <w:rFonts w:ascii="Times" w:eastAsia="宋体" w:hAnsi="Times" w:cs="Arial"/>
                <w:color w:val="333333"/>
                <w:szCs w:val="21"/>
                <w:shd w:val="clear" w:color="auto" w:fill="FFFFFF"/>
              </w:rPr>
              <w:t>WebSocket</w:t>
            </w:r>
            <w:proofErr w:type="spellEnd"/>
          </w:p>
        </w:tc>
        <w:tc>
          <w:tcPr>
            <w:tcW w:w="6235" w:type="dxa"/>
          </w:tcPr>
          <w:p w14:paraId="76BB9674" w14:textId="77777777" w:rsidR="0073245C" w:rsidRDefault="00A33A88">
            <w:pPr>
              <w:keepNext/>
              <w:rPr>
                <w:rFonts w:ascii="Times" w:eastAsia="宋体" w:hAnsi="Times" w:cs="Arial"/>
                <w:color w:val="333333"/>
                <w:szCs w:val="21"/>
                <w:shd w:val="clear" w:color="auto" w:fill="FFFFFF"/>
              </w:rPr>
            </w:pPr>
            <w:proofErr w:type="spellStart"/>
            <w:r>
              <w:rPr>
                <w:rFonts w:ascii="Times" w:eastAsia="宋体" w:hAnsi="Times" w:cs="Arial"/>
                <w:szCs w:val="21"/>
                <w:shd w:val="clear" w:color="auto" w:fill="FFFFFF"/>
              </w:rPr>
              <w:t>WebSocket</w:t>
            </w:r>
            <w:proofErr w:type="spellEnd"/>
            <w:r>
              <w:rPr>
                <w:rFonts w:ascii="Times" w:eastAsia="宋体" w:hAnsi="Times" w:cs="Arial"/>
                <w:szCs w:val="21"/>
                <w:shd w:val="clear" w:color="auto" w:fill="FFFFFF"/>
              </w:rPr>
              <w:t>协议是基于</w:t>
            </w:r>
            <w:r>
              <w:rPr>
                <w:rFonts w:ascii="Times" w:eastAsia="宋体" w:hAnsi="Times" w:cs="Arial"/>
                <w:szCs w:val="21"/>
                <w:shd w:val="clear" w:color="auto" w:fill="FFFFFF"/>
              </w:rPr>
              <w:t>TCP</w:t>
            </w:r>
            <w:r>
              <w:rPr>
                <w:rFonts w:ascii="Times" w:eastAsia="宋体" w:hAnsi="Times" w:cs="Arial"/>
                <w:szCs w:val="21"/>
                <w:shd w:val="clear" w:color="auto" w:fill="FFFFFF"/>
              </w:rPr>
              <w:t>的一种新的协议。</w:t>
            </w:r>
            <w:proofErr w:type="spellStart"/>
            <w:r>
              <w:rPr>
                <w:rFonts w:ascii="Times" w:eastAsia="宋体" w:hAnsi="Times" w:cs="Arial"/>
                <w:szCs w:val="21"/>
                <w:shd w:val="clear" w:color="auto" w:fill="FFFFFF"/>
              </w:rPr>
              <w:t>WebSocket</w:t>
            </w:r>
            <w:proofErr w:type="spellEnd"/>
            <w:r>
              <w:rPr>
                <w:rFonts w:ascii="Times" w:eastAsia="宋体" w:hAnsi="Times" w:cs="Arial"/>
                <w:szCs w:val="21"/>
                <w:shd w:val="clear" w:color="auto" w:fill="FFFFFF"/>
              </w:rPr>
              <w:t>最初在</w:t>
            </w:r>
            <w:r>
              <w:rPr>
                <w:rFonts w:ascii="Times" w:eastAsia="宋体" w:hAnsi="Times" w:cs="Arial"/>
                <w:szCs w:val="21"/>
                <w:shd w:val="clear" w:color="auto" w:fill="FFFFFF"/>
              </w:rPr>
              <w:t>HTML5</w:t>
            </w:r>
            <w:r>
              <w:rPr>
                <w:rFonts w:ascii="Times" w:eastAsia="宋体" w:hAnsi="Times" w:cs="Arial"/>
                <w:szCs w:val="21"/>
                <w:shd w:val="clear" w:color="auto" w:fill="FFFFFF"/>
              </w:rPr>
              <w:t>规范中被引用为</w:t>
            </w:r>
            <w:r>
              <w:rPr>
                <w:rFonts w:ascii="Times" w:eastAsia="宋体" w:hAnsi="Times" w:cs="Arial"/>
                <w:szCs w:val="21"/>
                <w:shd w:val="clear" w:color="auto" w:fill="FFFFFF"/>
              </w:rPr>
              <w:t>TCP</w:t>
            </w:r>
            <w:r>
              <w:rPr>
                <w:rFonts w:ascii="Times" w:eastAsia="宋体" w:hAnsi="Times" w:cs="Arial"/>
                <w:szCs w:val="21"/>
                <w:shd w:val="clear" w:color="auto" w:fill="FFFFFF"/>
              </w:rPr>
              <w:t>连接，作为基于</w:t>
            </w:r>
            <w:r>
              <w:rPr>
                <w:rFonts w:ascii="Times" w:eastAsia="宋体" w:hAnsi="Times" w:cs="Arial"/>
                <w:szCs w:val="21"/>
                <w:shd w:val="clear" w:color="auto" w:fill="FFFFFF"/>
              </w:rPr>
              <w:t>TCP</w:t>
            </w:r>
            <w:r>
              <w:rPr>
                <w:rFonts w:ascii="Times" w:eastAsia="宋体" w:hAnsi="Times" w:cs="Arial"/>
                <w:szCs w:val="21"/>
                <w:shd w:val="clear" w:color="auto" w:fill="FFFFFF"/>
              </w:rPr>
              <w:t>的套接字</w:t>
            </w:r>
            <w:r>
              <w:rPr>
                <w:rFonts w:ascii="Times" w:eastAsia="宋体" w:hAnsi="Times" w:cs="Arial"/>
                <w:szCs w:val="21"/>
                <w:shd w:val="clear" w:color="auto" w:fill="FFFFFF"/>
              </w:rPr>
              <w:t>API</w:t>
            </w:r>
            <w:r>
              <w:rPr>
                <w:rFonts w:ascii="Times" w:eastAsia="宋体" w:hAnsi="Times" w:cs="Arial"/>
                <w:szCs w:val="21"/>
                <w:shd w:val="clear" w:color="auto" w:fill="FFFFFF"/>
              </w:rPr>
              <w:t>的占位符。它实现了浏览器与服务器全双工</w:t>
            </w:r>
            <w:r>
              <w:rPr>
                <w:rFonts w:ascii="Times" w:eastAsia="宋体" w:hAnsi="Times" w:cs="Arial"/>
                <w:szCs w:val="21"/>
                <w:shd w:val="clear" w:color="auto" w:fill="FFFFFF"/>
              </w:rPr>
              <w:t>(full-duplex)</w:t>
            </w:r>
            <w:r>
              <w:rPr>
                <w:rFonts w:ascii="Times" w:eastAsia="宋体" w:hAnsi="Times" w:cs="Arial"/>
                <w:szCs w:val="21"/>
                <w:shd w:val="clear" w:color="auto" w:fill="FFFFFF"/>
              </w:rPr>
              <w:t>通信</w:t>
            </w:r>
            <w:r>
              <w:rPr>
                <w:rFonts w:ascii="Times" w:eastAsia="宋体" w:hAnsi="Times" w:cs="Arial"/>
                <w:color w:val="333333"/>
                <w:szCs w:val="21"/>
                <w:shd w:val="clear" w:color="auto" w:fill="FFFFFF"/>
              </w:rPr>
              <w:t>。</w:t>
            </w:r>
          </w:p>
        </w:tc>
      </w:tr>
      <w:tr w:rsidR="0073245C" w14:paraId="1A04FB0C" w14:textId="77777777">
        <w:tc>
          <w:tcPr>
            <w:tcW w:w="2061" w:type="dxa"/>
          </w:tcPr>
          <w:p w14:paraId="1809E97A" w14:textId="77777777" w:rsidR="0073245C" w:rsidRDefault="00A33A88">
            <w:pPr>
              <w:rPr>
                <w:rFonts w:ascii="Times" w:eastAsia="宋体" w:hAnsi="Times"/>
                <w:szCs w:val="21"/>
              </w:rPr>
            </w:pPr>
            <w:r>
              <w:rPr>
                <w:rFonts w:ascii="Times" w:eastAsia="宋体" w:hAnsi="Times" w:hint="eastAsia"/>
                <w:szCs w:val="21"/>
              </w:rPr>
              <w:t>NPM</w:t>
            </w:r>
          </w:p>
        </w:tc>
        <w:tc>
          <w:tcPr>
            <w:tcW w:w="6235" w:type="dxa"/>
          </w:tcPr>
          <w:p w14:paraId="4F4EB866" w14:textId="77777777" w:rsidR="0073245C" w:rsidRDefault="00A33A88">
            <w:pPr>
              <w:keepNext/>
              <w:rPr>
                <w:rFonts w:ascii="Times" w:eastAsia="宋体" w:hAnsi="Times" w:cs="Arial"/>
                <w:szCs w:val="21"/>
                <w:shd w:val="clear" w:color="auto" w:fill="FFFFFF"/>
              </w:rPr>
            </w:pPr>
            <w:r>
              <w:rPr>
                <w:rFonts w:ascii="Times" w:eastAsia="宋体" w:hAnsi="Times" w:cs="Arial"/>
                <w:szCs w:val="21"/>
                <w:shd w:val="clear" w:color="auto" w:fill="FFFFFF"/>
              </w:rPr>
              <w:t>NPM</w:t>
            </w:r>
            <w:r>
              <w:rPr>
                <w:rFonts w:ascii="Times" w:eastAsia="宋体" w:hAnsi="Times" w:cs="Arial"/>
                <w:szCs w:val="21"/>
                <w:shd w:val="clear" w:color="auto" w:fill="FFFFFF"/>
              </w:rPr>
              <w:t>是随同</w:t>
            </w:r>
            <w:r>
              <w:rPr>
                <w:rFonts w:ascii="Times" w:eastAsia="宋体" w:hAnsi="Times" w:cs="Arial"/>
                <w:szCs w:val="21"/>
                <w:shd w:val="clear" w:color="auto" w:fill="FFFFFF"/>
              </w:rPr>
              <w:t>Node</w:t>
            </w:r>
            <w:r>
              <w:rPr>
                <w:rFonts w:ascii="Times" w:eastAsia="宋体" w:hAnsi="Times" w:cs="Arial" w:hint="eastAsia"/>
                <w:szCs w:val="21"/>
                <w:shd w:val="clear" w:color="auto" w:fill="FFFFFF"/>
              </w:rPr>
              <w:t>.</w:t>
            </w:r>
            <w:r>
              <w:rPr>
                <w:rFonts w:ascii="Times" w:eastAsia="宋体" w:hAnsi="Times" w:cs="Arial"/>
                <w:szCs w:val="21"/>
                <w:shd w:val="clear" w:color="auto" w:fill="FFFFFF"/>
              </w:rPr>
              <w:t>JS</w:t>
            </w:r>
            <w:r>
              <w:rPr>
                <w:rFonts w:ascii="Times" w:eastAsia="宋体" w:hAnsi="Times" w:cs="Arial"/>
                <w:szCs w:val="21"/>
                <w:shd w:val="clear" w:color="auto" w:fill="FFFFFF"/>
              </w:rPr>
              <w:t>一起安装的包管理工具</w:t>
            </w:r>
          </w:p>
        </w:tc>
      </w:tr>
      <w:tr w:rsidR="0073245C" w14:paraId="49A0AA7A" w14:textId="77777777">
        <w:tc>
          <w:tcPr>
            <w:tcW w:w="2061" w:type="dxa"/>
          </w:tcPr>
          <w:p w14:paraId="4C1FB49B" w14:textId="77777777" w:rsidR="0073245C" w:rsidRDefault="00A33A88">
            <w:pPr>
              <w:rPr>
                <w:rFonts w:ascii="Times" w:eastAsia="宋体" w:hAnsi="Times"/>
                <w:szCs w:val="21"/>
              </w:rPr>
            </w:pPr>
            <w:r>
              <w:rPr>
                <w:rFonts w:ascii="Times" w:eastAsia="宋体" w:hAnsi="Times" w:hint="eastAsia"/>
                <w:szCs w:val="21"/>
              </w:rPr>
              <w:t>HTTP</w:t>
            </w:r>
            <w:r>
              <w:rPr>
                <w:rFonts w:ascii="Times" w:eastAsia="宋体" w:hAnsi="Times"/>
                <w:szCs w:val="21"/>
              </w:rPr>
              <w:t>s</w:t>
            </w:r>
          </w:p>
        </w:tc>
        <w:tc>
          <w:tcPr>
            <w:tcW w:w="6235" w:type="dxa"/>
          </w:tcPr>
          <w:p w14:paraId="77606F74"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HTTPS</w:t>
            </w:r>
            <w:r>
              <w:rPr>
                <w:rFonts w:ascii="Times" w:eastAsia="宋体" w:hAnsi="Times" w:cs="Arial" w:hint="eastAsia"/>
                <w:szCs w:val="21"/>
                <w:shd w:val="clear" w:color="auto" w:fill="FFFFFF"/>
              </w:rPr>
              <w:t>（全称：</w:t>
            </w:r>
            <w:r>
              <w:rPr>
                <w:rFonts w:ascii="Times" w:eastAsia="宋体" w:hAnsi="Times" w:cs="Arial" w:hint="eastAsia"/>
                <w:szCs w:val="21"/>
                <w:shd w:val="clear" w:color="auto" w:fill="FFFFFF"/>
              </w:rPr>
              <w:t>Hyper Text Transfer Protocol over Secure Socket Layer</w:t>
            </w:r>
            <w:r>
              <w:rPr>
                <w:rFonts w:ascii="Times" w:eastAsia="宋体" w:hAnsi="Times" w:cs="Arial" w:hint="eastAsia"/>
                <w:szCs w:val="21"/>
                <w:shd w:val="clear" w:color="auto" w:fill="FFFFFF"/>
              </w:rPr>
              <w:t>），是以安全为目标的</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通道，简单讲是</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的安全版。</w:t>
            </w:r>
          </w:p>
        </w:tc>
      </w:tr>
      <w:tr w:rsidR="0073245C" w14:paraId="69D8ECB2" w14:textId="77777777">
        <w:tc>
          <w:tcPr>
            <w:tcW w:w="2061" w:type="dxa"/>
          </w:tcPr>
          <w:p w14:paraId="33B8F58B" w14:textId="77777777" w:rsidR="0073245C" w:rsidRDefault="00A33A88">
            <w:pPr>
              <w:rPr>
                <w:rFonts w:ascii="Times" w:eastAsia="宋体" w:hAnsi="Times"/>
                <w:szCs w:val="21"/>
              </w:rPr>
            </w:pPr>
            <w:r>
              <w:rPr>
                <w:rFonts w:ascii="Times" w:eastAsia="宋体" w:hAnsi="Times" w:hint="eastAsia"/>
                <w:szCs w:val="21"/>
              </w:rPr>
              <w:t>UDP</w:t>
            </w:r>
          </w:p>
        </w:tc>
        <w:tc>
          <w:tcPr>
            <w:tcW w:w="6235" w:type="dxa"/>
          </w:tcPr>
          <w:p w14:paraId="59B0AC90"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 xml:space="preserve">UDP </w:t>
            </w:r>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User Datagram Protocol</w:t>
            </w:r>
            <w:r>
              <w:rPr>
                <w:rFonts w:ascii="Times" w:eastAsia="宋体" w:hAnsi="Times" w:cs="Arial" w:hint="eastAsia"/>
                <w:szCs w:val="21"/>
                <w:shd w:val="clear" w:color="auto" w:fill="FFFFFF"/>
              </w:rPr>
              <w:t>的简称，</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中文名是用户数据报协议，是</w:t>
            </w:r>
            <w:r>
              <w:rPr>
                <w:rFonts w:ascii="Times" w:eastAsia="宋体" w:hAnsi="Times" w:cs="Arial" w:hint="eastAsia"/>
                <w:szCs w:val="21"/>
                <w:shd w:val="clear" w:color="auto" w:fill="FFFFFF"/>
              </w:rPr>
              <w:t>OSI</w:t>
            </w:r>
            <w:r>
              <w:rPr>
                <w:rFonts w:ascii="Times" w:eastAsia="宋体" w:hAnsi="Times" w:cs="Arial" w:hint="eastAsia"/>
                <w:szCs w:val="21"/>
                <w:shd w:val="clear" w:color="auto" w:fill="FFFFFF"/>
              </w:rPr>
              <w:t>（</w:t>
            </w:r>
            <w:r>
              <w:rPr>
                <w:rFonts w:ascii="Times" w:eastAsia="宋体" w:hAnsi="Times" w:cs="Arial" w:hint="eastAsia"/>
                <w:szCs w:val="21"/>
                <w:shd w:val="clear" w:color="auto" w:fill="FFFFFF"/>
              </w:rPr>
              <w:t>Open System Interconnection</w:t>
            </w:r>
            <w:r>
              <w:rPr>
                <w:rFonts w:ascii="Times" w:eastAsia="宋体" w:hAnsi="Times" w:cs="Arial" w:hint="eastAsia"/>
                <w:szCs w:val="21"/>
                <w:shd w:val="clear" w:color="auto" w:fill="FFFFFF"/>
              </w:rPr>
              <w:t>，开放式系统互联）</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参考模型中一种无连接的传输层协议。</w:t>
            </w:r>
          </w:p>
        </w:tc>
      </w:tr>
      <w:tr w:rsidR="0073245C" w14:paraId="209FED42" w14:textId="77777777">
        <w:tc>
          <w:tcPr>
            <w:tcW w:w="2061" w:type="dxa"/>
          </w:tcPr>
          <w:p w14:paraId="41FD6771" w14:textId="77777777" w:rsidR="0073245C" w:rsidRDefault="00A33A88">
            <w:pPr>
              <w:rPr>
                <w:rFonts w:ascii="Times" w:eastAsia="宋体" w:hAnsi="Times"/>
                <w:szCs w:val="21"/>
              </w:rPr>
            </w:pPr>
            <w:r>
              <w:rPr>
                <w:rFonts w:ascii="Times" w:eastAsia="宋体" w:hAnsi="Times" w:hint="eastAsia"/>
                <w:szCs w:val="21"/>
              </w:rPr>
              <w:t>ASP</w:t>
            </w:r>
          </w:p>
        </w:tc>
        <w:tc>
          <w:tcPr>
            <w:tcW w:w="6235" w:type="dxa"/>
          </w:tcPr>
          <w:p w14:paraId="317640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即</w:t>
            </w:r>
            <w:r>
              <w:rPr>
                <w:rFonts w:ascii="Times" w:eastAsia="宋体" w:hAnsi="Times" w:cs="Arial" w:hint="eastAsia"/>
                <w:szCs w:val="21"/>
                <w:shd w:val="clear" w:color="auto" w:fill="FFFFFF"/>
              </w:rPr>
              <w:t>Active Server Pages</w:t>
            </w:r>
            <w:r>
              <w:rPr>
                <w:rFonts w:ascii="Times" w:eastAsia="宋体" w:hAnsi="Times" w:cs="Arial" w:hint="eastAsia"/>
                <w:szCs w:val="21"/>
                <w:shd w:val="clear" w:color="auto" w:fill="FFFFFF"/>
              </w:rPr>
              <w:t>，是</w:t>
            </w:r>
            <w:proofErr w:type="spellStart"/>
            <w:r>
              <w:rPr>
                <w:rFonts w:ascii="Times" w:eastAsia="宋体" w:hAnsi="Times" w:cs="Arial" w:hint="eastAsia"/>
                <w:szCs w:val="21"/>
                <w:shd w:val="clear" w:color="auto" w:fill="FFFFFF"/>
              </w:rPr>
              <w:t>MicroSOft</w:t>
            </w:r>
            <w:proofErr w:type="spellEnd"/>
            <w:r>
              <w:rPr>
                <w:rFonts w:ascii="Times" w:eastAsia="宋体" w:hAnsi="Times" w:cs="Arial" w:hint="eastAsia"/>
                <w:szCs w:val="21"/>
                <w:shd w:val="clear" w:color="auto" w:fill="FFFFFF"/>
              </w:rPr>
              <w:t>公司开发的服务器端脚本环境，可用来创建动态交互式网页并建立强大的</w:t>
            </w:r>
            <w:r>
              <w:rPr>
                <w:rFonts w:ascii="Times" w:eastAsia="宋体" w:hAnsi="Times" w:cs="Arial" w:hint="eastAsia"/>
                <w:szCs w:val="21"/>
                <w:shd w:val="clear" w:color="auto" w:fill="FFFFFF"/>
              </w:rPr>
              <w:t>web</w:t>
            </w:r>
            <w:r>
              <w:rPr>
                <w:rFonts w:ascii="Times" w:eastAsia="宋体" w:hAnsi="Times" w:cs="Arial" w:hint="eastAsia"/>
                <w:szCs w:val="21"/>
                <w:shd w:val="clear" w:color="auto" w:fill="FFFFFF"/>
              </w:rPr>
              <w:t>应用程序。当服务器收到对</w:t>
            </w: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文件的请求时，它会处理包含在用于构建发送给浏览器的</w:t>
            </w:r>
            <w:r>
              <w:rPr>
                <w:rFonts w:ascii="Times" w:eastAsia="宋体" w:hAnsi="Times" w:cs="Arial" w:hint="eastAsia"/>
                <w:szCs w:val="21"/>
                <w:shd w:val="clear" w:color="auto" w:fill="FFFFFF"/>
              </w:rPr>
              <w:t>HTML</w:t>
            </w:r>
            <w:r>
              <w:rPr>
                <w:rFonts w:ascii="Times" w:eastAsia="宋体" w:hAnsi="Times" w:cs="Arial" w:hint="eastAsia"/>
                <w:szCs w:val="21"/>
                <w:shd w:val="clear" w:color="auto" w:fill="FFFFFF"/>
              </w:rPr>
              <w:t>（</w:t>
            </w:r>
            <w:r>
              <w:rPr>
                <w:rFonts w:ascii="Times" w:eastAsia="宋体" w:hAnsi="Times" w:cs="Arial"/>
                <w:szCs w:val="21"/>
                <w:shd w:val="clear" w:color="auto" w:fill="FFFFFF"/>
              </w:rPr>
              <w:t>Hyper Text Markup Language</w:t>
            </w:r>
            <w:r>
              <w:rPr>
                <w:rFonts w:ascii="Times" w:eastAsia="宋体" w:hAnsi="Times" w:cs="Arial"/>
                <w:szCs w:val="21"/>
                <w:shd w:val="clear" w:color="auto" w:fill="FFFFFF"/>
              </w:rPr>
              <w:t>，超文本置标语言）网页文件中的服务器端脚本代码。除服务器端脚本代码外，</w:t>
            </w:r>
            <w:r>
              <w:rPr>
                <w:rFonts w:ascii="Times" w:eastAsia="宋体" w:hAnsi="Times" w:cs="Arial"/>
                <w:szCs w:val="21"/>
                <w:shd w:val="clear" w:color="auto" w:fill="FFFFFF"/>
              </w:rPr>
              <w:t>ASP</w:t>
            </w:r>
            <w:r>
              <w:rPr>
                <w:rFonts w:ascii="Times" w:eastAsia="宋体" w:hAnsi="Times" w:cs="Arial"/>
                <w:szCs w:val="21"/>
                <w:shd w:val="clear" w:color="auto" w:fill="FFFFFF"/>
              </w:rPr>
              <w:t>文件也可以包含文本、</w:t>
            </w:r>
            <w:r>
              <w:rPr>
                <w:rFonts w:ascii="Times" w:eastAsia="宋体" w:hAnsi="Times" w:cs="Arial"/>
                <w:szCs w:val="21"/>
                <w:shd w:val="clear" w:color="auto" w:fill="FFFFFF"/>
              </w:rPr>
              <w:t>HTML</w:t>
            </w:r>
            <w:r>
              <w:rPr>
                <w:rFonts w:ascii="Times" w:eastAsia="宋体" w:hAnsi="Times" w:cs="Arial"/>
                <w:szCs w:val="21"/>
                <w:shd w:val="clear" w:color="auto" w:fill="FFFFFF"/>
              </w:rPr>
              <w:t>（包括相关的客户端脚本）和</w:t>
            </w:r>
            <w:r>
              <w:rPr>
                <w:rFonts w:ascii="Times" w:eastAsia="宋体" w:hAnsi="Times" w:cs="Arial"/>
                <w:szCs w:val="21"/>
                <w:shd w:val="clear" w:color="auto" w:fill="FFFFFF"/>
              </w:rPr>
              <w:t>com</w:t>
            </w:r>
            <w:r>
              <w:rPr>
                <w:rFonts w:ascii="Times" w:eastAsia="宋体" w:hAnsi="Times" w:cs="Arial"/>
                <w:szCs w:val="21"/>
                <w:shd w:val="clear" w:color="auto" w:fill="FFFFFF"/>
              </w:rPr>
              <w:t>组件调用。</w:t>
            </w:r>
          </w:p>
        </w:tc>
      </w:tr>
      <w:tr w:rsidR="0073245C" w14:paraId="53461B4E" w14:textId="77777777">
        <w:tc>
          <w:tcPr>
            <w:tcW w:w="2061" w:type="dxa"/>
          </w:tcPr>
          <w:p w14:paraId="325DC416" w14:textId="77777777" w:rsidR="0073245C" w:rsidRDefault="00A33A88">
            <w:pPr>
              <w:rPr>
                <w:rFonts w:ascii="Times" w:eastAsia="宋体" w:hAnsi="Times"/>
                <w:szCs w:val="21"/>
              </w:rPr>
            </w:pPr>
            <w:r>
              <w:rPr>
                <w:rFonts w:ascii="Times" w:eastAsia="宋体" w:hAnsi="Times" w:hint="eastAsia"/>
                <w:szCs w:val="21"/>
              </w:rPr>
              <w:t>IIS</w:t>
            </w:r>
          </w:p>
        </w:tc>
        <w:tc>
          <w:tcPr>
            <w:tcW w:w="6235" w:type="dxa"/>
          </w:tcPr>
          <w:p w14:paraId="523841EE" w14:textId="77777777" w:rsidR="0073245C" w:rsidRDefault="00A33A88">
            <w:pPr>
              <w:keepNext/>
              <w:rPr>
                <w:rFonts w:ascii="Times" w:eastAsia="宋体" w:hAnsi="Times" w:cs="Arial"/>
                <w:szCs w:val="21"/>
                <w:shd w:val="clear" w:color="auto" w:fill="FFFFFF"/>
              </w:rPr>
            </w:pPr>
            <w:proofErr w:type="spellStart"/>
            <w:r>
              <w:rPr>
                <w:rFonts w:ascii="Times" w:eastAsia="宋体" w:hAnsi="Times" w:cs="Arial" w:hint="eastAsia"/>
                <w:szCs w:val="21"/>
                <w:shd w:val="clear" w:color="auto" w:fill="FFFFFF"/>
              </w:rPr>
              <w:t>iis</w:t>
            </w:r>
            <w:proofErr w:type="spellEnd"/>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Internet Information Services</w:t>
            </w:r>
            <w:r>
              <w:rPr>
                <w:rFonts w:ascii="Times" w:eastAsia="宋体" w:hAnsi="Times" w:cs="Arial" w:hint="eastAsia"/>
                <w:szCs w:val="21"/>
                <w:shd w:val="clear" w:color="auto" w:fill="FFFFFF"/>
              </w:rPr>
              <w:t>的</w:t>
            </w:r>
            <w:r>
              <w:rPr>
                <w:rFonts w:ascii="Times" w:eastAsia="宋体" w:hAnsi="Times" w:cs="Arial" w:hint="eastAsia"/>
                <w:szCs w:val="21"/>
                <w:shd w:val="clear" w:color="auto" w:fill="FFFFFF"/>
              </w:rPr>
              <w:fldChar w:fldCharType="begin"/>
            </w:r>
            <w:r>
              <w:rPr>
                <w:rFonts w:ascii="Times" w:eastAsia="宋体" w:hAnsi="Times" w:cs="Arial" w:hint="eastAsia"/>
                <w:szCs w:val="21"/>
                <w:shd w:val="clear" w:color="auto" w:fill="FFFFFF"/>
              </w:rPr>
              <w:instrText xml:space="preserve"> HYPERLINK "http://baike.baidu.com/item/%E7%BC%A9%E5%86%99" \t "http://baike.baidu.com/item/iis/_blank" </w:instrText>
            </w:r>
            <w:r>
              <w:rPr>
                <w:rFonts w:ascii="Times" w:eastAsia="宋体" w:hAnsi="Times" w:cs="Arial" w:hint="eastAsia"/>
                <w:szCs w:val="21"/>
                <w:shd w:val="clear" w:color="auto" w:fill="FFFFFF"/>
              </w:rPr>
              <w:fldChar w:fldCharType="separate"/>
            </w:r>
            <w:r>
              <w:rPr>
                <w:rFonts w:ascii="Times" w:eastAsia="宋体" w:hAnsi="Times" w:cs="Arial" w:hint="eastAsia"/>
                <w:szCs w:val="21"/>
                <w:shd w:val="clear" w:color="auto" w:fill="FFFFFF"/>
              </w:rPr>
              <w:t>缩写</w:t>
            </w:r>
            <w:r>
              <w:rPr>
                <w:rFonts w:ascii="Times" w:eastAsia="宋体" w:hAnsi="Times" w:cs="Arial" w:hint="eastAsia"/>
                <w:szCs w:val="21"/>
                <w:shd w:val="clear" w:color="auto" w:fill="FFFFFF"/>
              </w:rPr>
              <w:fldChar w:fldCharType="end"/>
            </w:r>
            <w:r>
              <w:rPr>
                <w:rFonts w:ascii="Times" w:eastAsia="宋体" w:hAnsi="Times" w:cs="Arial" w:hint="eastAsia"/>
                <w:szCs w:val="21"/>
                <w:shd w:val="clear" w:color="auto" w:fill="FFFFFF"/>
              </w:rPr>
              <w:t>，意为</w:t>
            </w:r>
            <w:hyperlink r:id="rId13" w:tgtFrame="http://baike.baidu.com/item/iis/_blank" w:history="1">
              <w:r>
                <w:rPr>
                  <w:rFonts w:ascii="Times" w:eastAsia="宋体" w:hAnsi="Times" w:cs="Arial" w:hint="eastAsia"/>
                  <w:szCs w:val="21"/>
                  <w:shd w:val="clear" w:color="auto" w:fill="FFFFFF"/>
                </w:rPr>
                <w:t>互联网</w:t>
              </w:r>
            </w:hyperlink>
            <w:r>
              <w:rPr>
                <w:rFonts w:ascii="Times" w:eastAsia="宋体" w:hAnsi="Times" w:cs="Arial" w:hint="eastAsia"/>
                <w:szCs w:val="21"/>
                <w:shd w:val="clear" w:color="auto" w:fill="FFFFFF"/>
              </w:rPr>
              <w:t>信息服务，是由微软公司提供的基于运行</w:t>
            </w:r>
            <w:r>
              <w:rPr>
                <w:rFonts w:ascii="Times" w:eastAsia="宋体" w:hAnsi="Times" w:cs="Arial" w:hint="eastAsia"/>
                <w:szCs w:val="21"/>
                <w:shd w:val="clear" w:color="auto" w:fill="FFFFFF"/>
              </w:rPr>
              <w:t>Microsoft Windows</w:t>
            </w:r>
            <w:r>
              <w:rPr>
                <w:rFonts w:ascii="Times" w:eastAsia="宋体" w:hAnsi="Times" w:cs="Arial" w:hint="eastAsia"/>
                <w:szCs w:val="21"/>
                <w:shd w:val="clear" w:color="auto" w:fill="FFFFFF"/>
              </w:rPr>
              <w:t>的互联网基本服务。</w:t>
            </w:r>
          </w:p>
        </w:tc>
      </w:tr>
      <w:tr w:rsidR="0073245C" w14:paraId="472DF9E2" w14:textId="77777777">
        <w:tc>
          <w:tcPr>
            <w:tcW w:w="2061" w:type="dxa"/>
          </w:tcPr>
          <w:p w14:paraId="439262FE" w14:textId="77777777" w:rsidR="0073245C" w:rsidRDefault="00A33A88">
            <w:pPr>
              <w:rPr>
                <w:rFonts w:ascii="Times" w:eastAsia="宋体" w:hAnsi="Times"/>
                <w:szCs w:val="21"/>
              </w:rPr>
            </w:pPr>
            <w:proofErr w:type="spellStart"/>
            <w:r>
              <w:rPr>
                <w:rFonts w:ascii="Times" w:eastAsia="宋体" w:hAnsi="Times" w:hint="eastAsia"/>
                <w:szCs w:val="21"/>
              </w:rPr>
              <w:t>WebSocket</w:t>
            </w:r>
            <w:proofErr w:type="spellEnd"/>
          </w:p>
        </w:tc>
        <w:tc>
          <w:tcPr>
            <w:tcW w:w="6235" w:type="dxa"/>
          </w:tcPr>
          <w:p w14:paraId="61EC7413" w14:textId="77777777" w:rsidR="0073245C" w:rsidRDefault="00A33A88">
            <w:pPr>
              <w:keepNext/>
              <w:rPr>
                <w:rFonts w:ascii="Times" w:eastAsia="宋体" w:hAnsi="Times" w:cs="Arial"/>
                <w:szCs w:val="21"/>
                <w:shd w:val="clear" w:color="auto" w:fill="FFFFFF"/>
              </w:rPr>
            </w:pPr>
            <w:proofErr w:type="spellStart"/>
            <w:r>
              <w:rPr>
                <w:rFonts w:ascii="Times" w:eastAsia="宋体" w:hAnsi="Times" w:cs="Arial" w:hint="eastAsia"/>
                <w:szCs w:val="21"/>
                <w:shd w:val="clear" w:color="auto" w:fill="FFFFFF"/>
              </w:rPr>
              <w:t>WebSocket</w:t>
            </w:r>
            <w:proofErr w:type="spellEnd"/>
            <w:r>
              <w:rPr>
                <w:rFonts w:ascii="Times" w:eastAsia="宋体" w:hAnsi="Times" w:cs="Arial" w:hint="eastAsia"/>
                <w:szCs w:val="21"/>
                <w:shd w:val="clear" w:color="auto" w:fill="FFFFFF"/>
              </w:rPr>
              <w:t>协议是基于</w:t>
            </w:r>
            <w:r>
              <w:rPr>
                <w:rFonts w:ascii="Times" w:eastAsia="宋体" w:hAnsi="Times" w:cs="Arial" w:hint="eastAsia"/>
                <w:szCs w:val="21"/>
                <w:shd w:val="clear" w:color="auto" w:fill="FFFFFF"/>
              </w:rPr>
              <w:t>TCP</w:t>
            </w:r>
            <w:r>
              <w:rPr>
                <w:rFonts w:ascii="Times" w:eastAsia="宋体" w:hAnsi="Times" w:cs="Arial" w:hint="eastAsia"/>
                <w:szCs w:val="21"/>
                <w:shd w:val="clear" w:color="auto" w:fill="FFFFFF"/>
              </w:rPr>
              <w:t>的一种新的网络协议。它实现了浏览器与服务器全双工</w:t>
            </w:r>
            <w:r>
              <w:rPr>
                <w:rFonts w:ascii="Times" w:eastAsia="宋体" w:hAnsi="Times" w:cs="Arial" w:hint="eastAsia"/>
                <w:szCs w:val="21"/>
                <w:shd w:val="clear" w:color="auto" w:fill="FFFFFF"/>
              </w:rPr>
              <w:t>(full-duplex)</w:t>
            </w:r>
            <w:r>
              <w:rPr>
                <w:rFonts w:ascii="Times" w:eastAsia="宋体" w:hAnsi="Times" w:cs="Arial" w:hint="eastAsia"/>
                <w:szCs w:val="21"/>
                <w:shd w:val="clear" w:color="auto" w:fill="FFFFFF"/>
              </w:rPr>
              <w:t>通信——可以通俗的解释为服务器主动发送信息给客户端。</w:t>
            </w:r>
          </w:p>
        </w:tc>
      </w:tr>
      <w:tr w:rsidR="0073245C" w14:paraId="7B3FCC68" w14:textId="77777777">
        <w:tc>
          <w:tcPr>
            <w:tcW w:w="2061" w:type="dxa"/>
          </w:tcPr>
          <w:p w14:paraId="49D82C0B" w14:textId="77777777" w:rsidR="0073245C" w:rsidRDefault="00A33A88">
            <w:pPr>
              <w:rPr>
                <w:rFonts w:ascii="Times" w:eastAsia="宋体" w:hAnsi="Times"/>
                <w:szCs w:val="21"/>
              </w:rPr>
            </w:pPr>
            <w:r>
              <w:rPr>
                <w:rFonts w:ascii="Times" w:eastAsia="宋体" w:hAnsi="Times" w:hint="eastAsia"/>
                <w:szCs w:val="21"/>
              </w:rPr>
              <w:t>Buffer</w:t>
            </w:r>
          </w:p>
        </w:tc>
        <w:tc>
          <w:tcPr>
            <w:tcW w:w="6235" w:type="dxa"/>
          </w:tcPr>
          <w:p w14:paraId="051E6C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Buffer-</w:t>
            </w:r>
            <w:r>
              <w:rPr>
                <w:rFonts w:ascii="Times" w:eastAsia="宋体" w:hAnsi="Times" w:cs="Arial" w:hint="eastAsia"/>
                <w:szCs w:val="21"/>
                <w:shd w:val="clear" w:color="auto" w:fill="FFFFFF"/>
              </w:rPr>
              <w:t>缓冲器；在计算机领域，缓冲器指的是缓冲寄存器，它分输入缓冲器和输出缓冲器两种。前者的作用是将外设送来的数据暂时存放，以便处理器将它取走；后者的作用是用来暂时存放处理器送往外设的数据。</w:t>
            </w:r>
          </w:p>
        </w:tc>
      </w:tr>
    </w:tbl>
    <w:p w14:paraId="5991A1DF"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6" w:name="_Toc480713699"/>
      <w:r>
        <w:rPr>
          <w:rFonts w:ascii="Times" w:eastAsia="宋体" w:hAnsi="Times" w:hint="eastAsia"/>
          <w:b/>
          <w:sz w:val="44"/>
          <w:szCs w:val="44"/>
        </w:rPr>
        <w:t>业务需求</w:t>
      </w:r>
      <w:bookmarkEnd w:id="6"/>
    </w:p>
    <w:p w14:paraId="42FBDE06" w14:textId="77777777" w:rsidR="0073245C" w:rsidRDefault="00A33A88">
      <w:pPr>
        <w:widowControl/>
        <w:jc w:val="left"/>
        <w:outlineLvl w:val="1"/>
        <w:rPr>
          <w:rFonts w:ascii="Times" w:eastAsia="宋体" w:hAnsi="Times"/>
          <w:b/>
          <w:sz w:val="32"/>
          <w:szCs w:val="32"/>
        </w:rPr>
      </w:pPr>
      <w:bookmarkStart w:id="7" w:name="_Toc480713700"/>
      <w:r>
        <w:rPr>
          <w:rFonts w:ascii="Times" w:eastAsia="宋体" w:hAnsi="Times" w:hint="eastAsia"/>
          <w:b/>
          <w:sz w:val="32"/>
          <w:szCs w:val="32"/>
        </w:rPr>
        <w:t>2.1</w:t>
      </w:r>
      <w:r>
        <w:rPr>
          <w:rFonts w:ascii="Times" w:eastAsia="宋体" w:hAnsi="Times"/>
          <w:b/>
          <w:sz w:val="32"/>
          <w:szCs w:val="32"/>
        </w:rPr>
        <w:t xml:space="preserve">   </w:t>
      </w:r>
      <w:r>
        <w:rPr>
          <w:rFonts w:ascii="Times" w:eastAsia="宋体" w:hAnsi="Times" w:hint="eastAsia"/>
          <w:b/>
          <w:sz w:val="32"/>
          <w:szCs w:val="32"/>
        </w:rPr>
        <w:t>构建高性能</w:t>
      </w:r>
      <w:r>
        <w:rPr>
          <w:rFonts w:ascii="Times" w:eastAsia="宋体" w:hAnsi="Times" w:hint="eastAsia"/>
          <w:b/>
          <w:sz w:val="32"/>
          <w:szCs w:val="32"/>
        </w:rPr>
        <w:t>Web</w:t>
      </w:r>
      <w:r>
        <w:rPr>
          <w:rFonts w:ascii="Times" w:eastAsia="宋体" w:hAnsi="Times" w:hint="eastAsia"/>
          <w:b/>
          <w:sz w:val="32"/>
          <w:szCs w:val="32"/>
        </w:rPr>
        <w:t>服务器</w:t>
      </w:r>
      <w:bookmarkEnd w:id="7"/>
    </w:p>
    <w:p w14:paraId="5381693D"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在</w:t>
      </w:r>
      <w:r>
        <w:rPr>
          <w:rFonts w:ascii="Times" w:eastAsia="宋体" w:hAnsi="Times" w:hint="eastAsia"/>
        </w:rPr>
        <w:t>Web</w:t>
      </w:r>
      <w:r>
        <w:rPr>
          <w:rFonts w:ascii="Times" w:eastAsia="宋体" w:hAnsi="Times" w:hint="eastAsia"/>
        </w:rPr>
        <w:t>领域，大多数的编程语言需要专门的</w:t>
      </w:r>
      <w:r>
        <w:rPr>
          <w:rFonts w:ascii="Times" w:eastAsia="宋体" w:hAnsi="Times" w:hint="eastAsia"/>
        </w:rPr>
        <w:t>Web</w:t>
      </w:r>
      <w:r>
        <w:rPr>
          <w:rFonts w:ascii="Times" w:eastAsia="宋体" w:hAnsi="Times" w:hint="eastAsia"/>
        </w:rPr>
        <w:t>服务器作为容器，如</w:t>
      </w:r>
      <w:r>
        <w:rPr>
          <w:rFonts w:ascii="Times" w:eastAsia="宋体" w:hAnsi="Times" w:hint="eastAsia"/>
        </w:rPr>
        <w:t>ASP</w:t>
      </w:r>
      <w:r>
        <w:rPr>
          <w:rFonts w:ascii="Times" w:eastAsia="宋体" w:hAnsi="Times" w:hint="eastAsia"/>
        </w:rPr>
        <w:t>需要</w:t>
      </w:r>
      <w:r>
        <w:rPr>
          <w:rFonts w:ascii="Times" w:eastAsia="宋体" w:hAnsi="Times" w:hint="eastAsia"/>
        </w:rPr>
        <w:t>IIS</w:t>
      </w:r>
      <w:r>
        <w:rPr>
          <w:rFonts w:ascii="Times" w:eastAsia="宋体" w:hAnsi="Times" w:hint="eastAsia"/>
        </w:rPr>
        <w:t>作为服务器，</w:t>
      </w:r>
      <w:r>
        <w:rPr>
          <w:rFonts w:ascii="Times" w:eastAsia="宋体" w:hAnsi="Times" w:hint="eastAsia"/>
        </w:rPr>
        <w:t>PHP</w:t>
      </w:r>
      <w:r>
        <w:rPr>
          <w:rFonts w:ascii="Times" w:eastAsia="宋体" w:hAnsi="Times" w:hint="eastAsia"/>
        </w:rPr>
        <w:t>需要搭载</w:t>
      </w:r>
      <w:r>
        <w:rPr>
          <w:rFonts w:ascii="Times" w:eastAsia="宋体" w:hAnsi="Times" w:hint="eastAsia"/>
        </w:rPr>
        <w:t>Apa</w:t>
      </w:r>
      <w:r>
        <w:rPr>
          <w:rFonts w:ascii="Times" w:eastAsia="宋体" w:hAnsi="Times"/>
        </w:rPr>
        <w:t>che</w:t>
      </w:r>
      <w:r>
        <w:rPr>
          <w:rFonts w:ascii="Times" w:eastAsia="宋体" w:hAnsi="Times" w:hint="eastAsia"/>
        </w:rPr>
        <w:t>，</w:t>
      </w:r>
      <w:r>
        <w:rPr>
          <w:rFonts w:ascii="Times" w:eastAsia="宋体" w:hAnsi="Times" w:hint="eastAsia"/>
        </w:rPr>
        <w:t>JSP</w:t>
      </w:r>
      <w:r>
        <w:rPr>
          <w:rFonts w:ascii="Times" w:eastAsia="宋体" w:hAnsi="Times" w:hint="eastAsia"/>
        </w:rPr>
        <w:t>需要</w:t>
      </w:r>
      <w:r>
        <w:rPr>
          <w:rFonts w:ascii="Times" w:eastAsia="宋体" w:hAnsi="Times" w:hint="eastAsia"/>
        </w:rPr>
        <w:t>tomcat</w:t>
      </w:r>
      <w:r>
        <w:rPr>
          <w:rFonts w:ascii="Times" w:eastAsia="宋体" w:hAnsi="Times" w:hint="eastAsia"/>
        </w:rPr>
        <w:t>服务器。</w:t>
      </w:r>
      <w:r>
        <w:rPr>
          <w:rFonts w:ascii="Times" w:eastAsia="宋体" w:hAnsi="Times" w:hint="eastAsia"/>
        </w:rPr>
        <w:t>Node</w:t>
      </w:r>
      <w:r>
        <w:rPr>
          <w:rFonts w:ascii="Times" w:eastAsia="宋体" w:hAnsi="Times" w:hint="eastAsia"/>
        </w:rPr>
        <w:t>需要做的是构建一个高性能的</w:t>
      </w:r>
      <w:del w:id="8" w:author="liuchao" w:date="2017-04-28T16:26:00Z">
        <w:r w:rsidDel="00017163">
          <w:rPr>
            <w:rFonts w:ascii="Times" w:eastAsia="宋体" w:hAnsi="Times" w:hint="eastAsia"/>
          </w:rPr>
          <w:delText>，</w:delText>
        </w:r>
      </w:del>
      <w:ins w:id="9" w:author="liuchao" w:date="2017-04-28T16:26:00Z">
        <w:r w:rsidR="00017163">
          <w:rPr>
            <w:rFonts w:ascii="Times" w:eastAsia="宋体" w:hAnsi="Times" w:hint="eastAsia"/>
          </w:rPr>
          <w:t>、</w:t>
        </w:r>
      </w:ins>
      <w:r>
        <w:rPr>
          <w:rFonts w:ascii="Times" w:eastAsia="宋体" w:hAnsi="Times" w:hint="eastAsia"/>
        </w:rPr>
        <w:t>事件驱动</w:t>
      </w:r>
      <w:del w:id="10" w:author="liuchao" w:date="2017-04-28T16:26:00Z">
        <w:r w:rsidDel="00017163">
          <w:rPr>
            <w:rFonts w:ascii="Times" w:eastAsia="宋体" w:hAnsi="Times" w:hint="eastAsia"/>
          </w:rPr>
          <w:delText>，</w:delText>
        </w:r>
      </w:del>
      <w:ins w:id="11" w:author="liuchao" w:date="2017-04-28T16:26:00Z">
        <w:r w:rsidR="00017163">
          <w:rPr>
            <w:rFonts w:ascii="Times" w:eastAsia="宋体" w:hAnsi="Times" w:hint="eastAsia"/>
          </w:rPr>
          <w:t>、</w:t>
        </w:r>
      </w:ins>
      <w:r>
        <w:rPr>
          <w:rFonts w:ascii="Times" w:eastAsia="宋体" w:hAnsi="Times" w:hint="eastAsia"/>
        </w:rPr>
        <w:t>非阻塞</w:t>
      </w:r>
      <w:r>
        <w:rPr>
          <w:rFonts w:ascii="Times" w:eastAsia="宋体" w:hAnsi="Times" w:hint="eastAsia"/>
        </w:rPr>
        <w:t>I/O</w:t>
      </w:r>
      <w:r>
        <w:rPr>
          <w:rFonts w:ascii="Times" w:eastAsia="宋体" w:hAnsi="Times" w:hint="eastAsia"/>
        </w:rPr>
        <w:t>的</w:t>
      </w:r>
      <w:r>
        <w:rPr>
          <w:rFonts w:ascii="Times" w:eastAsia="宋体" w:hAnsi="Times" w:hint="eastAsia"/>
        </w:rPr>
        <w:t>Web</w:t>
      </w:r>
      <w:r>
        <w:rPr>
          <w:rFonts w:ascii="Times" w:eastAsia="宋体" w:hAnsi="Times" w:hint="eastAsia"/>
        </w:rPr>
        <w:t>服务器</w:t>
      </w:r>
      <w:r>
        <w:rPr>
          <w:rFonts w:ascii="Times" w:eastAsia="宋体" w:hAnsi="Times" w:hint="eastAsia"/>
          <w:vertAlign w:val="superscript"/>
        </w:rPr>
        <w:t>[2]</w:t>
      </w:r>
      <w:r>
        <w:rPr>
          <w:rFonts w:ascii="Times" w:eastAsia="宋体" w:hAnsi="Times" w:hint="eastAsia"/>
        </w:rPr>
        <w:t>。</w:t>
      </w:r>
    </w:p>
    <w:p w14:paraId="26AF39EE" w14:textId="77777777" w:rsidR="0073245C" w:rsidRDefault="00A33A88">
      <w:pPr>
        <w:widowControl/>
        <w:jc w:val="left"/>
        <w:outlineLvl w:val="1"/>
        <w:rPr>
          <w:rFonts w:ascii="Times" w:eastAsia="宋体" w:hAnsi="Times"/>
          <w:b/>
          <w:sz w:val="32"/>
          <w:szCs w:val="32"/>
        </w:rPr>
      </w:pPr>
      <w:bookmarkStart w:id="12" w:name="_Toc480713701"/>
      <w:r>
        <w:rPr>
          <w:rFonts w:ascii="Times" w:eastAsia="宋体" w:hAnsi="Times" w:hint="eastAsia"/>
          <w:b/>
          <w:sz w:val="32"/>
          <w:szCs w:val="32"/>
        </w:rPr>
        <w:lastRenderedPageBreak/>
        <w:t>2.2</w:t>
      </w:r>
      <w:r>
        <w:rPr>
          <w:rFonts w:ascii="Times" w:eastAsia="宋体" w:hAnsi="Times"/>
          <w:b/>
          <w:sz w:val="32"/>
          <w:szCs w:val="32"/>
        </w:rPr>
        <w:t xml:space="preserve">   </w:t>
      </w:r>
      <w:r>
        <w:rPr>
          <w:rFonts w:ascii="Times" w:eastAsia="宋体" w:hAnsi="Times" w:hint="eastAsia"/>
          <w:b/>
          <w:sz w:val="32"/>
          <w:szCs w:val="32"/>
        </w:rPr>
        <w:t>使用一门门槛低，符合事件驱动的语言来开发</w:t>
      </w:r>
      <w:bookmarkEnd w:id="12"/>
    </w:p>
    <w:p w14:paraId="2B4E211A" w14:textId="77777777" w:rsidR="0073245C" w:rsidRDefault="00A33A88">
      <w:pPr>
        <w:widowControl/>
        <w:spacing w:line="360" w:lineRule="auto"/>
        <w:ind w:firstLineChars="200" w:firstLine="420"/>
        <w:rPr>
          <w:rFonts w:ascii="Times" w:eastAsia="宋体" w:hAnsi="Times"/>
        </w:rPr>
      </w:pPr>
      <w:proofErr w:type="spellStart"/>
      <w:r>
        <w:rPr>
          <w:rFonts w:ascii="Times" w:eastAsia="宋体" w:hAnsi="Times"/>
        </w:rPr>
        <w:t>Javascript</w:t>
      </w:r>
      <w:proofErr w:type="spellEnd"/>
      <w:r>
        <w:rPr>
          <w:rFonts w:ascii="Times" w:eastAsia="宋体" w:hAnsi="Times" w:hint="eastAsia"/>
        </w:rPr>
        <w:t>开发门槛低，在后端部分一直没有市场，可以说历史包袱为零，为其导入非阻塞</w:t>
      </w:r>
      <w:r>
        <w:rPr>
          <w:rFonts w:ascii="Times" w:eastAsia="宋体" w:hAnsi="Times" w:hint="eastAsia"/>
        </w:rPr>
        <w:t>I/O</w:t>
      </w:r>
      <w:r>
        <w:rPr>
          <w:rFonts w:ascii="Times" w:eastAsia="宋体" w:hAnsi="Times" w:hint="eastAsia"/>
        </w:rPr>
        <w:t>库没有额外阻力，另外，</w:t>
      </w:r>
      <w:proofErr w:type="spellStart"/>
      <w:r>
        <w:rPr>
          <w:rFonts w:ascii="Times" w:eastAsia="宋体" w:hAnsi="Times" w:hint="eastAsia"/>
        </w:rPr>
        <w:t>Java</w:t>
      </w:r>
      <w:r>
        <w:rPr>
          <w:rFonts w:ascii="Times" w:eastAsia="宋体" w:hAnsi="Times"/>
        </w:rPr>
        <w:t>script</w:t>
      </w:r>
      <w:proofErr w:type="spellEnd"/>
      <w:r>
        <w:rPr>
          <w:rFonts w:ascii="Times" w:eastAsia="宋体" w:hAnsi="Times" w:hint="eastAsia"/>
        </w:rPr>
        <w:t>在浏览器中有广泛的事件驱动方面的应用，暗合</w:t>
      </w:r>
      <w:r>
        <w:rPr>
          <w:rFonts w:ascii="Times" w:eastAsia="宋体" w:hAnsi="Times" w:hint="eastAsia"/>
        </w:rPr>
        <w:t>N</w:t>
      </w:r>
      <w:r>
        <w:rPr>
          <w:rFonts w:ascii="Times" w:eastAsia="宋体" w:hAnsi="Times"/>
        </w:rPr>
        <w:t>ode</w:t>
      </w:r>
      <w:r>
        <w:rPr>
          <w:rFonts w:ascii="Times" w:eastAsia="宋体" w:hAnsi="Times" w:hint="eastAsia"/>
        </w:rPr>
        <w:t>基于事件驱动的需求。</w:t>
      </w:r>
    </w:p>
    <w:p w14:paraId="6F589A6A"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13" w:name="_Toc480713702"/>
      <w:r>
        <w:rPr>
          <w:rFonts w:ascii="Times" w:eastAsia="宋体" w:hAnsi="Times" w:hint="eastAsia"/>
          <w:b/>
          <w:sz w:val="44"/>
          <w:szCs w:val="44"/>
        </w:rPr>
        <w:t>工作重点</w:t>
      </w:r>
      <w:bookmarkEnd w:id="13"/>
    </w:p>
    <w:p w14:paraId="3528C8A6" w14:textId="77777777" w:rsidR="0073245C" w:rsidRDefault="00A33A88">
      <w:pPr>
        <w:widowControl/>
        <w:jc w:val="left"/>
        <w:outlineLvl w:val="1"/>
        <w:rPr>
          <w:rFonts w:ascii="Times" w:eastAsia="宋体" w:hAnsi="Times"/>
          <w:b/>
          <w:sz w:val="32"/>
          <w:szCs w:val="32"/>
        </w:rPr>
      </w:pPr>
      <w:bookmarkStart w:id="14" w:name="_Toc480713703"/>
      <w:r>
        <w:rPr>
          <w:rFonts w:ascii="Times" w:eastAsia="宋体" w:hAnsi="Times" w:hint="eastAsia"/>
          <w:b/>
          <w:sz w:val="32"/>
          <w:szCs w:val="32"/>
        </w:rPr>
        <w:t>3</w:t>
      </w:r>
      <w:r>
        <w:rPr>
          <w:rFonts w:ascii="Times" w:eastAsia="宋体" w:hAnsi="Times"/>
          <w:b/>
          <w:sz w:val="32"/>
          <w:szCs w:val="32"/>
        </w:rPr>
        <w:t xml:space="preserve">.1   </w:t>
      </w:r>
      <w:r>
        <w:rPr>
          <w:rFonts w:ascii="Times" w:eastAsia="宋体" w:hAnsi="Times" w:hint="eastAsia"/>
          <w:b/>
          <w:sz w:val="32"/>
          <w:szCs w:val="32"/>
        </w:rPr>
        <w:t>异步</w:t>
      </w:r>
      <w:bookmarkEnd w:id="14"/>
      <w:r>
        <w:rPr>
          <w:rFonts w:ascii="Times" w:eastAsia="宋体" w:hAnsi="Times" w:hint="eastAsia"/>
          <w:b/>
          <w:sz w:val="32"/>
          <w:szCs w:val="32"/>
        </w:rPr>
        <w:t>过载保护</w:t>
      </w:r>
    </w:p>
    <w:p w14:paraId="78A650C2"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异步编程解决的问题无外乎是保持异步的性能优势，提升编程体验，但仍然会有别的问题，那就是并发量太大导致下层服务器崩溃，所以需要过载保护。</w:t>
      </w:r>
    </w:p>
    <w:p w14:paraId="1F75151F" w14:textId="77777777" w:rsidR="0073245C" w:rsidRDefault="00A33A88">
      <w:pPr>
        <w:widowControl/>
        <w:jc w:val="left"/>
        <w:outlineLvl w:val="1"/>
        <w:rPr>
          <w:rFonts w:ascii="Times" w:eastAsia="宋体" w:hAnsi="Times"/>
          <w:b/>
          <w:sz w:val="32"/>
          <w:szCs w:val="32"/>
        </w:rPr>
      </w:pPr>
      <w:bookmarkStart w:id="15" w:name="_Toc480713704"/>
      <w:r>
        <w:rPr>
          <w:rFonts w:ascii="Times" w:eastAsia="宋体" w:hAnsi="Times" w:hint="eastAsia"/>
          <w:b/>
          <w:sz w:val="32"/>
          <w:szCs w:val="32"/>
        </w:rPr>
        <w:t xml:space="preserve">3.2 </w:t>
      </w:r>
      <w:r>
        <w:rPr>
          <w:rFonts w:ascii="Times" w:eastAsia="宋体" w:hAnsi="Times"/>
          <w:b/>
          <w:sz w:val="32"/>
          <w:szCs w:val="32"/>
        </w:rPr>
        <w:t xml:space="preserve">  </w:t>
      </w:r>
      <w:r>
        <w:rPr>
          <w:rFonts w:ascii="Times" w:eastAsia="宋体" w:hAnsi="Times" w:hint="eastAsia"/>
          <w:b/>
          <w:sz w:val="32"/>
          <w:szCs w:val="32"/>
        </w:rPr>
        <w:t>解决方案初步</w:t>
      </w:r>
      <w:bookmarkEnd w:id="15"/>
      <w:r>
        <w:rPr>
          <w:rFonts w:ascii="Times" w:eastAsia="宋体" w:hAnsi="Times" w:hint="eastAsia"/>
          <w:b/>
          <w:sz w:val="32"/>
          <w:szCs w:val="32"/>
        </w:rPr>
        <w:t xml:space="preserve"> </w:t>
      </w:r>
    </w:p>
    <w:p w14:paraId="69B7F670"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1.</w:t>
      </w:r>
      <w:r>
        <w:rPr>
          <w:rFonts w:ascii="Times" w:eastAsia="宋体" w:hAnsi="Times" w:hint="eastAsia"/>
        </w:rPr>
        <w:t>通过一个队列来控制并发量</w:t>
      </w:r>
    </w:p>
    <w:p w14:paraId="51761F06"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2.</w:t>
      </w:r>
      <w:r>
        <w:rPr>
          <w:rFonts w:ascii="Times" w:eastAsia="宋体" w:hAnsi="Times" w:hint="eastAsia"/>
        </w:rPr>
        <w:t>如果当前的异步调用不超过规定的最大值，就从队列中取出执行，</w:t>
      </w:r>
    </w:p>
    <w:p w14:paraId="3B90F814"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3</w:t>
      </w:r>
      <w:r>
        <w:rPr>
          <w:rFonts w:ascii="Times" w:eastAsia="宋体" w:hAnsi="Times" w:hint="eastAsia"/>
        </w:rPr>
        <w:t>．如果达到最大值，就</w:t>
      </w:r>
      <w:ins w:id="16" w:author="liuchao" w:date="2017-04-28T16:29:00Z">
        <w:r>
          <w:rPr>
            <w:rFonts w:ascii="Times" w:eastAsia="宋体" w:hAnsi="Times" w:hint="eastAsia"/>
          </w:rPr>
          <w:t>将</w:t>
        </w:r>
      </w:ins>
      <w:del w:id="17" w:author="liuchao" w:date="2017-04-28T16:29:00Z">
        <w:r w:rsidDel="00A33A88">
          <w:rPr>
            <w:rFonts w:ascii="Times" w:eastAsia="宋体" w:hAnsi="Times" w:hint="eastAsia"/>
          </w:rPr>
          <w:delText>讲</w:delText>
        </w:r>
      </w:del>
      <w:r>
        <w:rPr>
          <w:rFonts w:ascii="Times" w:eastAsia="宋体" w:hAnsi="Times" w:hint="eastAsia"/>
        </w:rPr>
        <w:t>异步调用暂时放在队列中。</w:t>
      </w:r>
    </w:p>
    <w:p w14:paraId="4389FB5F"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4.</w:t>
      </w:r>
      <w:r>
        <w:rPr>
          <w:rFonts w:ascii="Times" w:eastAsia="宋体" w:hAnsi="Times" w:hint="eastAsia"/>
        </w:rPr>
        <w:t>一旦有异步调用结束，就从队列中取一个新的异步调用。</w:t>
      </w:r>
    </w:p>
    <w:p w14:paraId="1F7D38C4" w14:textId="77777777" w:rsidR="0073245C" w:rsidRDefault="00A33A88">
      <w:pPr>
        <w:widowControl/>
        <w:jc w:val="left"/>
        <w:outlineLvl w:val="1"/>
        <w:rPr>
          <w:rFonts w:ascii="Times" w:eastAsia="宋体" w:hAnsi="Times"/>
          <w:b/>
          <w:sz w:val="32"/>
          <w:szCs w:val="32"/>
        </w:rPr>
      </w:pPr>
      <w:r>
        <w:rPr>
          <w:rFonts w:ascii="Times" w:eastAsia="宋体" w:hAnsi="Times" w:hint="eastAsia"/>
          <w:b/>
          <w:sz w:val="32"/>
          <w:szCs w:val="32"/>
        </w:rPr>
        <w:t xml:space="preserve">3.3 </w:t>
      </w:r>
      <w:r>
        <w:rPr>
          <w:rFonts w:ascii="Times" w:eastAsia="宋体" w:hAnsi="Times"/>
          <w:b/>
          <w:sz w:val="32"/>
          <w:szCs w:val="32"/>
        </w:rPr>
        <w:t xml:space="preserve"> </w:t>
      </w:r>
      <w:r>
        <w:rPr>
          <w:rFonts w:ascii="Times" w:eastAsia="宋体" w:hAnsi="Times" w:hint="eastAsia"/>
          <w:b/>
          <w:sz w:val="32"/>
          <w:szCs w:val="32"/>
        </w:rPr>
        <w:t>具体设计</w:t>
      </w:r>
    </w:p>
    <w:p w14:paraId="21F77519"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如图</w:t>
      </w:r>
      <w:r>
        <w:rPr>
          <w:rFonts w:ascii="Times" w:eastAsia="宋体" w:hAnsi="Times" w:hint="eastAsia"/>
        </w:rPr>
        <w:t>3.1</w:t>
      </w:r>
      <w:r>
        <w:rPr>
          <w:rFonts w:ascii="Times" w:eastAsia="宋体" w:hAnsi="Times" w:hint="eastAsia"/>
        </w:rPr>
        <w:t>所示，每当有新的异步调用就进行</w:t>
      </w:r>
      <w:r>
        <w:rPr>
          <w:rFonts w:ascii="Times" w:eastAsia="宋体" w:hAnsi="Times" w:hint="eastAsia"/>
        </w:rPr>
        <w:t>push</w:t>
      </w:r>
      <w:r>
        <w:rPr>
          <w:rFonts w:ascii="Times" w:eastAsia="宋体" w:hAnsi="Times" w:hint="eastAsia"/>
        </w:rPr>
        <w:t>操作，判断当前并发数是否大于最大并发数，若大于最大并发数</w:t>
      </w:r>
      <w:commentRangeStart w:id="18"/>
      <w:r>
        <w:rPr>
          <w:rFonts w:ascii="Times" w:eastAsia="宋体" w:hAnsi="Times" w:hint="eastAsia"/>
        </w:rPr>
        <w:t>则加入队列等待</w:t>
      </w:r>
      <w:commentRangeEnd w:id="18"/>
      <w:r>
        <w:rPr>
          <w:rStyle w:val="af"/>
        </w:rPr>
        <w:commentReference w:id="18"/>
      </w:r>
      <w:r>
        <w:rPr>
          <w:rFonts w:ascii="Times" w:eastAsia="宋体" w:hAnsi="Times" w:hint="eastAsia"/>
        </w:rPr>
        <w:t>。若小于最大并发数，则从队列中取出一个异步调用执行，取出时为异步调用的回调函数插入计数器自减和超时控制的代码。</w:t>
      </w:r>
    </w:p>
    <w:p w14:paraId="2D53F4E8" w14:textId="77777777" w:rsidR="0073245C" w:rsidRDefault="00A33A88">
      <w:pPr>
        <w:widowControl/>
        <w:spacing w:line="360" w:lineRule="auto"/>
        <w:ind w:firstLineChars="200" w:firstLine="420"/>
        <w:rPr>
          <w:rFonts w:ascii="Times" w:eastAsia="宋体" w:hAnsi="Times"/>
        </w:rPr>
      </w:pPr>
      <w:r>
        <w:rPr>
          <w:rFonts w:ascii="Times" w:eastAsia="宋体" w:hAnsi="Times" w:hint="eastAsia"/>
          <w:noProof/>
        </w:rPr>
        <w:lastRenderedPageBreak/>
        <w:drawing>
          <wp:inline distT="0" distB="0" distL="0" distR="0" wp14:anchorId="46C5674F" wp14:editId="1E191ADE">
            <wp:extent cx="5273675" cy="3322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80612" cy="3327684"/>
                    </a:xfrm>
                    <a:prstGeom prst="rect">
                      <a:avLst/>
                    </a:prstGeom>
                  </pic:spPr>
                </pic:pic>
              </a:graphicData>
            </a:graphic>
          </wp:inline>
        </w:drawing>
      </w:r>
    </w:p>
    <w:p w14:paraId="08E7444C" w14:textId="77777777" w:rsidR="0073245C" w:rsidRDefault="00A33A88">
      <w:pPr>
        <w:widowControl/>
        <w:ind w:firstLineChars="200" w:firstLine="420"/>
        <w:jc w:val="center"/>
        <w:rPr>
          <w:rFonts w:ascii="Times" w:eastAsia="宋体" w:hAnsi="Times"/>
          <w:szCs w:val="21"/>
        </w:rPr>
      </w:pPr>
      <w:commentRangeStart w:id="19"/>
      <w:r>
        <w:rPr>
          <w:rFonts w:ascii="Times" w:eastAsia="宋体" w:hAnsi="Times" w:hint="eastAsia"/>
          <w:szCs w:val="21"/>
        </w:rPr>
        <w:t>图</w:t>
      </w:r>
      <w:r>
        <w:rPr>
          <w:rFonts w:ascii="Times" w:eastAsia="宋体" w:hAnsi="Times" w:hint="eastAsia"/>
          <w:szCs w:val="21"/>
        </w:rPr>
        <w:t>3.1</w:t>
      </w:r>
      <w:r>
        <w:rPr>
          <w:rFonts w:ascii="Times" w:eastAsia="宋体" w:hAnsi="Times"/>
          <w:szCs w:val="21"/>
        </w:rPr>
        <w:t xml:space="preserve"> </w:t>
      </w:r>
      <w:r>
        <w:rPr>
          <w:rFonts w:ascii="Times" w:eastAsia="宋体" w:hAnsi="Times" w:hint="eastAsia"/>
          <w:szCs w:val="21"/>
        </w:rPr>
        <w:t>基本流程图</w:t>
      </w:r>
      <w:commentRangeEnd w:id="19"/>
      <w:r>
        <w:rPr>
          <w:rStyle w:val="af"/>
        </w:rPr>
        <w:commentReference w:id="19"/>
      </w:r>
    </w:p>
    <w:p w14:paraId="2B33CD2F"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20" w:name="_Toc480713705"/>
      <w:r>
        <w:rPr>
          <w:rFonts w:ascii="Times" w:eastAsia="宋体" w:hAnsi="Times" w:hint="eastAsia"/>
          <w:b/>
          <w:sz w:val="44"/>
          <w:szCs w:val="44"/>
        </w:rPr>
        <w:t>功能需求</w:t>
      </w:r>
      <w:bookmarkEnd w:id="20"/>
    </w:p>
    <w:p w14:paraId="7D53590A"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21" w:name="_Toc480713706"/>
      <w:r>
        <w:rPr>
          <w:rFonts w:ascii="Times" w:eastAsia="宋体" w:hAnsi="Times" w:hint="eastAsia"/>
          <w:b/>
          <w:sz w:val="32"/>
          <w:szCs w:val="32"/>
        </w:rPr>
        <w:t>模块和包</w:t>
      </w:r>
      <w:bookmarkEnd w:id="21"/>
    </w:p>
    <w:p w14:paraId="018BD417" w14:textId="77777777" w:rsidR="0073245C" w:rsidRDefault="0031334B">
      <w:pPr>
        <w:widowControl/>
        <w:spacing w:line="360" w:lineRule="auto"/>
        <w:ind w:firstLineChars="200" w:firstLine="420"/>
        <w:rPr>
          <w:rFonts w:ascii="Times" w:eastAsia="宋体" w:hAnsi="Times"/>
          <w:szCs w:val="21"/>
        </w:rPr>
      </w:pPr>
      <w:hyperlink r:id="rId17" w:tgtFrame="_blank" w:tooltip="JavaScript知识库" w:history="1">
        <w:r w:rsidR="00A33A88">
          <w:rPr>
            <w:rFonts w:ascii="Times" w:eastAsia="宋体" w:hAnsi="Times"/>
          </w:rPr>
          <w:t>JavaScript</w:t>
        </w:r>
      </w:hyperlink>
      <w:r w:rsidR="00A33A88">
        <w:rPr>
          <w:rFonts w:ascii="Times" w:eastAsia="宋体" w:hAnsi="Times"/>
          <w:szCs w:val="21"/>
        </w:rPr>
        <w:t>原生态是一个全局的世界，所有如</w:t>
      </w:r>
      <w:proofErr w:type="spellStart"/>
      <w:r w:rsidR="00A33A88">
        <w:rPr>
          <w:rFonts w:ascii="Times" w:eastAsia="宋体" w:hAnsi="Times"/>
          <w:szCs w:val="21"/>
        </w:rPr>
        <w:t>setTimeout</w:t>
      </w:r>
      <w:proofErr w:type="spellEnd"/>
      <w:r w:rsidR="00A33A88">
        <w:rPr>
          <w:rFonts w:ascii="Times" w:eastAsia="宋体" w:hAnsi="Times"/>
          <w:szCs w:val="21"/>
        </w:rPr>
        <w:t>，</w:t>
      </w:r>
      <w:r w:rsidR="00A33A88">
        <w:rPr>
          <w:rFonts w:ascii="Times" w:eastAsia="宋体" w:hAnsi="Times"/>
          <w:szCs w:val="21"/>
        </w:rPr>
        <w:t>document</w:t>
      </w:r>
      <w:r w:rsidR="00A33A88">
        <w:rPr>
          <w:rFonts w:ascii="Times" w:eastAsia="宋体" w:hAnsi="Times"/>
          <w:szCs w:val="21"/>
        </w:rPr>
        <w:t>等这样在浏览器中使用的</w:t>
      </w:r>
      <w:r w:rsidR="00A33A88">
        <w:rPr>
          <w:rFonts w:ascii="Times" w:eastAsia="宋体" w:hAnsi="Times"/>
          <w:szCs w:val="21"/>
        </w:rPr>
        <w:t>API</w:t>
      </w:r>
      <w:r w:rsidR="00A33A88">
        <w:rPr>
          <w:rFonts w:ascii="Times" w:eastAsia="宋体" w:hAnsi="Times"/>
          <w:szCs w:val="21"/>
        </w:rPr>
        <w:t>，都是全局定义的。</w:t>
      </w:r>
      <w:r w:rsidR="00A33A88">
        <w:rPr>
          <w:rFonts w:ascii="Times" w:eastAsia="宋体" w:hAnsi="Times" w:hint="eastAsia"/>
          <w:szCs w:val="21"/>
        </w:rPr>
        <w:t>然而</w:t>
      </w:r>
      <w:proofErr w:type="spellStart"/>
      <w:r w:rsidR="00A33A88">
        <w:rPr>
          <w:rFonts w:ascii="Times" w:eastAsia="宋体" w:hAnsi="Times" w:hint="eastAsia"/>
          <w:szCs w:val="21"/>
        </w:rPr>
        <w:t>js</w:t>
      </w:r>
      <w:proofErr w:type="spellEnd"/>
      <w:r w:rsidR="00A33A88">
        <w:rPr>
          <w:rFonts w:ascii="Times" w:eastAsia="宋体" w:hAnsi="Times"/>
          <w:szCs w:val="21"/>
        </w:rPr>
        <w:t>没有命名空间，不像其他语言通过命名空间可以有效的避免重名问题，</w:t>
      </w:r>
      <w:r w:rsidR="00A33A88">
        <w:rPr>
          <w:rFonts w:ascii="Times" w:eastAsia="宋体" w:hAnsi="Times" w:hint="eastAsia"/>
          <w:szCs w:val="21"/>
        </w:rPr>
        <w:t>当文件之间</w:t>
      </w:r>
      <w:r w:rsidR="00A33A88">
        <w:rPr>
          <w:rFonts w:ascii="Times" w:eastAsia="宋体" w:hAnsi="Times"/>
          <w:szCs w:val="21"/>
        </w:rPr>
        <w:t>有复杂的依赖关系的时候就很容易出现一些变量的属性或方法被覆盖或改写，导致变量污染。</w:t>
      </w:r>
      <w:proofErr w:type="spellStart"/>
      <w:r w:rsidR="00A33A88">
        <w:rPr>
          <w:rFonts w:ascii="Times" w:eastAsia="宋体" w:hAnsi="Times" w:hint="eastAsia"/>
          <w:szCs w:val="21"/>
        </w:rPr>
        <w:t>CommonJS</w:t>
      </w:r>
      <w:proofErr w:type="spellEnd"/>
      <w:r w:rsidR="00A33A88">
        <w:rPr>
          <w:rFonts w:ascii="Times" w:eastAsia="宋体" w:hAnsi="Times" w:hint="eastAsia"/>
          <w:szCs w:val="21"/>
        </w:rPr>
        <w:t>规范提出了模块规范，</w:t>
      </w:r>
      <w:r w:rsidR="00A33A88">
        <w:rPr>
          <w:rFonts w:ascii="Times" w:eastAsia="宋体" w:hAnsi="Times"/>
          <w:szCs w:val="21"/>
        </w:rPr>
        <w:t>将函数和方法包含在不同的模块中，</w:t>
      </w:r>
      <w:r w:rsidR="00A33A88">
        <w:rPr>
          <w:rFonts w:ascii="Times" w:eastAsia="宋体" w:hAnsi="Times" w:hint="eastAsia"/>
          <w:szCs w:val="21"/>
        </w:rPr>
        <w:t>避免了相互污染。</w:t>
      </w:r>
    </w:p>
    <w:p w14:paraId="6C5428C8"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摒弃了</w:t>
      </w:r>
      <w:proofErr w:type="spellStart"/>
      <w:r>
        <w:rPr>
          <w:rFonts w:ascii="Times" w:eastAsia="宋体" w:hAnsi="Times" w:hint="eastAsia"/>
          <w:szCs w:val="21"/>
        </w:rPr>
        <w:t>js</w:t>
      </w:r>
      <w:proofErr w:type="spellEnd"/>
      <w:r>
        <w:rPr>
          <w:rFonts w:ascii="Times" w:eastAsia="宋体" w:hAnsi="Times" w:hint="eastAsia"/>
          <w:szCs w:val="21"/>
        </w:rPr>
        <w:t>在全局定义上的缺点，引入了模块和包机制，使得用户完全不必考虑变量污染、命名空间等问题。</w:t>
      </w:r>
      <w:r>
        <w:rPr>
          <w:rFonts w:ascii="Times" w:eastAsia="宋体" w:hAnsi="Times" w:hint="eastAsia"/>
          <w:szCs w:val="21"/>
        </w:rPr>
        <w:t>Node.js</w:t>
      </w:r>
      <w:r>
        <w:rPr>
          <w:rFonts w:ascii="Times" w:eastAsia="宋体" w:hAnsi="Times" w:hint="eastAsia"/>
          <w:szCs w:val="21"/>
        </w:rPr>
        <w:t>中模块和包机制的用例图如图</w:t>
      </w:r>
      <w:r>
        <w:rPr>
          <w:rFonts w:ascii="Times" w:eastAsia="宋体" w:hAnsi="Times" w:hint="eastAsia"/>
          <w:szCs w:val="21"/>
        </w:rPr>
        <w:t>3.1</w:t>
      </w:r>
      <w:r>
        <w:rPr>
          <w:rFonts w:ascii="Times" w:eastAsia="宋体" w:hAnsi="Times" w:hint="eastAsia"/>
          <w:szCs w:val="21"/>
        </w:rPr>
        <w:t>所示。</w:t>
      </w:r>
    </w:p>
    <w:p w14:paraId="73AD63DC" w14:textId="49C9F56F" w:rsidR="0073245C" w:rsidRDefault="00B500F5">
      <w:pPr>
        <w:widowControl/>
        <w:ind w:firstLineChars="200" w:firstLine="420"/>
        <w:jc w:val="left"/>
        <w:rPr>
          <w:rFonts w:ascii="Times" w:eastAsia="宋体" w:hAnsi="Times"/>
          <w:b/>
          <w:szCs w:val="21"/>
        </w:rPr>
      </w:pPr>
      <w:r>
        <w:rPr>
          <w:noProof/>
        </w:rPr>
        <w:lastRenderedPageBreak/>
        <w:drawing>
          <wp:inline distT="0" distB="0" distL="0" distR="0" wp14:anchorId="10799027" wp14:editId="4BBAD17E">
            <wp:extent cx="5274310" cy="3948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48430"/>
                    </a:xfrm>
                    <a:prstGeom prst="rect">
                      <a:avLst/>
                    </a:prstGeom>
                  </pic:spPr>
                </pic:pic>
              </a:graphicData>
            </a:graphic>
          </wp:inline>
        </w:drawing>
      </w:r>
    </w:p>
    <w:p w14:paraId="5DDCE72E" w14:textId="77777777" w:rsidR="0073245C" w:rsidRDefault="0073245C">
      <w:pPr>
        <w:widowControl/>
        <w:ind w:firstLineChars="200" w:firstLine="422"/>
        <w:jc w:val="left"/>
        <w:rPr>
          <w:rFonts w:ascii="Times" w:eastAsia="宋体" w:hAnsi="Times"/>
          <w:b/>
          <w:szCs w:val="21"/>
        </w:rPr>
      </w:pPr>
    </w:p>
    <w:p w14:paraId="7E9DBE1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 xml:space="preserve">4.1 </w:t>
      </w:r>
      <w:r>
        <w:rPr>
          <w:rFonts w:ascii="Times" w:eastAsia="宋体" w:hAnsi="Times" w:hint="eastAsia"/>
          <w:szCs w:val="21"/>
        </w:rPr>
        <w:t>模块和包机制用例图</w:t>
      </w:r>
    </w:p>
    <w:p w14:paraId="0491F477" w14:textId="77777777" w:rsidR="0073245C" w:rsidRDefault="00A33A88">
      <w:pPr>
        <w:pStyle w:val="13"/>
        <w:widowControl/>
        <w:numPr>
          <w:ilvl w:val="2"/>
          <w:numId w:val="1"/>
        </w:numPr>
        <w:ind w:firstLineChars="0"/>
        <w:outlineLvl w:val="2"/>
        <w:rPr>
          <w:rFonts w:ascii="Times" w:eastAsia="宋体" w:hAnsi="Times"/>
          <w:b/>
          <w:sz w:val="28"/>
          <w:szCs w:val="28"/>
        </w:rPr>
      </w:pPr>
      <w:bookmarkStart w:id="22" w:name="_Toc480713707"/>
      <w:r>
        <w:rPr>
          <w:rFonts w:ascii="Times" w:eastAsia="宋体" w:hAnsi="Times" w:hint="eastAsia"/>
          <w:b/>
          <w:sz w:val="28"/>
          <w:szCs w:val="28"/>
        </w:rPr>
        <w:t>创建和加载模块</w:t>
      </w:r>
      <w:bookmarkEnd w:id="22"/>
    </w:p>
    <w:p w14:paraId="6E5C1B9F"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在</w:t>
      </w:r>
      <w:r>
        <w:rPr>
          <w:rFonts w:ascii="Times" w:eastAsia="宋体" w:hAnsi="Times" w:hint="eastAsia"/>
          <w:szCs w:val="21"/>
        </w:rPr>
        <w:t>Node.js</w:t>
      </w:r>
      <w:r>
        <w:rPr>
          <w:rFonts w:ascii="Times" w:eastAsia="宋体" w:hAnsi="Times" w:hint="eastAsia"/>
          <w:szCs w:val="21"/>
        </w:rPr>
        <w:t>中创建一个模块非常简单，因为一个文件就是一个模块。创建模块时需要一个对外公开的接口</w:t>
      </w:r>
      <w:r>
        <w:rPr>
          <w:rFonts w:ascii="Times" w:eastAsia="宋体" w:hAnsi="Times" w:hint="eastAsia"/>
          <w:szCs w:val="21"/>
        </w:rPr>
        <w:t>exports</w:t>
      </w:r>
      <w:r>
        <w:rPr>
          <w:rFonts w:ascii="Times" w:eastAsia="宋体" w:hAnsi="Times" w:hint="eastAsia"/>
          <w:szCs w:val="21"/>
        </w:rPr>
        <w:t>，外部加载模块时利用</w:t>
      </w:r>
      <w:r>
        <w:rPr>
          <w:rFonts w:ascii="Times" w:eastAsia="宋体" w:hAnsi="Times" w:hint="eastAsia"/>
          <w:szCs w:val="21"/>
        </w:rPr>
        <w:t>require</w:t>
      </w:r>
      <w:r>
        <w:rPr>
          <w:rFonts w:ascii="Times" w:eastAsia="宋体" w:hAnsi="Times" w:hint="eastAsia"/>
          <w:szCs w:val="21"/>
        </w:rPr>
        <w:t>获取该模块的接口。开发人员创建和加载模块的用例如</w:t>
      </w:r>
      <w:r>
        <w:rPr>
          <w:rFonts w:ascii="Times" w:eastAsia="宋体" w:hAnsi="Times" w:hint="eastAsia"/>
          <w:szCs w:val="21"/>
        </w:rPr>
        <w:t>3.2</w:t>
      </w:r>
      <w:r>
        <w:rPr>
          <w:rFonts w:ascii="Times" w:eastAsia="宋体" w:hAnsi="Times" w:hint="eastAsia"/>
          <w:szCs w:val="21"/>
        </w:rPr>
        <w:t>图和</w:t>
      </w:r>
      <w:r>
        <w:rPr>
          <w:rFonts w:ascii="Times" w:eastAsia="宋体" w:hAnsi="Times" w:hint="eastAsia"/>
          <w:szCs w:val="21"/>
        </w:rPr>
        <w:t>3.3</w:t>
      </w:r>
      <w:r>
        <w:rPr>
          <w:rFonts w:ascii="Times" w:eastAsia="宋体" w:hAnsi="Times" w:hint="eastAsia"/>
          <w:szCs w:val="21"/>
        </w:rPr>
        <w:t>图所示</w:t>
      </w:r>
      <w:r>
        <w:rPr>
          <w:rFonts w:ascii="Times" w:eastAsia="宋体" w:hAnsi="Times" w:hint="eastAsia"/>
          <w:szCs w:val="21"/>
          <w:vertAlign w:val="superscript"/>
        </w:rPr>
        <w:t>[1]</w:t>
      </w:r>
      <w:r>
        <w:rPr>
          <w:rFonts w:ascii="Times" w:eastAsia="宋体" w:hAnsi="Times" w:hint="eastAsia"/>
          <w:szCs w:val="21"/>
        </w:rPr>
        <w:t>。</w:t>
      </w:r>
    </w:p>
    <w:p w14:paraId="5E9C8AE9" w14:textId="77777777" w:rsidR="0073245C" w:rsidRDefault="00A33A88">
      <w:pPr>
        <w:widowControl/>
        <w:spacing w:line="360" w:lineRule="auto"/>
        <w:ind w:firstLineChars="200" w:firstLine="420"/>
        <w:rPr>
          <w:rFonts w:ascii="Times" w:eastAsia="宋体" w:hAnsi="Times"/>
          <w:sz w:val="24"/>
          <w:szCs w:val="24"/>
        </w:rPr>
      </w:pPr>
      <w:r>
        <w:rPr>
          <w:rFonts w:ascii="Times" w:eastAsia="宋体" w:hAnsi="Times"/>
          <w:noProof/>
        </w:rPr>
        <w:lastRenderedPageBreak/>
        <w:drawing>
          <wp:inline distT="0" distB="0" distL="0" distR="0" wp14:anchorId="173DC379" wp14:editId="3780BE0B">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4585970"/>
                    </a:xfrm>
                    <a:prstGeom prst="rect">
                      <a:avLst/>
                    </a:prstGeom>
                  </pic:spPr>
                </pic:pic>
              </a:graphicData>
            </a:graphic>
          </wp:inline>
        </w:drawing>
      </w:r>
    </w:p>
    <w:p w14:paraId="3689F911" w14:textId="77777777" w:rsidR="0073245C" w:rsidRDefault="00A33A88">
      <w:pPr>
        <w:widowControl/>
        <w:jc w:val="center"/>
        <w:rPr>
          <w:rFonts w:ascii="Times" w:eastAsia="宋体" w:hAnsi="Times"/>
          <w:szCs w:val="21"/>
        </w:rPr>
      </w:pPr>
      <w:commentRangeStart w:id="23"/>
      <w:r>
        <w:rPr>
          <w:rFonts w:ascii="Times" w:eastAsia="宋体" w:hAnsi="Times" w:hint="eastAsia"/>
          <w:szCs w:val="21"/>
        </w:rPr>
        <w:t>图</w:t>
      </w:r>
      <w:r>
        <w:rPr>
          <w:rFonts w:ascii="Times" w:eastAsia="宋体" w:hAnsi="Times" w:hint="eastAsia"/>
          <w:szCs w:val="21"/>
        </w:rPr>
        <w:t xml:space="preserve">4.2 </w:t>
      </w:r>
      <w:r>
        <w:rPr>
          <w:rFonts w:ascii="Times" w:eastAsia="宋体" w:hAnsi="Times" w:hint="eastAsia"/>
          <w:szCs w:val="21"/>
        </w:rPr>
        <w:t>创建模块用例描述</w:t>
      </w:r>
      <w:commentRangeEnd w:id="23"/>
      <w:r w:rsidR="00F81C89">
        <w:rPr>
          <w:rStyle w:val="af"/>
        </w:rPr>
        <w:commentReference w:id="23"/>
      </w:r>
    </w:p>
    <w:p w14:paraId="6624D4A5" w14:textId="77777777" w:rsidR="0073245C" w:rsidRDefault="00A33A88">
      <w:pPr>
        <w:widowControl/>
        <w:rPr>
          <w:rFonts w:ascii="Times" w:eastAsia="宋体" w:hAnsi="Times"/>
          <w:szCs w:val="21"/>
        </w:rPr>
      </w:pPr>
      <w:r>
        <w:rPr>
          <w:rFonts w:ascii="Times" w:eastAsia="宋体" w:hAnsi="Times"/>
          <w:noProof/>
        </w:rPr>
        <w:lastRenderedPageBreak/>
        <w:drawing>
          <wp:inline distT="0" distB="0" distL="0" distR="0" wp14:anchorId="6107719A" wp14:editId="759E1754">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5274310" cy="5492115"/>
                    </a:xfrm>
                    <a:prstGeom prst="rect">
                      <a:avLst/>
                    </a:prstGeom>
                  </pic:spPr>
                </pic:pic>
              </a:graphicData>
            </a:graphic>
          </wp:inline>
        </w:drawing>
      </w:r>
    </w:p>
    <w:p w14:paraId="2DFEA51E" w14:textId="77777777" w:rsidR="0073245C" w:rsidRDefault="00A33A88">
      <w:pPr>
        <w:widowControl/>
        <w:jc w:val="center"/>
        <w:rPr>
          <w:rFonts w:ascii="Times" w:eastAsia="宋体" w:hAnsi="Times"/>
          <w:szCs w:val="21"/>
        </w:rPr>
      </w:pPr>
      <w:commentRangeStart w:id="24"/>
      <w:r>
        <w:rPr>
          <w:rFonts w:ascii="Times" w:eastAsia="宋体" w:hAnsi="Times" w:hint="eastAsia"/>
          <w:szCs w:val="21"/>
        </w:rPr>
        <w:t>图</w:t>
      </w:r>
      <w:r>
        <w:rPr>
          <w:rFonts w:ascii="Times" w:eastAsia="宋体" w:hAnsi="Times" w:hint="eastAsia"/>
          <w:szCs w:val="21"/>
        </w:rPr>
        <w:t xml:space="preserve">4.3 </w:t>
      </w:r>
      <w:r>
        <w:rPr>
          <w:rFonts w:ascii="Times" w:eastAsia="宋体" w:hAnsi="Times" w:hint="eastAsia"/>
          <w:szCs w:val="21"/>
        </w:rPr>
        <w:t>加载模块用例描述</w:t>
      </w:r>
      <w:commentRangeEnd w:id="24"/>
      <w:r w:rsidR="000E5C03">
        <w:rPr>
          <w:rStyle w:val="af"/>
        </w:rPr>
        <w:commentReference w:id="24"/>
      </w:r>
    </w:p>
    <w:p w14:paraId="1D114E4F" w14:textId="77777777" w:rsidR="0073245C" w:rsidRDefault="00A33A88">
      <w:pPr>
        <w:pStyle w:val="13"/>
        <w:widowControl/>
        <w:numPr>
          <w:ilvl w:val="2"/>
          <w:numId w:val="1"/>
        </w:numPr>
        <w:ind w:firstLineChars="0"/>
        <w:outlineLvl w:val="2"/>
        <w:rPr>
          <w:rFonts w:ascii="Times" w:eastAsia="宋体" w:hAnsi="Times"/>
          <w:b/>
          <w:sz w:val="28"/>
          <w:szCs w:val="28"/>
        </w:rPr>
      </w:pPr>
      <w:bookmarkStart w:id="25" w:name="_Toc480713708"/>
      <w:r>
        <w:rPr>
          <w:rFonts w:ascii="Times" w:eastAsia="宋体" w:hAnsi="Times" w:hint="eastAsia"/>
          <w:b/>
          <w:sz w:val="28"/>
          <w:szCs w:val="28"/>
        </w:rPr>
        <w:t>创建和调用包</w:t>
      </w:r>
      <w:bookmarkEnd w:id="25"/>
    </w:p>
    <w:p w14:paraId="3BF60172"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包通常是一些模块的集合，在模块的基础上提供了更高层的抽象，相当于提供了一些固定接口的函数库。创建包时需要有一个模块，或者在创建包之后在包内创建一个新的模块。调用时依旧使用</w:t>
      </w:r>
      <w:r>
        <w:rPr>
          <w:rFonts w:ascii="Times" w:eastAsia="宋体" w:hAnsi="Times" w:hint="eastAsia"/>
          <w:szCs w:val="21"/>
        </w:rPr>
        <w:t>require</w:t>
      </w:r>
      <w:r>
        <w:rPr>
          <w:rFonts w:ascii="Times" w:eastAsia="宋体" w:hAnsi="Times" w:hint="eastAsia"/>
          <w:szCs w:val="21"/>
        </w:rPr>
        <w:t>方法来获取包的接口。创建和调用包的用例如下图</w:t>
      </w:r>
      <w:r>
        <w:rPr>
          <w:rFonts w:ascii="Times" w:eastAsia="宋体" w:hAnsi="Times" w:hint="eastAsia"/>
          <w:szCs w:val="21"/>
        </w:rPr>
        <w:t>3.4</w:t>
      </w:r>
      <w:r>
        <w:rPr>
          <w:rFonts w:ascii="Times" w:eastAsia="宋体" w:hAnsi="Times" w:hint="eastAsia"/>
          <w:szCs w:val="21"/>
        </w:rPr>
        <w:t>和</w:t>
      </w:r>
      <w:r>
        <w:rPr>
          <w:rFonts w:ascii="Times" w:eastAsia="宋体" w:hAnsi="Times" w:hint="eastAsia"/>
          <w:szCs w:val="21"/>
        </w:rPr>
        <w:t>3.5</w:t>
      </w:r>
      <w:r>
        <w:rPr>
          <w:rFonts w:ascii="Times" w:eastAsia="宋体" w:hAnsi="Times" w:hint="eastAsia"/>
          <w:szCs w:val="21"/>
        </w:rPr>
        <w:t>所示。</w:t>
      </w:r>
    </w:p>
    <w:p w14:paraId="67A23699" w14:textId="77777777" w:rsidR="0073245C" w:rsidRDefault="00A33A88">
      <w:pPr>
        <w:widowControl/>
        <w:spacing w:line="360" w:lineRule="auto"/>
        <w:jc w:val="center"/>
        <w:rPr>
          <w:rFonts w:ascii="Times" w:eastAsia="宋体" w:hAnsi="Times"/>
          <w:szCs w:val="21"/>
        </w:rPr>
      </w:pPr>
      <w:commentRangeStart w:id="26"/>
      <w:r>
        <w:rPr>
          <w:rFonts w:ascii="Times" w:eastAsia="宋体" w:hAnsi="Times"/>
          <w:noProof/>
        </w:rPr>
        <w:lastRenderedPageBreak/>
        <w:drawing>
          <wp:anchor distT="0" distB="0" distL="114300" distR="114300" simplePos="0" relativeHeight="251660288" behindDoc="0" locked="0" layoutInCell="1" allowOverlap="1" wp14:anchorId="4CF1F16B" wp14:editId="78C7721B">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Pr>
          <w:rFonts w:ascii="Times" w:eastAsia="宋体" w:hAnsi="Times" w:hint="eastAsia"/>
          <w:szCs w:val="21"/>
        </w:rPr>
        <w:t>图</w:t>
      </w:r>
      <w:r>
        <w:rPr>
          <w:rFonts w:ascii="Times" w:eastAsia="宋体" w:hAnsi="Times" w:hint="eastAsia"/>
          <w:szCs w:val="21"/>
        </w:rPr>
        <w:t xml:space="preserve">4.4 </w:t>
      </w:r>
      <w:r>
        <w:rPr>
          <w:rFonts w:ascii="Times" w:eastAsia="宋体" w:hAnsi="Times" w:hint="eastAsia"/>
          <w:szCs w:val="21"/>
        </w:rPr>
        <w:t>创建包用例描述</w:t>
      </w:r>
      <w:commentRangeEnd w:id="26"/>
      <w:r w:rsidR="000E5C03">
        <w:rPr>
          <w:rStyle w:val="af"/>
        </w:rPr>
        <w:commentReference w:id="26"/>
      </w:r>
    </w:p>
    <w:p w14:paraId="551570A9" w14:textId="77777777" w:rsidR="0073245C" w:rsidRDefault="00A33A88">
      <w:pPr>
        <w:widowControl/>
        <w:jc w:val="center"/>
        <w:rPr>
          <w:rFonts w:ascii="Times" w:eastAsia="宋体" w:hAnsi="Times"/>
          <w:szCs w:val="21"/>
        </w:rPr>
      </w:pPr>
      <w:r>
        <w:rPr>
          <w:rFonts w:ascii="Times" w:eastAsia="宋体" w:hAnsi="Times"/>
          <w:noProof/>
        </w:rPr>
        <w:drawing>
          <wp:inline distT="0" distB="0" distL="0" distR="0" wp14:anchorId="167166A7" wp14:editId="177BDD6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508885"/>
                    </a:xfrm>
                    <a:prstGeom prst="rect">
                      <a:avLst/>
                    </a:prstGeom>
                  </pic:spPr>
                </pic:pic>
              </a:graphicData>
            </a:graphic>
          </wp:inline>
        </w:drawing>
      </w:r>
    </w:p>
    <w:p w14:paraId="328FDE82" w14:textId="77777777" w:rsidR="0073245C" w:rsidRDefault="00A33A88">
      <w:pPr>
        <w:widowControl/>
        <w:jc w:val="center"/>
        <w:rPr>
          <w:rFonts w:ascii="Times" w:eastAsia="宋体" w:hAnsi="Times"/>
          <w:szCs w:val="21"/>
        </w:rPr>
      </w:pPr>
      <w:commentRangeStart w:id="27"/>
      <w:r>
        <w:rPr>
          <w:rFonts w:ascii="Times" w:eastAsia="宋体" w:hAnsi="Times" w:hint="eastAsia"/>
          <w:szCs w:val="21"/>
        </w:rPr>
        <w:t>图</w:t>
      </w:r>
      <w:r>
        <w:rPr>
          <w:rFonts w:ascii="Times" w:eastAsia="宋体" w:hAnsi="Times" w:hint="eastAsia"/>
          <w:szCs w:val="21"/>
        </w:rPr>
        <w:t xml:space="preserve">4.5 </w:t>
      </w:r>
      <w:r>
        <w:rPr>
          <w:rFonts w:ascii="Times" w:eastAsia="宋体" w:hAnsi="Times" w:hint="eastAsia"/>
          <w:szCs w:val="21"/>
        </w:rPr>
        <w:t>调用包用例描述</w:t>
      </w:r>
      <w:commentRangeEnd w:id="27"/>
      <w:r w:rsidR="000E5C03">
        <w:rPr>
          <w:rStyle w:val="af"/>
        </w:rPr>
        <w:commentReference w:id="27"/>
      </w:r>
    </w:p>
    <w:p w14:paraId="5457F645" w14:textId="77777777" w:rsidR="0073245C" w:rsidRDefault="00A33A88">
      <w:pPr>
        <w:pStyle w:val="13"/>
        <w:widowControl/>
        <w:numPr>
          <w:ilvl w:val="2"/>
          <w:numId w:val="1"/>
        </w:numPr>
        <w:ind w:firstLineChars="0"/>
        <w:outlineLvl w:val="2"/>
        <w:rPr>
          <w:rFonts w:ascii="Times" w:eastAsia="宋体" w:hAnsi="Times"/>
          <w:b/>
          <w:sz w:val="28"/>
          <w:szCs w:val="28"/>
        </w:rPr>
      </w:pPr>
      <w:bookmarkStart w:id="28" w:name="_Toc480713709"/>
      <w:r>
        <w:rPr>
          <w:rFonts w:ascii="Times" w:eastAsia="宋体" w:hAnsi="Times" w:hint="eastAsia"/>
          <w:b/>
          <w:sz w:val="28"/>
          <w:szCs w:val="28"/>
        </w:rPr>
        <w:t>管理包</w:t>
      </w:r>
      <w:bookmarkEnd w:id="28"/>
    </w:p>
    <w:p w14:paraId="4D8F9520" w14:textId="77777777" w:rsidR="0073245C" w:rsidRDefault="00A33A88">
      <w:pPr>
        <w:widowControl/>
        <w:spacing w:line="360" w:lineRule="auto"/>
        <w:ind w:firstLineChars="200" w:firstLine="420"/>
        <w:rPr>
          <w:rFonts w:ascii="Times" w:eastAsia="宋体" w:hAnsi="Times"/>
          <w:szCs w:val="21"/>
        </w:rPr>
      </w:pPr>
      <w:r>
        <w:rPr>
          <w:rFonts w:ascii="Times" w:eastAsia="宋体" w:hAnsi="Times"/>
          <w:szCs w:val="21"/>
        </w:rPr>
        <w:t>N</w:t>
      </w:r>
      <w:r>
        <w:rPr>
          <w:rFonts w:ascii="Times" w:eastAsia="宋体" w:hAnsi="Times" w:hint="eastAsia"/>
          <w:szCs w:val="21"/>
        </w:rPr>
        <w:t>PM</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发布的包管理工具，用于包的发布、传播、依赖控制。</w:t>
      </w:r>
      <w:r>
        <w:rPr>
          <w:rFonts w:ascii="Times" w:eastAsia="宋体" w:hAnsi="Times"/>
          <w:szCs w:val="21"/>
        </w:rPr>
        <w:t>NPM</w:t>
      </w:r>
      <w:r>
        <w:rPr>
          <w:rFonts w:ascii="Times" w:eastAsia="宋体" w:hAnsi="Times" w:hint="eastAsia"/>
          <w:szCs w:val="21"/>
        </w:rPr>
        <w:t>提供了命令行工具，使用户方便地下载、安装、升级、删除包，也可以让开发者发布并维护包。</w:t>
      </w:r>
    </w:p>
    <w:p w14:paraId="1858C139" w14:textId="77777777" w:rsidR="0073245C" w:rsidRDefault="00A33A88">
      <w:pPr>
        <w:widowControl/>
        <w:spacing w:line="360" w:lineRule="auto"/>
        <w:ind w:firstLineChars="200" w:firstLine="420"/>
        <w:rPr>
          <w:rFonts w:ascii="Times" w:eastAsia="宋体" w:hAnsi="Times"/>
          <w:szCs w:val="21"/>
        </w:rPr>
      </w:pPr>
      <w:r>
        <w:rPr>
          <w:rFonts w:ascii="Times" w:eastAsia="宋体" w:hAnsi="Times"/>
          <w:noProof/>
        </w:rPr>
        <w:lastRenderedPageBreak/>
        <w:drawing>
          <wp:inline distT="0" distB="0" distL="0" distR="0" wp14:anchorId="05EA6063" wp14:editId="0B807BE0">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5274310" cy="2705100"/>
                    </a:xfrm>
                    <a:prstGeom prst="rect">
                      <a:avLst/>
                    </a:prstGeom>
                  </pic:spPr>
                </pic:pic>
              </a:graphicData>
            </a:graphic>
          </wp:inline>
        </w:drawing>
      </w:r>
    </w:p>
    <w:p w14:paraId="1FF95DF5" w14:textId="77777777" w:rsidR="0073245C" w:rsidRDefault="00A33A88">
      <w:pPr>
        <w:widowControl/>
        <w:jc w:val="center"/>
        <w:rPr>
          <w:rFonts w:ascii="Times" w:eastAsia="宋体" w:hAnsi="Times"/>
          <w:szCs w:val="21"/>
        </w:rPr>
      </w:pPr>
      <w:commentRangeStart w:id="29"/>
      <w:r>
        <w:rPr>
          <w:rFonts w:ascii="Times" w:eastAsia="宋体" w:hAnsi="Times" w:hint="eastAsia"/>
          <w:szCs w:val="21"/>
        </w:rPr>
        <w:t>图</w:t>
      </w:r>
      <w:r>
        <w:rPr>
          <w:rFonts w:ascii="Times" w:eastAsia="宋体" w:hAnsi="Times" w:hint="eastAsia"/>
          <w:szCs w:val="21"/>
        </w:rPr>
        <w:t>4.</w:t>
      </w:r>
      <w:r>
        <w:rPr>
          <w:rFonts w:ascii="Times" w:eastAsia="宋体" w:hAnsi="Times"/>
          <w:szCs w:val="21"/>
        </w:rPr>
        <w:t>6</w:t>
      </w:r>
      <w:r>
        <w:rPr>
          <w:rFonts w:ascii="Times" w:eastAsia="宋体" w:hAnsi="Times" w:hint="eastAsia"/>
          <w:szCs w:val="21"/>
        </w:rPr>
        <w:t xml:space="preserve"> </w:t>
      </w:r>
      <w:r>
        <w:rPr>
          <w:rFonts w:ascii="Times" w:eastAsia="宋体" w:hAnsi="Times" w:hint="eastAsia"/>
          <w:szCs w:val="21"/>
        </w:rPr>
        <w:t>包管理用例描述</w:t>
      </w:r>
      <w:commentRangeEnd w:id="29"/>
      <w:r w:rsidR="002B3ADA">
        <w:rPr>
          <w:rStyle w:val="af"/>
        </w:rPr>
        <w:commentReference w:id="29"/>
      </w:r>
    </w:p>
    <w:p w14:paraId="3C9646F6"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30" w:name="_Toc480713710"/>
      <w:r>
        <w:rPr>
          <w:rFonts w:ascii="Times" w:eastAsia="宋体" w:hAnsi="Times" w:hint="eastAsia"/>
          <w:b/>
          <w:sz w:val="32"/>
          <w:szCs w:val="32"/>
        </w:rPr>
        <w:t>网络通信</w:t>
      </w:r>
      <w:bookmarkEnd w:id="30"/>
    </w:p>
    <w:p w14:paraId="6C2D25BA"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在使用</w:t>
      </w:r>
      <w:r>
        <w:rPr>
          <w:rFonts w:ascii="Times" w:eastAsia="宋体" w:hAnsi="Times" w:hint="eastAsia"/>
          <w:szCs w:val="21"/>
        </w:rPr>
        <w:t>PHP</w:t>
      </w:r>
      <w:r>
        <w:rPr>
          <w:rFonts w:ascii="Times" w:eastAsia="宋体" w:hAnsi="Times" w:hint="eastAsia"/>
          <w:szCs w:val="21"/>
        </w:rPr>
        <w:t>等脚本语言开发网站时，必须先搭建一个</w:t>
      </w:r>
      <w:r>
        <w:rPr>
          <w:rFonts w:ascii="Times" w:eastAsia="宋体" w:hAnsi="Times" w:cs="Times New Roman" w:hint="eastAsia"/>
          <w:szCs w:val="21"/>
        </w:rPr>
        <w:t>Apache</w:t>
      </w:r>
      <w:r>
        <w:rPr>
          <w:rFonts w:ascii="Times" w:eastAsia="宋体" w:hAnsi="Times" w:hint="eastAsia"/>
          <w:szCs w:val="21"/>
        </w:rPr>
        <w:t>之类的</w:t>
      </w:r>
      <w:r>
        <w:rPr>
          <w:rFonts w:ascii="Times" w:eastAsia="宋体" w:hAnsi="Times" w:hint="eastAsia"/>
          <w:szCs w:val="21"/>
        </w:rPr>
        <w:t>HTTP</w:t>
      </w:r>
      <w:r>
        <w:rPr>
          <w:rFonts w:ascii="Times" w:eastAsia="宋体" w:hAnsi="Times" w:hint="eastAsia"/>
          <w:szCs w:val="21"/>
        </w:rPr>
        <w:t>服务器，然后通过</w:t>
      </w:r>
      <w:r>
        <w:rPr>
          <w:rFonts w:ascii="Times" w:eastAsia="宋体" w:hAnsi="Times" w:hint="eastAsia"/>
          <w:szCs w:val="21"/>
        </w:rPr>
        <w:t>HTTP</w:t>
      </w:r>
      <w:r>
        <w:rPr>
          <w:rFonts w:ascii="Times" w:eastAsia="宋体" w:hAnsi="Times" w:hint="eastAsia"/>
          <w:szCs w:val="21"/>
        </w:rPr>
        <w:t>服务器的模块加载或</w:t>
      </w:r>
      <w:r>
        <w:rPr>
          <w:rFonts w:ascii="Times" w:eastAsia="宋体" w:hAnsi="Times" w:hint="eastAsia"/>
          <w:szCs w:val="21"/>
        </w:rPr>
        <w:t>CGI</w:t>
      </w:r>
      <w:r>
        <w:rPr>
          <w:rFonts w:ascii="Times" w:eastAsia="宋体" w:hAnsi="Times" w:hint="eastAsia"/>
          <w:szCs w:val="21"/>
        </w:rPr>
        <w:t>调用，才能将</w:t>
      </w:r>
      <w:r>
        <w:rPr>
          <w:rFonts w:ascii="Times" w:eastAsia="宋体" w:hAnsi="Times" w:hint="eastAsia"/>
          <w:szCs w:val="21"/>
        </w:rPr>
        <w:t>PHP</w:t>
      </w:r>
      <w:r>
        <w:rPr>
          <w:rFonts w:ascii="Times" w:eastAsia="宋体" w:hAnsi="Times" w:hint="eastAsia"/>
          <w:szCs w:val="21"/>
        </w:rPr>
        <w:t>脚本执行结果呈现给用户。这种调用方式打破了过去</w:t>
      </w:r>
      <w:proofErr w:type="spellStart"/>
      <w:r>
        <w:rPr>
          <w:rFonts w:ascii="Times" w:eastAsia="宋体" w:hAnsi="Times" w:hint="eastAsia"/>
          <w:szCs w:val="21"/>
        </w:rPr>
        <w:t>js</w:t>
      </w:r>
      <w:proofErr w:type="spellEnd"/>
      <w:r>
        <w:rPr>
          <w:rFonts w:ascii="Times" w:eastAsia="宋体" w:hAnsi="Times" w:hint="eastAsia"/>
          <w:szCs w:val="21"/>
        </w:rPr>
        <w:t>只能在浏览器运行的局面，前后端实现了统一。</w:t>
      </w:r>
      <w:r>
        <w:rPr>
          <w:rFonts w:ascii="Times" w:eastAsia="宋体" w:hAnsi="Times" w:cs="Times New Roman" w:hint="eastAsia"/>
          <w:szCs w:val="21"/>
        </w:rPr>
        <w:t>Node.js</w:t>
      </w:r>
      <w:r>
        <w:rPr>
          <w:rFonts w:ascii="Times" w:eastAsia="宋体" w:hAnsi="Times" w:hint="eastAsia"/>
          <w:szCs w:val="21"/>
        </w:rPr>
        <w:t>提供了</w:t>
      </w:r>
      <w:r>
        <w:rPr>
          <w:rFonts w:ascii="Times" w:eastAsia="宋体" w:hAnsi="Times" w:cs="Times New Roman" w:hint="eastAsia"/>
          <w:szCs w:val="21"/>
        </w:rPr>
        <w:t>net</w:t>
      </w:r>
      <w:r>
        <w:rPr>
          <w:rFonts w:ascii="Times" w:eastAsia="宋体" w:hAnsi="Times" w:cs="Times New Roman" w:hint="eastAsia"/>
          <w:szCs w:val="21"/>
        </w:rPr>
        <w:t>、</w:t>
      </w:r>
      <w:proofErr w:type="spellStart"/>
      <w:r>
        <w:rPr>
          <w:rFonts w:ascii="Times" w:eastAsia="宋体" w:hAnsi="Times" w:cs="Times New Roman" w:hint="eastAsia"/>
          <w:szCs w:val="21"/>
        </w:rPr>
        <w:t>dgram</w:t>
      </w:r>
      <w:proofErr w:type="spellEnd"/>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这</w:t>
      </w:r>
      <w:r>
        <w:rPr>
          <w:rFonts w:ascii="Times" w:eastAsia="宋体" w:hAnsi="Times" w:hint="eastAsia"/>
          <w:szCs w:val="21"/>
        </w:rPr>
        <w:t>4</w:t>
      </w:r>
      <w:r>
        <w:rPr>
          <w:rFonts w:ascii="Times" w:eastAsia="宋体" w:hAnsi="Times" w:hint="eastAsia"/>
          <w:szCs w:val="21"/>
        </w:rPr>
        <w:t>个模块，分别用于处理</w:t>
      </w:r>
      <w:r>
        <w:rPr>
          <w:rFonts w:ascii="Times" w:eastAsia="宋体" w:hAnsi="Times" w:cs="Times New Roman" w:hint="eastAsia"/>
          <w:szCs w:val="21"/>
        </w:rPr>
        <w:t>TCP</w:t>
      </w:r>
      <w:r>
        <w:rPr>
          <w:rFonts w:ascii="Times" w:eastAsia="宋体" w:hAnsi="Times" w:cs="Times New Roman" w:hint="eastAsia"/>
          <w:szCs w:val="21"/>
        </w:rPr>
        <w:t>、</w:t>
      </w:r>
      <w:r>
        <w:rPr>
          <w:rFonts w:ascii="Times" w:eastAsia="宋体" w:hAnsi="Times" w:cs="Times New Roman" w:hint="eastAsia"/>
          <w:szCs w:val="21"/>
        </w:rPr>
        <w:t>UDP</w:t>
      </w:r>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，适用于服务端和客户端。</w:t>
      </w:r>
    </w:p>
    <w:p w14:paraId="1B0D5306" w14:textId="00E2A3AF" w:rsidR="0073245C" w:rsidRDefault="00B500F5">
      <w:pPr>
        <w:widowControl/>
        <w:spacing w:line="360" w:lineRule="auto"/>
        <w:jc w:val="center"/>
        <w:rPr>
          <w:rFonts w:ascii="Times" w:eastAsia="宋体" w:hAnsi="Times"/>
          <w:szCs w:val="21"/>
        </w:rPr>
      </w:pPr>
      <w:r>
        <w:rPr>
          <w:noProof/>
        </w:rPr>
        <w:drawing>
          <wp:inline distT="0" distB="0" distL="0" distR="0" wp14:anchorId="79E4B3E8" wp14:editId="55D6C962">
            <wp:extent cx="4905375" cy="3133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3133725"/>
                    </a:xfrm>
                    <a:prstGeom prst="rect">
                      <a:avLst/>
                    </a:prstGeom>
                  </pic:spPr>
                </pic:pic>
              </a:graphicData>
            </a:graphic>
          </wp:inline>
        </w:drawing>
      </w:r>
    </w:p>
    <w:p w14:paraId="6936C9CB"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w:t>
      </w:r>
      <w:r>
        <w:rPr>
          <w:rFonts w:ascii="Times" w:eastAsia="宋体" w:hAnsi="Times"/>
          <w:szCs w:val="21"/>
        </w:rPr>
        <w:t>7</w:t>
      </w:r>
      <w:r>
        <w:rPr>
          <w:rFonts w:ascii="Times" w:eastAsia="宋体" w:hAnsi="Times" w:hint="eastAsia"/>
          <w:szCs w:val="21"/>
        </w:rPr>
        <w:t xml:space="preserve"> </w:t>
      </w:r>
      <w:r>
        <w:rPr>
          <w:rFonts w:ascii="Times" w:eastAsia="宋体" w:hAnsi="Times" w:hint="eastAsia"/>
          <w:szCs w:val="21"/>
        </w:rPr>
        <w:t>创建服务器用例图</w:t>
      </w:r>
    </w:p>
    <w:p w14:paraId="75E86EEC"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1" w:name="_Toc480713711"/>
      <w:r>
        <w:rPr>
          <w:rFonts w:ascii="Times" w:eastAsia="宋体" w:hAnsi="Times" w:hint="eastAsia"/>
          <w:b/>
          <w:sz w:val="28"/>
          <w:szCs w:val="28"/>
        </w:rPr>
        <w:t>构建</w:t>
      </w:r>
      <w:r>
        <w:rPr>
          <w:rFonts w:ascii="Times" w:eastAsia="宋体" w:hAnsi="Times" w:hint="eastAsia"/>
          <w:b/>
          <w:sz w:val="28"/>
          <w:szCs w:val="28"/>
        </w:rPr>
        <w:t>TCP</w:t>
      </w:r>
      <w:r>
        <w:rPr>
          <w:rFonts w:ascii="Times" w:eastAsia="宋体" w:hAnsi="Times" w:hint="eastAsia"/>
          <w:b/>
          <w:sz w:val="28"/>
          <w:szCs w:val="28"/>
        </w:rPr>
        <w:t>服务器</w:t>
      </w:r>
      <w:bookmarkEnd w:id="31"/>
    </w:p>
    <w:p w14:paraId="70F44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通过</w:t>
      </w:r>
      <w:proofErr w:type="spellStart"/>
      <w:r>
        <w:rPr>
          <w:rFonts w:ascii="Times" w:eastAsia="宋体" w:hAnsi="Times" w:cs="Times New Roman" w:hint="eastAsia"/>
          <w:szCs w:val="21"/>
        </w:rPr>
        <w:t>net.createServer</w:t>
      </w:r>
      <w:proofErr w:type="spellEnd"/>
      <w:r>
        <w:rPr>
          <w:rFonts w:ascii="Times" w:eastAsia="宋体" w:hAnsi="Times" w:cs="Times New Roman" w:hint="eastAsia"/>
          <w:szCs w:val="21"/>
        </w:rPr>
        <w:t>(listener)</w:t>
      </w:r>
      <w:r>
        <w:rPr>
          <w:rFonts w:ascii="Times" w:eastAsia="宋体" w:hAnsi="Times" w:hint="eastAsia"/>
          <w:szCs w:val="21"/>
        </w:rPr>
        <w:t>即可创建一个</w:t>
      </w:r>
      <w:r>
        <w:rPr>
          <w:rFonts w:ascii="Times" w:eastAsia="宋体" w:hAnsi="Times" w:hint="eastAsia"/>
          <w:szCs w:val="21"/>
        </w:rPr>
        <w:t>TCP</w:t>
      </w:r>
      <w:r>
        <w:rPr>
          <w:rFonts w:ascii="Times" w:eastAsia="宋体" w:hAnsi="Times" w:hint="eastAsia"/>
          <w:szCs w:val="21"/>
        </w:rPr>
        <w:t>服务器，</w:t>
      </w:r>
      <w:r>
        <w:rPr>
          <w:rFonts w:ascii="Times" w:eastAsia="宋体" w:hAnsi="Times" w:cs="Times New Roman" w:hint="eastAsia"/>
          <w:szCs w:val="21"/>
        </w:rPr>
        <w:t>listener</w:t>
      </w:r>
      <w:r>
        <w:rPr>
          <w:rFonts w:ascii="Times" w:eastAsia="宋体" w:hAnsi="Times" w:hint="eastAsia"/>
          <w:szCs w:val="21"/>
        </w:rPr>
        <w:t>是连接事件</w:t>
      </w:r>
      <w:r>
        <w:rPr>
          <w:rFonts w:ascii="Times" w:eastAsia="宋体" w:hAnsi="Times" w:cs="Times New Roman" w:hint="eastAsia"/>
          <w:szCs w:val="21"/>
        </w:rPr>
        <w:t>connection</w:t>
      </w:r>
      <w:r>
        <w:rPr>
          <w:rFonts w:ascii="Times" w:eastAsia="宋体" w:hAnsi="Times" w:hint="eastAsia"/>
          <w:szCs w:val="21"/>
        </w:rPr>
        <w:t>的侦听器。服务器可以同时和多个客户端保持连接，</w:t>
      </w:r>
      <w:r>
        <w:rPr>
          <w:rFonts w:ascii="Times" w:eastAsia="宋体" w:hAnsi="Times" w:cs="Times New Roman" w:hint="eastAsia"/>
          <w:szCs w:val="21"/>
        </w:rPr>
        <w:t>stream</w:t>
      </w:r>
      <w:r>
        <w:rPr>
          <w:rFonts w:ascii="Times" w:eastAsia="宋体" w:hAnsi="Times" w:hint="eastAsia"/>
          <w:szCs w:val="21"/>
        </w:rPr>
        <w:t>对象用于服务器端和客户端的通信。</w:t>
      </w:r>
    </w:p>
    <w:p w14:paraId="679877B1"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4187A4B0" wp14:editId="0BC5CFBA">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274310" cy="3016885"/>
                    </a:xfrm>
                    <a:prstGeom prst="rect">
                      <a:avLst/>
                    </a:prstGeom>
                  </pic:spPr>
                </pic:pic>
              </a:graphicData>
            </a:graphic>
          </wp:inline>
        </w:drawing>
      </w:r>
    </w:p>
    <w:p w14:paraId="5F34B2D1" w14:textId="77777777" w:rsidR="0073245C" w:rsidRDefault="00A33A88">
      <w:pPr>
        <w:widowControl/>
        <w:ind w:firstLineChars="200" w:firstLine="420"/>
        <w:jc w:val="center"/>
        <w:rPr>
          <w:rFonts w:ascii="Times" w:eastAsia="宋体" w:hAnsi="Times"/>
          <w:szCs w:val="21"/>
        </w:rPr>
      </w:pPr>
      <w:commentRangeStart w:id="32"/>
      <w:r>
        <w:rPr>
          <w:rFonts w:ascii="Times" w:eastAsia="宋体" w:hAnsi="Times" w:hint="eastAsia"/>
          <w:szCs w:val="21"/>
        </w:rPr>
        <w:t>图</w:t>
      </w:r>
      <w:r>
        <w:rPr>
          <w:rFonts w:ascii="Times" w:eastAsia="宋体" w:hAnsi="Times" w:hint="eastAsia"/>
          <w:szCs w:val="21"/>
        </w:rPr>
        <w:t>4.</w:t>
      </w:r>
      <w:r>
        <w:rPr>
          <w:rFonts w:ascii="Times" w:eastAsia="宋体" w:hAnsi="Times"/>
          <w:szCs w:val="21"/>
        </w:rPr>
        <w:t>8</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TCP</w:t>
      </w:r>
      <w:r>
        <w:rPr>
          <w:rFonts w:ascii="Times" w:eastAsia="宋体" w:hAnsi="Times" w:hint="eastAsia"/>
          <w:szCs w:val="21"/>
        </w:rPr>
        <w:t>服务器用例描述</w:t>
      </w:r>
      <w:commentRangeEnd w:id="32"/>
      <w:r w:rsidR="00FB1E01">
        <w:rPr>
          <w:rStyle w:val="af"/>
        </w:rPr>
        <w:commentReference w:id="32"/>
      </w:r>
    </w:p>
    <w:p w14:paraId="03BCDCE3"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3" w:name="_Toc480713712"/>
      <w:r>
        <w:rPr>
          <w:rFonts w:ascii="Times" w:eastAsia="宋体" w:hAnsi="Times" w:hint="eastAsia"/>
          <w:b/>
          <w:sz w:val="28"/>
          <w:szCs w:val="28"/>
        </w:rPr>
        <w:t>构建</w:t>
      </w:r>
      <w:r>
        <w:rPr>
          <w:rFonts w:ascii="Times" w:eastAsia="宋体" w:hAnsi="Times" w:hint="eastAsia"/>
          <w:b/>
          <w:sz w:val="28"/>
          <w:szCs w:val="28"/>
        </w:rPr>
        <w:t>UDP</w:t>
      </w:r>
      <w:r>
        <w:rPr>
          <w:rFonts w:ascii="Times" w:eastAsia="宋体" w:hAnsi="Times" w:hint="eastAsia"/>
          <w:b/>
          <w:sz w:val="28"/>
          <w:szCs w:val="28"/>
        </w:rPr>
        <w:t>服务器</w:t>
      </w:r>
      <w:bookmarkEnd w:id="33"/>
    </w:p>
    <w:p w14:paraId="7F72A596"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proofErr w:type="spellStart"/>
      <w:r>
        <w:rPr>
          <w:rFonts w:ascii="Times" w:eastAsia="宋体" w:hAnsi="Times" w:cs="Times New Roman" w:hint="eastAsia"/>
          <w:szCs w:val="21"/>
        </w:rPr>
        <w:t>dgram.createSocket</w:t>
      </w:r>
      <w:proofErr w:type="spellEnd"/>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cs="Times New Roman" w:hint="eastAsia"/>
          <w:szCs w:val="21"/>
        </w:rPr>
        <w:t>Udp4</w:t>
      </w:r>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hint="eastAsia"/>
          <w:szCs w:val="21"/>
        </w:rPr>
        <w:t>即可创建</w:t>
      </w:r>
      <w:r>
        <w:rPr>
          <w:rFonts w:ascii="Times" w:eastAsia="宋体" w:hAnsi="Times" w:hint="eastAsia"/>
          <w:szCs w:val="21"/>
        </w:rPr>
        <w:t>UDP</w:t>
      </w:r>
      <w:r>
        <w:rPr>
          <w:rFonts w:ascii="Times" w:eastAsia="宋体" w:hAnsi="Times" w:hint="eastAsia"/>
          <w:szCs w:val="21"/>
        </w:rPr>
        <w:t>套接字。若想让</w:t>
      </w:r>
      <w:r>
        <w:rPr>
          <w:rFonts w:ascii="Times" w:eastAsia="宋体" w:hAnsi="Times" w:hint="eastAsia"/>
          <w:szCs w:val="21"/>
        </w:rPr>
        <w:t>UDP</w:t>
      </w:r>
      <w:r>
        <w:rPr>
          <w:rFonts w:ascii="Times" w:eastAsia="宋体" w:hAnsi="Times" w:hint="eastAsia"/>
          <w:szCs w:val="21"/>
        </w:rPr>
        <w:t>套接字接收网络消息，只需要调用</w:t>
      </w:r>
      <w:proofErr w:type="spellStart"/>
      <w:r>
        <w:rPr>
          <w:rFonts w:ascii="Times" w:eastAsia="宋体" w:hAnsi="Times" w:cs="Times New Roman" w:hint="eastAsia"/>
          <w:szCs w:val="21"/>
        </w:rPr>
        <w:t>dgram.bind</w:t>
      </w:r>
      <w:proofErr w:type="spellEnd"/>
      <w:r>
        <w:rPr>
          <w:rFonts w:ascii="Times" w:eastAsia="宋体" w:hAnsi="Times" w:cs="Times New Roman" w:hint="eastAsia"/>
          <w:szCs w:val="21"/>
        </w:rPr>
        <w:t>()</w:t>
      </w:r>
      <w:r>
        <w:rPr>
          <w:rFonts w:ascii="Times" w:eastAsia="宋体" w:hAnsi="Times" w:hint="eastAsia"/>
          <w:szCs w:val="21"/>
        </w:rPr>
        <w:t>方法对网卡和端口进行绑定即可。之后可以创建一个用户来和服务器端进行对话。</w:t>
      </w:r>
    </w:p>
    <w:p w14:paraId="6C476360"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lastRenderedPageBreak/>
        <w:drawing>
          <wp:inline distT="0" distB="0" distL="0" distR="0" wp14:anchorId="3EBED99A" wp14:editId="3AAECA47">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5274310" cy="3405505"/>
                    </a:xfrm>
                    <a:prstGeom prst="rect">
                      <a:avLst/>
                    </a:prstGeom>
                  </pic:spPr>
                </pic:pic>
              </a:graphicData>
            </a:graphic>
          </wp:inline>
        </w:drawing>
      </w:r>
    </w:p>
    <w:p w14:paraId="09BC4BB2" w14:textId="77777777" w:rsidR="0073245C" w:rsidRDefault="00A33A88">
      <w:pPr>
        <w:widowControl/>
        <w:ind w:firstLineChars="200" w:firstLine="420"/>
        <w:jc w:val="center"/>
        <w:rPr>
          <w:rFonts w:ascii="Times" w:eastAsia="宋体" w:hAnsi="Times"/>
          <w:szCs w:val="21"/>
        </w:rPr>
      </w:pPr>
      <w:commentRangeStart w:id="34"/>
      <w:r>
        <w:rPr>
          <w:rFonts w:ascii="Times" w:eastAsia="宋体" w:hAnsi="Times" w:hint="eastAsia"/>
          <w:szCs w:val="21"/>
        </w:rPr>
        <w:t>图</w:t>
      </w:r>
      <w:r>
        <w:rPr>
          <w:rFonts w:ascii="Times" w:eastAsia="宋体" w:hAnsi="Times" w:hint="eastAsia"/>
          <w:szCs w:val="21"/>
        </w:rPr>
        <w:t xml:space="preserve">4.9  </w:t>
      </w:r>
      <w:r>
        <w:rPr>
          <w:rFonts w:ascii="Times" w:eastAsia="宋体" w:hAnsi="Times" w:hint="eastAsia"/>
          <w:szCs w:val="21"/>
        </w:rPr>
        <w:t>构建</w:t>
      </w:r>
      <w:r>
        <w:rPr>
          <w:rFonts w:ascii="Times" w:eastAsia="宋体" w:hAnsi="Times" w:hint="eastAsia"/>
          <w:szCs w:val="21"/>
        </w:rPr>
        <w:t>UDP</w:t>
      </w:r>
      <w:r>
        <w:rPr>
          <w:rFonts w:ascii="Times" w:eastAsia="宋体" w:hAnsi="Times" w:hint="eastAsia"/>
          <w:szCs w:val="21"/>
        </w:rPr>
        <w:t>服务器用例描述</w:t>
      </w:r>
      <w:commentRangeEnd w:id="34"/>
      <w:r w:rsidR="00B00300">
        <w:rPr>
          <w:rStyle w:val="af"/>
        </w:rPr>
        <w:commentReference w:id="34"/>
      </w:r>
    </w:p>
    <w:p w14:paraId="17B09BD9"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5" w:name="_Toc480713713"/>
      <w:r>
        <w:rPr>
          <w:rFonts w:ascii="Times" w:eastAsia="宋体" w:hAnsi="Times" w:hint="eastAsia"/>
          <w:b/>
          <w:sz w:val="28"/>
          <w:szCs w:val="28"/>
        </w:rPr>
        <w:t>构建</w:t>
      </w:r>
      <w:r>
        <w:rPr>
          <w:rFonts w:ascii="Times" w:eastAsia="宋体" w:hAnsi="Times" w:hint="eastAsia"/>
          <w:b/>
          <w:sz w:val="28"/>
          <w:szCs w:val="28"/>
        </w:rPr>
        <w:t>HTTP</w:t>
      </w:r>
      <w:r>
        <w:rPr>
          <w:rFonts w:ascii="Times" w:eastAsia="宋体" w:hAnsi="Times" w:hint="eastAsia"/>
          <w:b/>
          <w:sz w:val="28"/>
          <w:szCs w:val="28"/>
        </w:rPr>
        <w:t>服务器</w:t>
      </w:r>
      <w:bookmarkEnd w:id="35"/>
    </w:p>
    <w:p w14:paraId="6D577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r>
        <w:rPr>
          <w:rFonts w:ascii="Times" w:eastAsia="宋体" w:hAnsi="Times" w:cs="Times New Roman"/>
          <w:szCs w:val="21"/>
        </w:rPr>
        <w:t xml:space="preserve">http. </w:t>
      </w:r>
      <w:proofErr w:type="spellStart"/>
      <w:r>
        <w:rPr>
          <w:rFonts w:ascii="Times" w:eastAsia="宋体" w:hAnsi="Times" w:cs="Times New Roman"/>
          <w:szCs w:val="21"/>
        </w:rPr>
        <w:t>createServer</w:t>
      </w:r>
      <w:proofErr w:type="spellEnd"/>
      <w:r>
        <w:rPr>
          <w:rFonts w:ascii="Times" w:eastAsia="宋体" w:hAnsi="Times" w:hint="eastAsia"/>
          <w:szCs w:val="21"/>
        </w:rPr>
        <w:t>()</w:t>
      </w:r>
      <w:r>
        <w:rPr>
          <w:rFonts w:ascii="Times" w:eastAsia="宋体" w:hAnsi="Times" w:hint="eastAsia"/>
          <w:szCs w:val="21"/>
        </w:rPr>
        <w:t>方法即可实现一个</w:t>
      </w:r>
      <w:r>
        <w:rPr>
          <w:rFonts w:ascii="Times" w:eastAsia="宋体" w:hAnsi="Times" w:hint="eastAsia"/>
          <w:szCs w:val="21"/>
        </w:rPr>
        <w:t>HTTP</w:t>
      </w:r>
      <w:r>
        <w:rPr>
          <w:rFonts w:ascii="Times" w:eastAsia="宋体" w:hAnsi="Times" w:hint="eastAsia"/>
          <w:szCs w:val="21"/>
        </w:rPr>
        <w:t>服务器。对于</w:t>
      </w:r>
      <w:r>
        <w:rPr>
          <w:rFonts w:ascii="Times" w:eastAsia="宋体" w:hAnsi="Times" w:hint="eastAsia"/>
          <w:szCs w:val="21"/>
        </w:rPr>
        <w:t>TCP</w:t>
      </w:r>
      <w:r>
        <w:rPr>
          <w:rFonts w:ascii="Times" w:eastAsia="宋体" w:hAnsi="Times" w:hint="eastAsia"/>
          <w:szCs w:val="21"/>
        </w:rPr>
        <w:t>连接的读操作，</w:t>
      </w:r>
      <w:r>
        <w:rPr>
          <w:rFonts w:ascii="Times" w:eastAsia="宋体" w:hAnsi="Times" w:hint="eastAsia"/>
          <w:szCs w:val="21"/>
        </w:rPr>
        <w:t>http</w:t>
      </w:r>
      <w:r>
        <w:rPr>
          <w:rFonts w:ascii="Times" w:eastAsia="宋体" w:hAnsi="Times" w:hint="eastAsia"/>
          <w:szCs w:val="21"/>
        </w:rPr>
        <w:t>模块将其封装为</w:t>
      </w:r>
      <w:proofErr w:type="spellStart"/>
      <w:r>
        <w:rPr>
          <w:rFonts w:ascii="Times" w:eastAsia="宋体" w:hAnsi="Times" w:cs="Times New Roman" w:hint="eastAsia"/>
          <w:szCs w:val="21"/>
        </w:rPr>
        <w:t>ServerRequest</w:t>
      </w:r>
      <w:proofErr w:type="spellEnd"/>
      <w:r>
        <w:rPr>
          <w:rFonts w:ascii="Times" w:eastAsia="宋体" w:hAnsi="Times" w:hint="eastAsia"/>
          <w:szCs w:val="21"/>
        </w:rPr>
        <w:t>对象。</w:t>
      </w:r>
      <w:r>
        <w:rPr>
          <w:rFonts w:ascii="Times" w:eastAsia="宋体" w:hAnsi="Times" w:hint="eastAsia"/>
          <w:szCs w:val="21"/>
        </w:rPr>
        <w:t>HTTP</w:t>
      </w:r>
      <w:r>
        <w:rPr>
          <w:rFonts w:ascii="Times" w:eastAsia="宋体" w:hAnsi="Times" w:hint="eastAsia"/>
          <w:szCs w:val="21"/>
        </w:rPr>
        <w:t>的相应机制封装了对底层连接的写操作，将其看成一个可写的流对象。对于报头的写入，分为</w:t>
      </w:r>
      <w:proofErr w:type="spellStart"/>
      <w:r>
        <w:rPr>
          <w:rFonts w:ascii="Times" w:eastAsia="宋体" w:hAnsi="Times" w:cs="Times New Roman" w:hint="eastAsia"/>
          <w:szCs w:val="21"/>
        </w:rPr>
        <w:t>setHeader</w:t>
      </w:r>
      <w:proofErr w:type="spellEnd"/>
      <w:r>
        <w:rPr>
          <w:rFonts w:ascii="Times" w:eastAsia="宋体" w:hAnsi="Times" w:cs="Times New Roman" w:hint="eastAsia"/>
          <w:szCs w:val="21"/>
        </w:rPr>
        <w:t>()</w:t>
      </w:r>
      <w:r>
        <w:rPr>
          <w:rFonts w:ascii="Times" w:eastAsia="宋体" w:hAnsi="Times" w:hint="eastAsia"/>
          <w:szCs w:val="21"/>
        </w:rPr>
        <w:t>和</w:t>
      </w:r>
      <w:proofErr w:type="spellStart"/>
      <w:r>
        <w:rPr>
          <w:rFonts w:ascii="Times" w:eastAsia="宋体" w:hAnsi="Times" w:cs="Times New Roman" w:hint="eastAsia"/>
          <w:szCs w:val="21"/>
        </w:rPr>
        <w:t>writeHead</w:t>
      </w:r>
      <w:proofErr w:type="spellEnd"/>
      <w:r>
        <w:rPr>
          <w:rFonts w:ascii="Times" w:eastAsia="宋体" w:hAnsi="Times" w:cs="Times New Roman" w:hint="eastAsia"/>
          <w:szCs w:val="21"/>
        </w:rPr>
        <w:t>()</w:t>
      </w:r>
      <w:r>
        <w:rPr>
          <w:rFonts w:ascii="Times" w:eastAsia="宋体" w:hAnsi="Times" w:hint="eastAsia"/>
          <w:szCs w:val="21"/>
        </w:rPr>
        <w:t>两个步骤。报文体部分则是调用</w:t>
      </w:r>
      <w:proofErr w:type="spellStart"/>
      <w:r>
        <w:rPr>
          <w:rFonts w:ascii="Times" w:eastAsia="宋体" w:hAnsi="Times" w:cs="Times New Roman" w:hint="eastAsia"/>
          <w:szCs w:val="21"/>
        </w:rPr>
        <w:t>res.write</w:t>
      </w:r>
      <w:proofErr w:type="spellEnd"/>
      <w:r>
        <w:rPr>
          <w:rFonts w:ascii="Times" w:eastAsia="宋体" w:hAnsi="Times" w:cs="Times New Roman" w:hint="eastAsia"/>
          <w:szCs w:val="21"/>
        </w:rPr>
        <w:t>()</w:t>
      </w:r>
      <w:r>
        <w:rPr>
          <w:rFonts w:ascii="Times" w:eastAsia="宋体" w:hAnsi="Times" w:hint="eastAsia"/>
          <w:szCs w:val="21"/>
        </w:rPr>
        <w:t>和</w:t>
      </w:r>
      <w:proofErr w:type="spellStart"/>
      <w:r>
        <w:rPr>
          <w:rFonts w:ascii="Times" w:eastAsia="宋体" w:hAnsi="Times" w:cs="Times New Roman" w:hint="eastAsia"/>
          <w:szCs w:val="21"/>
        </w:rPr>
        <w:t>res.end</w:t>
      </w:r>
      <w:proofErr w:type="spellEnd"/>
      <w:r>
        <w:rPr>
          <w:rFonts w:ascii="Times" w:eastAsia="宋体" w:hAnsi="Times" w:cs="Times New Roman" w:hint="eastAsia"/>
          <w:szCs w:val="21"/>
        </w:rPr>
        <w:t>()</w:t>
      </w:r>
      <w:r>
        <w:rPr>
          <w:rFonts w:ascii="Times" w:eastAsia="宋体" w:hAnsi="Times" w:hint="eastAsia"/>
          <w:szCs w:val="21"/>
        </w:rPr>
        <w:t>方法实现。客户端的实现同服务器端</w:t>
      </w:r>
      <w:r>
        <w:rPr>
          <w:rFonts w:ascii="Times" w:eastAsia="宋体" w:hAnsi="Times" w:hint="eastAsia"/>
          <w:szCs w:val="21"/>
          <w:vertAlign w:val="superscript"/>
        </w:rPr>
        <w:t>[2]</w:t>
      </w:r>
      <w:r>
        <w:rPr>
          <w:rFonts w:ascii="Times" w:eastAsia="宋体" w:hAnsi="Times" w:hint="eastAsia"/>
          <w:szCs w:val="21"/>
        </w:rPr>
        <w:t>。</w:t>
      </w:r>
    </w:p>
    <w:p w14:paraId="50C0E0F3"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5E92DDC2" wp14:editId="43523EC2">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5274310" cy="2800985"/>
                    </a:xfrm>
                    <a:prstGeom prst="rect">
                      <a:avLst/>
                    </a:prstGeom>
                  </pic:spPr>
                </pic:pic>
              </a:graphicData>
            </a:graphic>
          </wp:inline>
        </w:drawing>
      </w:r>
    </w:p>
    <w:p w14:paraId="1282AE76" w14:textId="77777777" w:rsidR="0073245C" w:rsidRDefault="00A33A88">
      <w:pPr>
        <w:widowControl/>
        <w:ind w:firstLineChars="200" w:firstLine="420"/>
        <w:jc w:val="center"/>
        <w:rPr>
          <w:rFonts w:ascii="Times" w:eastAsia="宋体" w:hAnsi="Times"/>
          <w:szCs w:val="21"/>
        </w:rPr>
      </w:pPr>
      <w:commentRangeStart w:id="36"/>
      <w:r>
        <w:rPr>
          <w:rFonts w:ascii="Times" w:eastAsia="宋体" w:hAnsi="Times" w:hint="eastAsia"/>
          <w:szCs w:val="21"/>
        </w:rPr>
        <w:t>图</w:t>
      </w:r>
      <w:r>
        <w:rPr>
          <w:rFonts w:ascii="Times" w:eastAsia="宋体" w:hAnsi="Times" w:hint="eastAsia"/>
          <w:szCs w:val="21"/>
        </w:rPr>
        <w:t>4.</w:t>
      </w:r>
      <w:r>
        <w:rPr>
          <w:rFonts w:ascii="Times" w:eastAsia="宋体" w:hAnsi="Times"/>
          <w:szCs w:val="21"/>
        </w:rPr>
        <w:t>10</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hint="eastAsia"/>
          <w:szCs w:val="21"/>
        </w:rPr>
        <w:t>服务器用例描述</w:t>
      </w:r>
      <w:commentRangeEnd w:id="36"/>
      <w:r w:rsidR="00B00300">
        <w:rPr>
          <w:rStyle w:val="af"/>
        </w:rPr>
        <w:commentReference w:id="36"/>
      </w:r>
    </w:p>
    <w:p w14:paraId="3A6B92B9" w14:textId="77777777" w:rsidR="0073245C" w:rsidRDefault="00A33A88">
      <w:pPr>
        <w:widowControl/>
        <w:ind w:firstLineChars="200" w:firstLine="420"/>
        <w:jc w:val="center"/>
        <w:rPr>
          <w:rFonts w:ascii="Times" w:eastAsia="宋体" w:hAnsi="Times"/>
          <w:szCs w:val="21"/>
        </w:rPr>
      </w:pPr>
      <w:r>
        <w:rPr>
          <w:rFonts w:ascii="Times" w:eastAsia="宋体" w:hAnsi="Times"/>
          <w:noProof/>
        </w:rPr>
        <w:lastRenderedPageBreak/>
        <w:drawing>
          <wp:inline distT="0" distB="0" distL="0" distR="0" wp14:anchorId="453E65CD" wp14:editId="05D454B3">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8"/>
                    <a:stretch>
                      <a:fillRect/>
                    </a:stretch>
                  </pic:blipFill>
                  <pic:spPr>
                    <a:xfrm>
                      <a:off x="0" y="0"/>
                      <a:ext cx="5274310" cy="2760980"/>
                    </a:xfrm>
                    <a:prstGeom prst="rect">
                      <a:avLst/>
                    </a:prstGeom>
                  </pic:spPr>
                </pic:pic>
              </a:graphicData>
            </a:graphic>
          </wp:inline>
        </w:drawing>
      </w:r>
    </w:p>
    <w:p w14:paraId="4BE8A357" w14:textId="77777777" w:rsidR="0073245C" w:rsidRDefault="00A33A88">
      <w:pPr>
        <w:widowControl/>
        <w:ind w:firstLineChars="200" w:firstLine="420"/>
        <w:jc w:val="center"/>
        <w:rPr>
          <w:rFonts w:ascii="Times" w:eastAsia="宋体" w:hAnsi="Times"/>
          <w:szCs w:val="21"/>
        </w:rPr>
      </w:pPr>
      <w:commentRangeStart w:id="37"/>
      <w:r>
        <w:rPr>
          <w:rFonts w:ascii="Times" w:eastAsia="宋体" w:hAnsi="Times" w:hint="eastAsia"/>
          <w:szCs w:val="21"/>
        </w:rPr>
        <w:t>图</w:t>
      </w:r>
      <w:r>
        <w:rPr>
          <w:rFonts w:ascii="Times" w:eastAsia="宋体" w:hAnsi="Times" w:hint="eastAsia"/>
          <w:szCs w:val="21"/>
        </w:rPr>
        <w:t>4.</w:t>
      </w:r>
      <w:r>
        <w:rPr>
          <w:rFonts w:ascii="Times" w:eastAsia="宋体" w:hAnsi="Times"/>
          <w:szCs w:val="21"/>
        </w:rPr>
        <w:t>11</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szCs w:val="21"/>
        </w:rPr>
        <w:t>S</w:t>
      </w:r>
      <w:r>
        <w:rPr>
          <w:rFonts w:ascii="Times" w:eastAsia="宋体" w:hAnsi="Times" w:hint="eastAsia"/>
          <w:szCs w:val="21"/>
        </w:rPr>
        <w:t>服务器用例描述</w:t>
      </w:r>
      <w:commentRangeEnd w:id="37"/>
      <w:r w:rsidR="00B00300">
        <w:rPr>
          <w:rStyle w:val="af"/>
        </w:rPr>
        <w:commentReference w:id="37"/>
      </w:r>
    </w:p>
    <w:p w14:paraId="36CF1C2B" w14:textId="77777777" w:rsidR="0073245C" w:rsidRDefault="0073245C">
      <w:pPr>
        <w:widowControl/>
        <w:ind w:firstLineChars="200" w:firstLine="420"/>
        <w:jc w:val="center"/>
        <w:rPr>
          <w:rFonts w:ascii="Times" w:eastAsia="宋体" w:hAnsi="Times"/>
          <w:szCs w:val="21"/>
        </w:rPr>
      </w:pPr>
    </w:p>
    <w:p w14:paraId="4278761D" w14:textId="77777777" w:rsidR="0073245C" w:rsidRDefault="00A33A88">
      <w:pPr>
        <w:pStyle w:val="13"/>
        <w:widowControl/>
        <w:numPr>
          <w:ilvl w:val="2"/>
          <w:numId w:val="1"/>
        </w:numPr>
        <w:ind w:firstLineChars="0"/>
        <w:jc w:val="left"/>
        <w:outlineLvl w:val="2"/>
        <w:rPr>
          <w:rFonts w:ascii="Times" w:eastAsia="宋体" w:hAnsi="Times"/>
          <w:b/>
          <w:sz w:val="28"/>
          <w:szCs w:val="28"/>
        </w:rPr>
      </w:pPr>
      <w:bookmarkStart w:id="38" w:name="_Toc480713714"/>
      <w:r>
        <w:rPr>
          <w:rFonts w:ascii="Times" w:eastAsia="宋体" w:hAnsi="Times" w:hint="eastAsia"/>
          <w:b/>
          <w:sz w:val="28"/>
          <w:szCs w:val="28"/>
        </w:rPr>
        <w:t>构建</w:t>
      </w:r>
      <w:proofErr w:type="spellStart"/>
      <w:r>
        <w:rPr>
          <w:rFonts w:ascii="Times" w:eastAsia="宋体" w:hAnsi="Times" w:hint="eastAsia"/>
          <w:b/>
          <w:sz w:val="28"/>
          <w:szCs w:val="28"/>
        </w:rPr>
        <w:t>WebSocket</w:t>
      </w:r>
      <w:proofErr w:type="spellEnd"/>
      <w:r>
        <w:rPr>
          <w:rFonts w:ascii="Times" w:eastAsia="宋体" w:hAnsi="Times" w:hint="eastAsia"/>
          <w:b/>
          <w:sz w:val="28"/>
          <w:szCs w:val="28"/>
        </w:rPr>
        <w:t>服务器</w:t>
      </w:r>
      <w:bookmarkEnd w:id="38"/>
    </w:p>
    <w:p w14:paraId="2257FDD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首先</w:t>
      </w:r>
      <w:r>
        <w:rPr>
          <w:rFonts w:ascii="Times" w:eastAsia="宋体" w:hAnsi="Times" w:hint="eastAsia"/>
          <w:szCs w:val="21"/>
        </w:rPr>
        <w:t xml:space="preserve">new </w:t>
      </w:r>
      <w:proofErr w:type="spellStart"/>
      <w:r>
        <w:rPr>
          <w:rFonts w:ascii="Times" w:eastAsia="宋体" w:hAnsi="Times" w:hint="eastAsia"/>
          <w:szCs w:val="21"/>
        </w:rPr>
        <w:t>WebSocket</w:t>
      </w:r>
      <w:proofErr w:type="spellEnd"/>
      <w:r>
        <w:rPr>
          <w:rFonts w:ascii="Times" w:eastAsia="宋体" w:hAnsi="Times" w:hint="eastAsia"/>
          <w:szCs w:val="21"/>
        </w:rPr>
        <w:t>()</w:t>
      </w:r>
      <w:r>
        <w:rPr>
          <w:rFonts w:ascii="Times" w:eastAsia="宋体" w:hAnsi="Times" w:hint="eastAsia"/>
          <w:szCs w:val="21"/>
        </w:rPr>
        <w:t>新建一个</w:t>
      </w:r>
      <w:proofErr w:type="spellStart"/>
      <w:r>
        <w:rPr>
          <w:rFonts w:ascii="Times" w:eastAsia="宋体" w:hAnsi="Times" w:hint="eastAsia"/>
          <w:szCs w:val="21"/>
        </w:rPr>
        <w:t>WebSocket</w:t>
      </w:r>
      <w:proofErr w:type="spellEnd"/>
      <w:r>
        <w:rPr>
          <w:rFonts w:ascii="Times" w:eastAsia="宋体" w:hAnsi="Times" w:hint="eastAsia"/>
          <w:szCs w:val="21"/>
        </w:rPr>
        <w:t>,</w:t>
      </w:r>
      <w:r>
        <w:rPr>
          <w:rFonts w:ascii="Times" w:eastAsia="宋体" w:hAnsi="Times" w:hint="eastAsia"/>
          <w:szCs w:val="21"/>
        </w:rPr>
        <w:t>然后用</w:t>
      </w:r>
      <w:proofErr w:type="spellStart"/>
      <w:r>
        <w:rPr>
          <w:rFonts w:ascii="Times" w:eastAsia="宋体" w:hAnsi="Times" w:hint="eastAsia"/>
          <w:szCs w:val="21"/>
        </w:rPr>
        <w:t>socket.onopen</w:t>
      </w:r>
      <w:proofErr w:type="spellEnd"/>
      <w:r>
        <w:rPr>
          <w:rFonts w:ascii="Times" w:eastAsia="宋体" w:hAnsi="Times" w:hint="eastAsia"/>
          <w:szCs w:val="21"/>
        </w:rPr>
        <w:t>()</w:t>
      </w:r>
      <w:r>
        <w:rPr>
          <w:rFonts w:ascii="Times" w:eastAsia="宋体" w:hAnsi="Times" w:hint="eastAsia"/>
          <w:szCs w:val="21"/>
        </w:rPr>
        <w:t>方法在浏览器与服务器端创建</w:t>
      </w:r>
      <w:proofErr w:type="spellStart"/>
      <w:r>
        <w:rPr>
          <w:rFonts w:ascii="Times" w:eastAsia="宋体" w:hAnsi="Times" w:hint="eastAsia"/>
          <w:szCs w:val="21"/>
        </w:rPr>
        <w:t>WebSocket</w:t>
      </w:r>
      <w:proofErr w:type="spellEnd"/>
      <w:r>
        <w:rPr>
          <w:rFonts w:ascii="Times" w:eastAsia="宋体" w:hAnsi="Times" w:hint="eastAsia"/>
          <w:szCs w:val="21"/>
        </w:rPr>
        <w:t>协议请求，并规定向服务器端发送数据的时间。同时可以通过</w:t>
      </w:r>
      <w:proofErr w:type="spellStart"/>
      <w:r>
        <w:rPr>
          <w:rFonts w:ascii="Times" w:eastAsia="宋体" w:hAnsi="Times" w:hint="eastAsia"/>
          <w:szCs w:val="21"/>
        </w:rPr>
        <w:t>onmessage</w:t>
      </w:r>
      <w:proofErr w:type="spellEnd"/>
      <w:r>
        <w:rPr>
          <w:rFonts w:ascii="Times" w:eastAsia="宋体" w:hAnsi="Times" w:hint="eastAsia"/>
          <w:szCs w:val="21"/>
        </w:rPr>
        <w:t>()</w:t>
      </w:r>
      <w:r>
        <w:rPr>
          <w:rFonts w:ascii="Times" w:eastAsia="宋体" w:hAnsi="Times" w:hint="eastAsia"/>
          <w:szCs w:val="21"/>
        </w:rPr>
        <w:t>方法接收服务器端传来的数据。</w:t>
      </w:r>
    </w:p>
    <w:p w14:paraId="24B3047E"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3DC207BB" wp14:editId="57AF6D52">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5274310" cy="3463290"/>
                    </a:xfrm>
                    <a:prstGeom prst="rect">
                      <a:avLst/>
                    </a:prstGeom>
                  </pic:spPr>
                </pic:pic>
              </a:graphicData>
            </a:graphic>
          </wp:inline>
        </w:drawing>
      </w:r>
    </w:p>
    <w:p w14:paraId="02C01D42" w14:textId="77777777" w:rsidR="0073245C" w:rsidRDefault="00A33A88">
      <w:pPr>
        <w:widowControl/>
        <w:ind w:firstLineChars="200" w:firstLine="420"/>
        <w:jc w:val="center"/>
        <w:rPr>
          <w:rFonts w:ascii="Times" w:eastAsia="宋体" w:hAnsi="Times"/>
          <w:szCs w:val="21"/>
        </w:rPr>
      </w:pPr>
      <w:commentRangeStart w:id="39"/>
      <w:r>
        <w:rPr>
          <w:rFonts w:ascii="Times" w:eastAsia="宋体" w:hAnsi="Times" w:hint="eastAsia"/>
          <w:szCs w:val="21"/>
        </w:rPr>
        <w:t>图</w:t>
      </w:r>
      <w:r>
        <w:rPr>
          <w:rFonts w:ascii="Times" w:eastAsia="宋体" w:hAnsi="Times" w:hint="eastAsia"/>
          <w:szCs w:val="21"/>
        </w:rPr>
        <w:t>4.1</w:t>
      </w:r>
      <w:r>
        <w:rPr>
          <w:rFonts w:ascii="Times" w:eastAsia="宋体" w:hAnsi="Times"/>
          <w:szCs w:val="21"/>
        </w:rPr>
        <w:t>2</w:t>
      </w:r>
      <w:r>
        <w:rPr>
          <w:rFonts w:ascii="Times" w:eastAsia="宋体" w:hAnsi="Times" w:hint="eastAsia"/>
          <w:szCs w:val="21"/>
        </w:rPr>
        <w:t xml:space="preserve"> </w:t>
      </w:r>
      <w:r>
        <w:rPr>
          <w:rFonts w:ascii="Times" w:eastAsia="宋体" w:hAnsi="Times" w:hint="eastAsia"/>
          <w:szCs w:val="21"/>
        </w:rPr>
        <w:t>构建</w:t>
      </w:r>
      <w:proofErr w:type="spellStart"/>
      <w:r>
        <w:rPr>
          <w:rFonts w:ascii="Times" w:eastAsia="宋体" w:hAnsi="Times" w:hint="eastAsia"/>
          <w:szCs w:val="21"/>
        </w:rPr>
        <w:t>WebSocket</w:t>
      </w:r>
      <w:proofErr w:type="spellEnd"/>
      <w:r>
        <w:rPr>
          <w:rFonts w:ascii="Times" w:eastAsia="宋体" w:hAnsi="Times" w:hint="eastAsia"/>
          <w:szCs w:val="21"/>
        </w:rPr>
        <w:t>服务器用例描述</w:t>
      </w:r>
      <w:commentRangeEnd w:id="39"/>
      <w:r w:rsidR="00B00300">
        <w:rPr>
          <w:rStyle w:val="af"/>
        </w:rPr>
        <w:commentReference w:id="39"/>
      </w:r>
    </w:p>
    <w:p w14:paraId="1F2F2B65"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0" w:name="_Toc480713715"/>
      <w:r>
        <w:rPr>
          <w:rFonts w:ascii="Times" w:eastAsia="宋体" w:hAnsi="Times" w:hint="eastAsia"/>
          <w:b/>
          <w:sz w:val="32"/>
          <w:szCs w:val="32"/>
        </w:rPr>
        <w:t>文件系统</w:t>
      </w:r>
      <w:bookmarkEnd w:id="40"/>
    </w:p>
    <w:p w14:paraId="6FA080E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文件系统是文件操作的封装，它提供了文件的读取、写入、更名、删除等文件操作。</w:t>
      </w:r>
      <w:r>
        <w:rPr>
          <w:rFonts w:ascii="Times" w:eastAsia="宋体" w:hAnsi="Times"/>
          <w:szCs w:val="21"/>
        </w:rPr>
        <w:t>文件</w:t>
      </w:r>
      <w:r>
        <w:rPr>
          <w:rFonts w:ascii="Times" w:eastAsia="宋体" w:hAnsi="Times"/>
          <w:szCs w:val="21"/>
        </w:rPr>
        <w:t xml:space="preserve">I/O </w:t>
      </w:r>
      <w:r>
        <w:rPr>
          <w:rFonts w:ascii="Times" w:eastAsia="宋体" w:hAnsi="Times"/>
          <w:szCs w:val="21"/>
        </w:rPr>
        <w:t>是由简单封装的标准</w:t>
      </w:r>
      <w:r>
        <w:rPr>
          <w:rFonts w:ascii="Times" w:eastAsia="宋体" w:hAnsi="Times"/>
          <w:szCs w:val="21"/>
        </w:rPr>
        <w:t xml:space="preserve"> POSIX </w:t>
      </w:r>
      <w:r>
        <w:rPr>
          <w:rFonts w:ascii="Times" w:eastAsia="宋体" w:hAnsi="Times"/>
          <w:szCs w:val="21"/>
        </w:rPr>
        <w:t>函数提供的。通过</w:t>
      </w:r>
      <w:r>
        <w:rPr>
          <w:rFonts w:ascii="Times" w:eastAsia="宋体" w:hAnsi="Times" w:hint="eastAsia"/>
          <w:szCs w:val="21"/>
        </w:rPr>
        <w:t>require(</w:t>
      </w:r>
      <w:r>
        <w:rPr>
          <w:rFonts w:ascii="Times" w:eastAsia="宋体" w:hAnsi="Times"/>
          <w:szCs w:val="21"/>
        </w:rPr>
        <w:t>‘</w:t>
      </w:r>
      <w:r>
        <w:rPr>
          <w:rFonts w:ascii="Times" w:eastAsia="宋体" w:hAnsi="Times" w:hint="eastAsia"/>
          <w:szCs w:val="21"/>
        </w:rPr>
        <w:t>fs</w:t>
      </w:r>
      <w:r>
        <w:rPr>
          <w:rFonts w:ascii="Times" w:eastAsia="宋体" w:hAnsi="Times"/>
          <w:szCs w:val="21"/>
        </w:rPr>
        <w:t>’</w:t>
      </w:r>
      <w:r>
        <w:rPr>
          <w:rFonts w:ascii="Times" w:eastAsia="宋体" w:hAnsi="Times" w:hint="eastAsia"/>
          <w:szCs w:val="21"/>
        </w:rPr>
        <w:t>)</w:t>
      </w:r>
      <w:r>
        <w:rPr>
          <w:rFonts w:ascii="Times" w:eastAsia="宋体" w:hAnsi="Times"/>
          <w:szCs w:val="21"/>
        </w:rPr>
        <w:t>使用该模块。</w:t>
      </w:r>
      <w:r>
        <w:rPr>
          <w:rFonts w:ascii="Times" w:eastAsia="宋体" w:hAnsi="Times"/>
          <w:szCs w:val="21"/>
        </w:rPr>
        <w:t xml:space="preserve"> </w:t>
      </w:r>
      <w:r>
        <w:rPr>
          <w:rFonts w:ascii="Times" w:eastAsia="宋体" w:hAnsi="Times"/>
          <w:szCs w:val="21"/>
        </w:rPr>
        <w:t>所有的方法都有异步和同步的形式。异步形式始终以完成回调作为它最后一个参数。传给完成回调的参数取决于具体方法，但第一个参数总是留给异常。如果操作成功完成，则第一个参数会是</w:t>
      </w:r>
      <w:r>
        <w:rPr>
          <w:rFonts w:ascii="Times" w:eastAsia="宋体" w:hAnsi="Times" w:hint="eastAsia"/>
          <w:szCs w:val="21"/>
        </w:rPr>
        <w:t>null</w:t>
      </w:r>
      <w:r>
        <w:rPr>
          <w:rFonts w:ascii="Times" w:eastAsia="宋体" w:hAnsi="Times"/>
          <w:szCs w:val="21"/>
        </w:rPr>
        <w:t>或</w:t>
      </w:r>
      <w:r>
        <w:rPr>
          <w:rFonts w:ascii="Times" w:eastAsia="宋体" w:hAnsi="Times" w:hint="eastAsia"/>
          <w:szCs w:val="21"/>
        </w:rPr>
        <w:t>undefined</w:t>
      </w:r>
      <w:r>
        <w:rPr>
          <w:rFonts w:ascii="Times" w:eastAsia="宋体" w:hAnsi="Times" w:hint="eastAsia"/>
          <w:szCs w:val="21"/>
        </w:rPr>
        <w:t>。</w:t>
      </w:r>
      <w:r>
        <w:rPr>
          <w:rFonts w:ascii="Times" w:eastAsia="宋体" w:hAnsi="Times"/>
          <w:szCs w:val="21"/>
        </w:rPr>
        <w:t>当使用同步形式时，任何异常都会被立即抛出。</w:t>
      </w:r>
      <w:r>
        <w:rPr>
          <w:rFonts w:ascii="Times" w:eastAsia="宋体" w:hAnsi="Times"/>
          <w:szCs w:val="21"/>
        </w:rPr>
        <w:t xml:space="preserve"> </w:t>
      </w:r>
      <w:r>
        <w:rPr>
          <w:rFonts w:ascii="Times" w:eastAsia="宋体" w:hAnsi="Times"/>
          <w:szCs w:val="21"/>
        </w:rPr>
        <w:t>可以使用</w:t>
      </w:r>
      <w:r>
        <w:rPr>
          <w:rFonts w:ascii="Times" w:eastAsia="宋体" w:hAnsi="Times"/>
          <w:szCs w:val="21"/>
        </w:rPr>
        <w:t xml:space="preserve">try/catch </w:t>
      </w:r>
      <w:r>
        <w:rPr>
          <w:rFonts w:ascii="Times" w:eastAsia="宋体" w:hAnsi="Times"/>
          <w:szCs w:val="21"/>
        </w:rPr>
        <w:t>来处理异常，或让它们往上冒泡。</w:t>
      </w:r>
    </w:p>
    <w:p w14:paraId="7B7F26FD" w14:textId="5A98640D" w:rsidR="0073245C" w:rsidRDefault="00B500F5">
      <w:pPr>
        <w:pStyle w:val="aa"/>
        <w:shd w:val="clear" w:color="auto" w:fill="FFFFFF"/>
        <w:spacing w:before="0" w:beforeAutospacing="0" w:after="0" w:afterAutospacing="0" w:line="360" w:lineRule="auto"/>
        <w:jc w:val="center"/>
        <w:rPr>
          <w:rFonts w:ascii="Times" w:hAnsi="Times"/>
          <w:color w:val="333333"/>
          <w:sz w:val="21"/>
          <w:szCs w:val="21"/>
        </w:rPr>
      </w:pPr>
      <w:bookmarkStart w:id="41" w:name="_GoBack"/>
      <w:r>
        <w:rPr>
          <w:noProof/>
        </w:rPr>
        <w:drawing>
          <wp:inline distT="0" distB="0" distL="0" distR="0" wp14:anchorId="73FD9EA4" wp14:editId="63BBE972">
            <wp:extent cx="3381375" cy="36195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619500"/>
                    </a:xfrm>
                    <a:prstGeom prst="rect">
                      <a:avLst/>
                    </a:prstGeom>
                  </pic:spPr>
                </pic:pic>
              </a:graphicData>
            </a:graphic>
          </wp:inline>
        </w:drawing>
      </w:r>
      <w:bookmarkEnd w:id="41"/>
    </w:p>
    <w:p w14:paraId="5807B3E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3 </w:t>
      </w:r>
      <w:r>
        <w:rPr>
          <w:rFonts w:ascii="Times" w:eastAsia="宋体" w:hAnsi="Times" w:hint="eastAsia"/>
          <w:szCs w:val="21"/>
        </w:rPr>
        <w:t>文件系统用例图</w:t>
      </w:r>
    </w:p>
    <w:p w14:paraId="3A8E0986" w14:textId="77777777" w:rsidR="0073245C" w:rsidRDefault="00A33A88">
      <w:pPr>
        <w:pStyle w:val="13"/>
        <w:widowControl/>
        <w:numPr>
          <w:ilvl w:val="2"/>
          <w:numId w:val="1"/>
        </w:numPr>
        <w:ind w:firstLineChars="0"/>
        <w:outlineLvl w:val="2"/>
        <w:rPr>
          <w:rFonts w:ascii="Times" w:eastAsia="宋体" w:hAnsi="Times"/>
          <w:b/>
          <w:sz w:val="28"/>
          <w:szCs w:val="28"/>
        </w:rPr>
      </w:pPr>
      <w:bookmarkStart w:id="42" w:name="_Toc480713716"/>
      <w:r>
        <w:rPr>
          <w:rFonts w:ascii="Times" w:eastAsia="宋体" w:hAnsi="Times" w:hint="eastAsia"/>
          <w:b/>
          <w:sz w:val="28"/>
          <w:szCs w:val="28"/>
        </w:rPr>
        <w:t>文件操作</w:t>
      </w:r>
      <w:bookmarkEnd w:id="42"/>
    </w:p>
    <w:p w14:paraId="76103AA2" w14:textId="77777777" w:rsidR="0073245C" w:rsidRDefault="00A33A88">
      <w:pPr>
        <w:pStyle w:val="aa"/>
        <w:shd w:val="clear" w:color="auto" w:fill="FFFFFF"/>
        <w:spacing w:before="0" w:beforeAutospacing="0" w:after="0" w:afterAutospacing="0" w:line="360" w:lineRule="auto"/>
        <w:ind w:firstLineChars="200" w:firstLine="420"/>
        <w:rPr>
          <w:rFonts w:ascii="Times" w:hAnsi="Times" w:cstheme="minorBidi"/>
          <w:kern w:val="2"/>
          <w:sz w:val="21"/>
          <w:szCs w:val="21"/>
        </w:rPr>
      </w:pPr>
      <w:r>
        <w:rPr>
          <w:rFonts w:ascii="Times" w:hAnsi="Times" w:hint="eastAsia"/>
          <w:sz w:val="21"/>
          <w:szCs w:val="21"/>
        </w:rPr>
        <w:t>f</w:t>
      </w:r>
      <w:r>
        <w:rPr>
          <w:rFonts w:ascii="Times" w:hAnsi="Times" w:cstheme="minorBidi" w:hint="eastAsia"/>
          <w:kern w:val="2"/>
          <w:sz w:val="21"/>
          <w:szCs w:val="21"/>
        </w:rPr>
        <w:t>s</w:t>
      </w:r>
      <w:r>
        <w:rPr>
          <w:rFonts w:ascii="Times" w:hAnsi="Times" w:cstheme="minorBidi" w:hint="eastAsia"/>
          <w:kern w:val="2"/>
          <w:sz w:val="21"/>
          <w:szCs w:val="21"/>
        </w:rPr>
        <w:t>提供文件的读取、写入、更名、删除、遍历目录、链接等文件操作。每种操作都有异步和同步两种形式。例如，读文件可以用</w:t>
      </w:r>
      <w:proofErr w:type="spellStart"/>
      <w:r>
        <w:rPr>
          <w:rFonts w:ascii="Times" w:hAnsi="Times" w:cstheme="minorBidi" w:hint="eastAsia"/>
          <w:kern w:val="2"/>
          <w:sz w:val="21"/>
          <w:szCs w:val="21"/>
        </w:rPr>
        <w:t>fs.open</w:t>
      </w:r>
      <w:proofErr w:type="spellEnd"/>
      <w:r>
        <w:rPr>
          <w:rFonts w:ascii="Times" w:hAnsi="Times" w:cstheme="minorBidi" w:hint="eastAsia"/>
          <w:kern w:val="2"/>
          <w:sz w:val="21"/>
          <w:szCs w:val="21"/>
        </w:rPr>
        <w:t>()</w:t>
      </w:r>
      <w:r>
        <w:rPr>
          <w:rFonts w:ascii="Times" w:hAnsi="Times" w:cstheme="minorBidi" w:hint="eastAsia"/>
          <w:kern w:val="2"/>
          <w:sz w:val="21"/>
          <w:szCs w:val="21"/>
        </w:rPr>
        <w:t>和</w:t>
      </w:r>
      <w:proofErr w:type="spellStart"/>
      <w:r>
        <w:rPr>
          <w:rFonts w:ascii="Times" w:hAnsi="Times" w:cstheme="minorBidi" w:hint="eastAsia"/>
          <w:kern w:val="2"/>
          <w:sz w:val="21"/>
          <w:szCs w:val="21"/>
        </w:rPr>
        <w:t>fs.read</w:t>
      </w:r>
      <w:proofErr w:type="spellEnd"/>
      <w:r>
        <w:rPr>
          <w:rFonts w:ascii="Times" w:hAnsi="Times" w:cstheme="minorBidi" w:hint="eastAsia"/>
          <w:kern w:val="2"/>
          <w:sz w:val="21"/>
          <w:szCs w:val="21"/>
        </w:rPr>
        <w:t>()</w:t>
      </w:r>
      <w:r>
        <w:rPr>
          <w:rFonts w:ascii="Times" w:hAnsi="Times" w:cstheme="minorBidi" w:hint="eastAsia"/>
          <w:kern w:val="2"/>
          <w:sz w:val="21"/>
          <w:szCs w:val="21"/>
        </w:rPr>
        <w:t>来实现，也可以用</w:t>
      </w:r>
      <w:proofErr w:type="spellStart"/>
      <w:r>
        <w:rPr>
          <w:rFonts w:ascii="Times" w:hAnsi="Times" w:cstheme="minorBidi" w:hint="eastAsia"/>
          <w:kern w:val="2"/>
          <w:sz w:val="21"/>
          <w:szCs w:val="21"/>
        </w:rPr>
        <w:t>fs.readFile</w:t>
      </w:r>
      <w:proofErr w:type="spellEnd"/>
      <w:r>
        <w:rPr>
          <w:rFonts w:ascii="Times" w:hAnsi="Times" w:cstheme="minorBidi" w:hint="eastAsia"/>
          <w:kern w:val="2"/>
          <w:sz w:val="21"/>
          <w:szCs w:val="21"/>
        </w:rPr>
        <w:t>()</w:t>
      </w:r>
      <w:r>
        <w:rPr>
          <w:rFonts w:ascii="Times" w:hAnsi="Times" w:cstheme="minorBidi" w:hint="eastAsia"/>
          <w:kern w:val="2"/>
          <w:sz w:val="21"/>
          <w:szCs w:val="21"/>
        </w:rPr>
        <w:t>来实现。前者相比于后者提供了更底层的接口</w:t>
      </w:r>
      <w:r>
        <w:rPr>
          <w:rFonts w:ascii="Times" w:hAnsi="Times" w:cstheme="minorBidi" w:hint="eastAsia"/>
          <w:kern w:val="2"/>
          <w:sz w:val="21"/>
          <w:szCs w:val="21"/>
          <w:vertAlign w:val="superscript"/>
        </w:rPr>
        <w:t>[1]</w:t>
      </w:r>
      <w:r>
        <w:rPr>
          <w:rFonts w:ascii="Times" w:hAnsi="Times" w:cstheme="minorBidi" w:hint="eastAsia"/>
          <w:kern w:val="2"/>
          <w:sz w:val="21"/>
          <w:szCs w:val="21"/>
        </w:rPr>
        <w:t>。</w:t>
      </w:r>
    </w:p>
    <w:p w14:paraId="67A65AB3"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5159A85D" wp14:editId="779CCCC0">
            <wp:extent cx="5113020" cy="2552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113463" cy="2552921"/>
                    </a:xfrm>
                    <a:prstGeom prst="rect">
                      <a:avLst/>
                    </a:prstGeom>
                  </pic:spPr>
                </pic:pic>
              </a:graphicData>
            </a:graphic>
          </wp:inline>
        </w:drawing>
      </w:r>
    </w:p>
    <w:p w14:paraId="73F27CFC"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4 </w:t>
      </w:r>
      <w:r>
        <w:rPr>
          <w:rFonts w:ascii="Times" w:eastAsia="宋体" w:hAnsi="Times" w:hint="eastAsia"/>
          <w:szCs w:val="21"/>
        </w:rPr>
        <w:t xml:space="preserve"> </w:t>
      </w:r>
      <w:r>
        <w:rPr>
          <w:rFonts w:ascii="Times" w:eastAsia="宋体" w:hAnsi="Times" w:hint="eastAsia"/>
          <w:szCs w:val="21"/>
        </w:rPr>
        <w:t>写入文件用例描述</w:t>
      </w:r>
    </w:p>
    <w:p w14:paraId="38B1C855"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5567E134" wp14:editId="0D3760AF">
            <wp:extent cx="5274310" cy="3145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5274310" cy="3145790"/>
                    </a:xfrm>
                    <a:prstGeom prst="rect">
                      <a:avLst/>
                    </a:prstGeom>
                  </pic:spPr>
                </pic:pic>
              </a:graphicData>
            </a:graphic>
          </wp:inline>
        </w:drawing>
      </w:r>
    </w:p>
    <w:p w14:paraId="175F373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5 </w:t>
      </w:r>
      <w:r>
        <w:rPr>
          <w:rFonts w:ascii="Times" w:eastAsia="宋体" w:hAnsi="Times" w:hint="eastAsia"/>
          <w:szCs w:val="21"/>
        </w:rPr>
        <w:t xml:space="preserve"> </w:t>
      </w:r>
      <w:r>
        <w:rPr>
          <w:rFonts w:ascii="Times" w:eastAsia="宋体" w:hAnsi="Times" w:hint="eastAsia"/>
          <w:szCs w:val="21"/>
        </w:rPr>
        <w:t>读取文件用例描述</w:t>
      </w:r>
    </w:p>
    <w:p w14:paraId="3AD67773" w14:textId="77777777" w:rsidR="0073245C" w:rsidRDefault="00A33A88">
      <w:pPr>
        <w:pStyle w:val="aa"/>
        <w:shd w:val="clear" w:color="auto" w:fill="FFFFFF"/>
        <w:spacing w:before="0" w:beforeAutospacing="0" w:after="0" w:afterAutospacing="0" w:line="360" w:lineRule="auto"/>
        <w:jc w:val="center"/>
        <w:rPr>
          <w:rFonts w:ascii="Times" w:hAnsi="Times" w:cstheme="minorBidi"/>
          <w:kern w:val="2"/>
          <w:sz w:val="21"/>
          <w:szCs w:val="21"/>
        </w:rPr>
      </w:pPr>
      <w:r>
        <w:rPr>
          <w:rFonts w:ascii="Times" w:hAnsi="Times"/>
          <w:noProof/>
        </w:rPr>
        <w:lastRenderedPageBreak/>
        <w:drawing>
          <wp:inline distT="0" distB="0" distL="0" distR="0" wp14:anchorId="2084D66B" wp14:editId="23228D3B">
            <wp:extent cx="5274310" cy="3307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5274310" cy="3307080"/>
                    </a:xfrm>
                    <a:prstGeom prst="rect">
                      <a:avLst/>
                    </a:prstGeom>
                  </pic:spPr>
                </pic:pic>
              </a:graphicData>
            </a:graphic>
          </wp:inline>
        </w:drawing>
      </w:r>
    </w:p>
    <w:p w14:paraId="50B14647" w14:textId="77777777" w:rsidR="0073245C" w:rsidRDefault="00A33A88">
      <w:pPr>
        <w:widowControl/>
        <w:ind w:firstLineChars="200" w:firstLine="420"/>
        <w:jc w:val="center"/>
        <w:rPr>
          <w:rFonts w:ascii="Times" w:eastAsia="宋体" w:hAnsi="Times"/>
          <w:szCs w:val="21"/>
        </w:rPr>
      </w:pPr>
      <w:commentRangeStart w:id="43"/>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6 </w:t>
      </w:r>
      <w:r>
        <w:rPr>
          <w:rFonts w:ascii="Times" w:eastAsia="宋体" w:hAnsi="Times" w:hint="eastAsia"/>
          <w:szCs w:val="21"/>
        </w:rPr>
        <w:t xml:space="preserve"> </w:t>
      </w:r>
      <w:r>
        <w:rPr>
          <w:rFonts w:ascii="Times" w:eastAsia="宋体" w:hAnsi="Times" w:hint="eastAsia"/>
          <w:szCs w:val="21"/>
        </w:rPr>
        <w:t>更名文件用例描述</w:t>
      </w:r>
      <w:commentRangeEnd w:id="43"/>
      <w:r w:rsidR="00B00300">
        <w:rPr>
          <w:rStyle w:val="af"/>
        </w:rPr>
        <w:commentReference w:id="43"/>
      </w:r>
    </w:p>
    <w:p w14:paraId="3BE1E0EB" w14:textId="77777777" w:rsidR="0073245C" w:rsidRDefault="00A33A88">
      <w:pPr>
        <w:widowControl/>
        <w:ind w:firstLineChars="200" w:firstLine="420"/>
        <w:jc w:val="center"/>
        <w:rPr>
          <w:rFonts w:ascii="Times" w:eastAsia="宋体" w:hAnsi="Times"/>
          <w:szCs w:val="21"/>
        </w:rPr>
      </w:pPr>
      <w:r>
        <w:rPr>
          <w:rFonts w:ascii="Times" w:eastAsia="宋体" w:hAnsi="Times"/>
          <w:noProof/>
        </w:rPr>
        <w:drawing>
          <wp:inline distT="0" distB="0" distL="0" distR="0" wp14:anchorId="7F90D969" wp14:editId="72F18E32">
            <wp:extent cx="5274310" cy="29933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5274310" cy="2993390"/>
                    </a:xfrm>
                    <a:prstGeom prst="rect">
                      <a:avLst/>
                    </a:prstGeom>
                  </pic:spPr>
                </pic:pic>
              </a:graphicData>
            </a:graphic>
          </wp:inline>
        </w:drawing>
      </w:r>
    </w:p>
    <w:p w14:paraId="637E6A0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7 </w:t>
      </w:r>
      <w:r>
        <w:rPr>
          <w:rFonts w:ascii="Times" w:eastAsia="宋体" w:hAnsi="Times" w:hint="eastAsia"/>
          <w:szCs w:val="21"/>
        </w:rPr>
        <w:t xml:space="preserve"> </w:t>
      </w:r>
      <w:r>
        <w:rPr>
          <w:rFonts w:ascii="Times" w:eastAsia="宋体" w:hAnsi="Times" w:hint="eastAsia"/>
          <w:szCs w:val="21"/>
        </w:rPr>
        <w:t>删除文件用例描述</w:t>
      </w:r>
    </w:p>
    <w:p w14:paraId="03B602B5" w14:textId="77777777" w:rsidR="0073245C" w:rsidRDefault="0073245C">
      <w:pPr>
        <w:widowControl/>
        <w:ind w:firstLineChars="200" w:firstLine="420"/>
        <w:jc w:val="center"/>
        <w:rPr>
          <w:rFonts w:ascii="Times" w:eastAsia="宋体" w:hAnsi="Times"/>
          <w:szCs w:val="21"/>
        </w:rPr>
      </w:pPr>
    </w:p>
    <w:p w14:paraId="789298C4" w14:textId="77777777" w:rsidR="0073245C" w:rsidRDefault="0073245C">
      <w:pPr>
        <w:pStyle w:val="aa"/>
        <w:shd w:val="clear" w:color="auto" w:fill="FFFFFF"/>
        <w:spacing w:before="0" w:beforeAutospacing="0" w:after="0" w:afterAutospacing="0" w:line="360" w:lineRule="auto"/>
        <w:ind w:firstLineChars="200" w:firstLine="420"/>
        <w:jc w:val="center"/>
        <w:rPr>
          <w:rFonts w:ascii="Times" w:hAnsi="Times" w:cstheme="minorBidi"/>
          <w:kern w:val="2"/>
          <w:sz w:val="21"/>
          <w:szCs w:val="21"/>
        </w:rPr>
      </w:pPr>
    </w:p>
    <w:p w14:paraId="2AFB8E31" w14:textId="77777777" w:rsidR="0073245C" w:rsidRDefault="0073245C">
      <w:pPr>
        <w:pStyle w:val="aa"/>
        <w:shd w:val="clear" w:color="auto" w:fill="FFFFFF"/>
        <w:spacing w:before="0" w:beforeAutospacing="0" w:after="0" w:afterAutospacing="0" w:line="360" w:lineRule="auto"/>
        <w:jc w:val="center"/>
        <w:rPr>
          <w:rFonts w:ascii="Times" w:hAnsi="Times" w:cstheme="minorBidi"/>
          <w:kern w:val="2"/>
          <w:sz w:val="21"/>
          <w:szCs w:val="21"/>
        </w:rPr>
      </w:pPr>
    </w:p>
    <w:p w14:paraId="0F8AB25D"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37E91A83" wp14:editId="04AAE14B">
            <wp:extent cx="5090160" cy="33070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5090601" cy="3307367"/>
                    </a:xfrm>
                    <a:prstGeom prst="rect">
                      <a:avLst/>
                    </a:prstGeom>
                  </pic:spPr>
                </pic:pic>
              </a:graphicData>
            </a:graphic>
          </wp:inline>
        </w:drawing>
      </w:r>
    </w:p>
    <w:p w14:paraId="56E954F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8  </w:t>
      </w:r>
      <w:r>
        <w:rPr>
          <w:rFonts w:ascii="Times" w:eastAsia="宋体" w:hAnsi="Times" w:hint="eastAsia"/>
          <w:szCs w:val="21"/>
        </w:rPr>
        <w:t>创建目录用例描述</w:t>
      </w:r>
    </w:p>
    <w:p w14:paraId="506DE7B1" w14:textId="77777777" w:rsidR="0073245C" w:rsidRDefault="00A33A88">
      <w:pPr>
        <w:pStyle w:val="aa"/>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2A91BB96" wp14:editId="33D62BF4">
            <wp:extent cx="5274310" cy="32131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5274310" cy="3213100"/>
                    </a:xfrm>
                    <a:prstGeom prst="rect">
                      <a:avLst/>
                    </a:prstGeom>
                  </pic:spPr>
                </pic:pic>
              </a:graphicData>
            </a:graphic>
          </wp:inline>
        </w:drawing>
      </w:r>
    </w:p>
    <w:p w14:paraId="235E4838"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9  </w:t>
      </w:r>
      <w:r>
        <w:rPr>
          <w:rFonts w:ascii="Times" w:eastAsia="宋体" w:hAnsi="Times" w:hint="eastAsia"/>
          <w:szCs w:val="21"/>
        </w:rPr>
        <w:t>删除目录用例描述</w:t>
      </w:r>
    </w:p>
    <w:p w14:paraId="73055ACA"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44" w:name="_Toc480713717"/>
      <w:r>
        <w:rPr>
          <w:rFonts w:ascii="Times" w:eastAsia="宋体" w:hAnsi="Times" w:hint="eastAsia"/>
          <w:b/>
          <w:sz w:val="44"/>
          <w:szCs w:val="44"/>
        </w:rPr>
        <w:t>数据需求</w:t>
      </w:r>
      <w:bookmarkEnd w:id="44"/>
    </w:p>
    <w:p w14:paraId="2F78FE68" w14:textId="77777777" w:rsidR="0073245C" w:rsidRDefault="00A33A88">
      <w:pPr>
        <w:pStyle w:val="13"/>
        <w:widowControl/>
        <w:spacing w:line="360" w:lineRule="auto"/>
        <w:ind w:left="720" w:firstLineChars="0" w:firstLine="0"/>
        <w:jc w:val="left"/>
        <w:rPr>
          <w:rFonts w:ascii="Times" w:eastAsia="宋体" w:hAnsi="Times"/>
          <w:szCs w:val="21"/>
        </w:rPr>
      </w:pPr>
      <w:r>
        <w:rPr>
          <w:rFonts w:ascii="Times" w:eastAsia="宋体" w:hAnsi="Times" w:hint="eastAsia"/>
          <w:szCs w:val="21"/>
        </w:rPr>
        <w:t>暂无</w:t>
      </w:r>
    </w:p>
    <w:p w14:paraId="4FC49B8B"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45" w:name="_Toc480713718"/>
      <w:r>
        <w:rPr>
          <w:rFonts w:ascii="Times" w:eastAsia="宋体" w:hAnsi="Times" w:hint="eastAsia"/>
          <w:b/>
          <w:sz w:val="44"/>
          <w:szCs w:val="44"/>
        </w:rPr>
        <w:t>非功能需求</w:t>
      </w:r>
      <w:bookmarkEnd w:id="45"/>
    </w:p>
    <w:p w14:paraId="44901370"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为了更好的描述属性质量，我们用属性质量场景来描述非功能性需求的用例。描述时用到的一些术语解释如下：</w:t>
      </w:r>
    </w:p>
    <w:p w14:paraId="664697C3"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lastRenderedPageBreak/>
        <w:t>刺激源</w:t>
      </w:r>
    </w:p>
    <w:p w14:paraId="3D38F92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刺激源是某个生成该刺激的实体。</w:t>
      </w:r>
    </w:p>
    <w:p w14:paraId="4DBACA18"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刺激</w:t>
      </w:r>
    </w:p>
    <w:p w14:paraId="11E7E9C4"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刺激是当刺激到达系统时需要考虑的条件。</w:t>
      </w:r>
    </w:p>
    <w:p w14:paraId="08FFBF07"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环境</w:t>
      </w:r>
    </w:p>
    <w:p w14:paraId="5650133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刺激在某些条件下发生。当刺激发生时，系统可能处于过载或者正在运行等。</w:t>
      </w:r>
    </w:p>
    <w:p w14:paraId="58FDC3C6"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制品</w:t>
      </w:r>
    </w:p>
    <w:p w14:paraId="1A4C75DF"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被刺激的制品，可以是整个系统，也可以是系统的一部分。</w:t>
      </w:r>
    </w:p>
    <w:p w14:paraId="0252B7EB"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w:t>
      </w:r>
    </w:p>
    <w:p w14:paraId="3A6665EC"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指刺激到达后所采取的行动。</w:t>
      </w:r>
    </w:p>
    <w:p w14:paraId="0560E761" w14:textId="77777777" w:rsidR="0073245C" w:rsidRDefault="00A33A88">
      <w:pPr>
        <w:pStyle w:val="aa"/>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响应度量</w:t>
      </w:r>
    </w:p>
    <w:p w14:paraId="71993A25" w14:textId="77777777" w:rsidR="0073245C" w:rsidRDefault="00A33A88">
      <w:pPr>
        <w:pStyle w:val="aa"/>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当响应发生时，应能够以某种方式对其进行度量。</w:t>
      </w:r>
    </w:p>
    <w:p w14:paraId="1E588957"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6" w:name="_Toc480713719"/>
      <w:r>
        <w:rPr>
          <w:rFonts w:ascii="Times" w:eastAsia="宋体" w:hAnsi="Times" w:hint="eastAsia"/>
          <w:b/>
          <w:sz w:val="32"/>
          <w:szCs w:val="32"/>
        </w:rPr>
        <w:t>兼容性</w:t>
      </w:r>
      <w:bookmarkEnd w:id="46"/>
    </w:p>
    <w:p w14:paraId="459997A9"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Node.js</w:t>
      </w:r>
      <w:r>
        <w:rPr>
          <w:rFonts w:ascii="Times" w:hAnsi="Times" w:hint="eastAsia"/>
          <w:sz w:val="21"/>
          <w:szCs w:val="21"/>
        </w:rPr>
        <w:t>时，不需要考虑操作系统的差别，</w:t>
      </w:r>
      <w:r>
        <w:rPr>
          <w:rFonts w:ascii="Times" w:hAnsi="Times" w:hint="eastAsia"/>
          <w:sz w:val="21"/>
          <w:szCs w:val="21"/>
        </w:rPr>
        <w:t>Nod</w:t>
      </w:r>
      <w:r>
        <w:rPr>
          <w:rFonts w:ascii="Times" w:hAnsi="Times"/>
          <w:sz w:val="21"/>
          <w:szCs w:val="21"/>
        </w:rPr>
        <w:t>e</w:t>
      </w:r>
      <w:r>
        <w:rPr>
          <w:rFonts w:ascii="Times" w:hAnsi="Times" w:hint="eastAsia"/>
          <w:sz w:val="21"/>
          <w:szCs w:val="21"/>
        </w:rPr>
        <w:t>.js</w:t>
      </w:r>
      <w:r>
        <w:rPr>
          <w:rFonts w:ascii="Times" w:hAnsi="Times" w:hint="eastAsia"/>
          <w:sz w:val="21"/>
          <w:szCs w:val="21"/>
        </w:rPr>
        <w:t>在</w:t>
      </w:r>
      <w:proofErr w:type="spellStart"/>
      <w:r>
        <w:rPr>
          <w:rFonts w:ascii="Times" w:hAnsi="Times" w:hint="eastAsia"/>
          <w:sz w:val="21"/>
          <w:szCs w:val="21"/>
        </w:rPr>
        <w:t>windows,linux</w:t>
      </w:r>
      <w:proofErr w:type="spellEnd"/>
      <w:r>
        <w:rPr>
          <w:rFonts w:ascii="Times" w:hAnsi="Times" w:hint="eastAsia"/>
          <w:sz w:val="21"/>
          <w:szCs w:val="21"/>
        </w:rPr>
        <w:t>上可以实现底层的支持。</w:t>
      </w:r>
    </w:p>
    <w:p w14:paraId="305C0C0E" w14:textId="77777777" w:rsidR="0073245C" w:rsidRDefault="00A33A88">
      <w:pPr>
        <w:pStyle w:val="aa"/>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hint="eastAsia"/>
          <w:sz w:val="21"/>
          <w:szCs w:val="21"/>
        </w:rPr>
        <w:t>6.1</w:t>
      </w:r>
      <w:r>
        <w:rPr>
          <w:rFonts w:ascii="Times" w:hAnsi="Times"/>
          <w:sz w:val="21"/>
          <w:szCs w:val="21"/>
        </w:rPr>
        <w:t xml:space="preserve"> </w:t>
      </w:r>
      <w:r>
        <w:rPr>
          <w:rFonts w:ascii="Times" w:hAnsi="Times" w:hint="eastAsia"/>
          <w:sz w:val="21"/>
          <w:szCs w:val="21"/>
        </w:rPr>
        <w:t>兼容性用例描述</w:t>
      </w:r>
    </w:p>
    <w:tbl>
      <w:tblPr>
        <w:tblStyle w:val="ad"/>
        <w:tblW w:w="8424" w:type="dxa"/>
        <w:tblLayout w:type="fixed"/>
        <w:tblLook w:val="04A0" w:firstRow="1" w:lastRow="0" w:firstColumn="1" w:lastColumn="0" w:noHBand="0" w:noVBand="1"/>
      </w:tblPr>
      <w:tblGrid>
        <w:gridCol w:w="4212"/>
        <w:gridCol w:w="4212"/>
      </w:tblGrid>
      <w:tr w:rsidR="0073245C" w14:paraId="70103F1C" w14:textId="77777777">
        <w:trPr>
          <w:trHeight w:val="375"/>
        </w:trPr>
        <w:tc>
          <w:tcPr>
            <w:tcW w:w="4212" w:type="dxa"/>
          </w:tcPr>
          <w:p w14:paraId="564750DF" w14:textId="77777777" w:rsidR="0073245C" w:rsidRDefault="00A33A88">
            <w:pPr>
              <w:rPr>
                <w:rFonts w:ascii="Times" w:eastAsia="宋体" w:hAnsi="Times"/>
              </w:rPr>
            </w:pPr>
            <w:r>
              <w:rPr>
                <w:rFonts w:ascii="Times" w:eastAsia="宋体" w:hAnsi="Times" w:hint="eastAsia"/>
              </w:rPr>
              <w:t>场景</w:t>
            </w:r>
          </w:p>
        </w:tc>
        <w:tc>
          <w:tcPr>
            <w:tcW w:w="4212" w:type="dxa"/>
          </w:tcPr>
          <w:p w14:paraId="08F66869" w14:textId="77777777" w:rsidR="0073245C" w:rsidRDefault="00A33A88">
            <w:pPr>
              <w:rPr>
                <w:rFonts w:ascii="Times" w:eastAsia="宋体" w:hAnsi="Times"/>
              </w:rPr>
            </w:pPr>
            <w:r>
              <w:rPr>
                <w:rFonts w:ascii="Times" w:eastAsia="宋体" w:hAnsi="Times" w:hint="eastAsia"/>
              </w:rPr>
              <w:t>可能的值</w:t>
            </w:r>
          </w:p>
        </w:tc>
      </w:tr>
      <w:tr w:rsidR="0073245C" w14:paraId="47D49DB9" w14:textId="77777777">
        <w:trPr>
          <w:trHeight w:val="375"/>
        </w:trPr>
        <w:tc>
          <w:tcPr>
            <w:tcW w:w="4212" w:type="dxa"/>
          </w:tcPr>
          <w:p w14:paraId="3A521380" w14:textId="77777777" w:rsidR="0073245C" w:rsidRDefault="00A33A88">
            <w:pPr>
              <w:rPr>
                <w:rFonts w:ascii="Times" w:eastAsia="宋体" w:hAnsi="Times"/>
              </w:rPr>
            </w:pPr>
            <w:r>
              <w:rPr>
                <w:rFonts w:ascii="Times" w:eastAsia="宋体" w:hAnsi="Times" w:hint="eastAsia"/>
              </w:rPr>
              <w:t>源</w:t>
            </w:r>
          </w:p>
        </w:tc>
        <w:tc>
          <w:tcPr>
            <w:tcW w:w="4212" w:type="dxa"/>
          </w:tcPr>
          <w:p w14:paraId="79C2F8ED"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621E38BC" w14:textId="77777777">
        <w:trPr>
          <w:trHeight w:val="375"/>
        </w:trPr>
        <w:tc>
          <w:tcPr>
            <w:tcW w:w="4212" w:type="dxa"/>
          </w:tcPr>
          <w:p w14:paraId="42B3A556" w14:textId="77777777" w:rsidR="0073245C" w:rsidRDefault="00A33A88">
            <w:pPr>
              <w:rPr>
                <w:rFonts w:ascii="Times" w:eastAsia="宋体" w:hAnsi="Times"/>
              </w:rPr>
            </w:pPr>
            <w:r>
              <w:rPr>
                <w:rFonts w:ascii="Times" w:eastAsia="宋体" w:hAnsi="Times" w:hint="eastAsia"/>
              </w:rPr>
              <w:t>刺激</w:t>
            </w:r>
          </w:p>
        </w:tc>
        <w:tc>
          <w:tcPr>
            <w:tcW w:w="4212" w:type="dxa"/>
          </w:tcPr>
          <w:p w14:paraId="00DABA00" w14:textId="77777777" w:rsidR="0073245C" w:rsidRDefault="00A33A88">
            <w:pPr>
              <w:rPr>
                <w:rFonts w:ascii="Times" w:eastAsia="宋体" w:hAnsi="Times"/>
              </w:rPr>
            </w:pPr>
            <w:r>
              <w:rPr>
                <w:rFonts w:ascii="Times" w:eastAsia="宋体" w:hAnsi="Times" w:hint="eastAsia"/>
              </w:rPr>
              <w:t>在不同操作系统上使用该系统的需求</w:t>
            </w:r>
          </w:p>
        </w:tc>
      </w:tr>
      <w:tr w:rsidR="0073245C" w14:paraId="33A470BA" w14:textId="77777777">
        <w:trPr>
          <w:trHeight w:val="375"/>
        </w:trPr>
        <w:tc>
          <w:tcPr>
            <w:tcW w:w="4212" w:type="dxa"/>
          </w:tcPr>
          <w:p w14:paraId="3C7380FB" w14:textId="77777777" w:rsidR="0073245C" w:rsidRDefault="00A33A88">
            <w:pPr>
              <w:rPr>
                <w:rFonts w:ascii="Times" w:eastAsia="宋体" w:hAnsi="Times"/>
              </w:rPr>
            </w:pPr>
            <w:r>
              <w:rPr>
                <w:rFonts w:ascii="Times" w:eastAsia="宋体" w:hAnsi="Times" w:hint="eastAsia"/>
              </w:rPr>
              <w:t>制品</w:t>
            </w:r>
          </w:p>
        </w:tc>
        <w:tc>
          <w:tcPr>
            <w:tcW w:w="4212" w:type="dxa"/>
          </w:tcPr>
          <w:p w14:paraId="3627E5B7" w14:textId="77777777" w:rsidR="0073245C" w:rsidRDefault="00A33A88">
            <w:pPr>
              <w:rPr>
                <w:rFonts w:ascii="Times" w:eastAsia="宋体" w:hAnsi="Times"/>
              </w:rPr>
            </w:pPr>
            <w:r>
              <w:rPr>
                <w:rFonts w:ascii="Times" w:eastAsia="宋体" w:hAnsi="Times" w:hint="eastAsia"/>
              </w:rPr>
              <w:t>产出不同操作系统下的系统版本</w:t>
            </w:r>
          </w:p>
        </w:tc>
      </w:tr>
      <w:tr w:rsidR="0073245C" w14:paraId="63F60E5B" w14:textId="77777777">
        <w:trPr>
          <w:trHeight w:val="375"/>
        </w:trPr>
        <w:tc>
          <w:tcPr>
            <w:tcW w:w="4212" w:type="dxa"/>
          </w:tcPr>
          <w:p w14:paraId="468561D7" w14:textId="77777777" w:rsidR="0073245C" w:rsidRDefault="00A33A88">
            <w:pPr>
              <w:rPr>
                <w:rFonts w:ascii="Times" w:eastAsia="宋体" w:hAnsi="Times"/>
              </w:rPr>
            </w:pPr>
            <w:r>
              <w:rPr>
                <w:rFonts w:ascii="Times" w:eastAsia="宋体" w:hAnsi="Times" w:hint="eastAsia"/>
              </w:rPr>
              <w:t>环境</w:t>
            </w:r>
          </w:p>
        </w:tc>
        <w:tc>
          <w:tcPr>
            <w:tcW w:w="4212" w:type="dxa"/>
          </w:tcPr>
          <w:p w14:paraId="06075FE2" w14:textId="77777777" w:rsidR="0073245C" w:rsidRDefault="00A33A88">
            <w:pPr>
              <w:rPr>
                <w:rFonts w:ascii="Times" w:eastAsia="宋体" w:hAnsi="Times"/>
              </w:rPr>
            </w:pPr>
            <w:r>
              <w:rPr>
                <w:rFonts w:ascii="Times" w:eastAsia="宋体" w:hAnsi="Times" w:hint="eastAsia"/>
              </w:rPr>
              <w:t>不同操作系统下</w:t>
            </w:r>
          </w:p>
        </w:tc>
      </w:tr>
      <w:tr w:rsidR="0073245C" w14:paraId="5E4D41CF" w14:textId="77777777">
        <w:trPr>
          <w:trHeight w:val="375"/>
        </w:trPr>
        <w:tc>
          <w:tcPr>
            <w:tcW w:w="4212" w:type="dxa"/>
          </w:tcPr>
          <w:p w14:paraId="7191AE2B" w14:textId="77777777" w:rsidR="0073245C" w:rsidRDefault="00A33A88">
            <w:pPr>
              <w:rPr>
                <w:rFonts w:ascii="Times" w:eastAsia="宋体" w:hAnsi="Times"/>
              </w:rPr>
            </w:pPr>
            <w:r>
              <w:rPr>
                <w:rFonts w:ascii="Times" w:eastAsia="宋体" w:hAnsi="Times" w:hint="eastAsia"/>
              </w:rPr>
              <w:t>响应</w:t>
            </w:r>
          </w:p>
        </w:tc>
        <w:tc>
          <w:tcPr>
            <w:tcW w:w="4212" w:type="dxa"/>
          </w:tcPr>
          <w:p w14:paraId="7CD3A426"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proofErr w:type="spellStart"/>
            <w:r>
              <w:rPr>
                <w:rFonts w:ascii="Times" w:eastAsia="宋体" w:hAnsi="Times" w:hint="eastAsia"/>
              </w:rPr>
              <w:t>l</w:t>
            </w:r>
            <w:r>
              <w:rPr>
                <w:rFonts w:ascii="Times" w:eastAsia="宋体" w:hAnsi="Times"/>
              </w:rPr>
              <w:t>ibuv</w:t>
            </w:r>
            <w:proofErr w:type="spellEnd"/>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73245C" w14:paraId="0D9C082E" w14:textId="77777777">
        <w:trPr>
          <w:trHeight w:val="375"/>
        </w:trPr>
        <w:tc>
          <w:tcPr>
            <w:tcW w:w="4212" w:type="dxa"/>
          </w:tcPr>
          <w:p w14:paraId="54E293B7" w14:textId="77777777" w:rsidR="0073245C" w:rsidRDefault="00A33A88">
            <w:pPr>
              <w:rPr>
                <w:rFonts w:ascii="Times" w:eastAsia="宋体" w:hAnsi="Times"/>
              </w:rPr>
            </w:pPr>
            <w:r>
              <w:rPr>
                <w:rFonts w:ascii="Times" w:eastAsia="宋体" w:hAnsi="Times" w:hint="eastAsia"/>
              </w:rPr>
              <w:t>响应度量</w:t>
            </w:r>
          </w:p>
        </w:tc>
        <w:tc>
          <w:tcPr>
            <w:tcW w:w="4212" w:type="dxa"/>
          </w:tcPr>
          <w:p w14:paraId="1349B471" w14:textId="77777777" w:rsidR="0073245C" w:rsidRDefault="00A33A88">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14:paraId="35F277DF" w14:textId="77777777" w:rsidR="0073245C" w:rsidRDefault="0073245C">
      <w:pPr>
        <w:pStyle w:val="aa"/>
        <w:shd w:val="clear" w:color="auto" w:fill="FFFFFF"/>
        <w:spacing w:before="0" w:beforeAutospacing="0" w:after="0" w:afterAutospacing="0" w:line="360" w:lineRule="auto"/>
        <w:rPr>
          <w:rFonts w:ascii="Times" w:hAnsi="Times"/>
          <w:sz w:val="21"/>
          <w:szCs w:val="21"/>
        </w:rPr>
      </w:pPr>
    </w:p>
    <w:p w14:paraId="31ED7177"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47" w:name="_Toc480713720"/>
      <w:r>
        <w:rPr>
          <w:rFonts w:ascii="Times" w:eastAsia="宋体" w:hAnsi="Times" w:hint="eastAsia"/>
          <w:b/>
          <w:sz w:val="32"/>
          <w:szCs w:val="32"/>
        </w:rPr>
        <w:t>高效性</w:t>
      </w:r>
      <w:bookmarkEnd w:id="47"/>
    </w:p>
    <w:p w14:paraId="7D26B8B2" w14:textId="77777777" w:rsidR="0073245C" w:rsidRDefault="00A33A88">
      <w:pPr>
        <w:pStyle w:val="aa"/>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w:t>
      </w:r>
      <w:r>
        <w:rPr>
          <w:rFonts w:ascii="Times" w:hAnsi="Times" w:hint="eastAsia"/>
          <w:sz w:val="21"/>
          <w:szCs w:val="21"/>
        </w:rPr>
        <w:t>时</w:t>
      </w:r>
      <w:r>
        <w:rPr>
          <w:rFonts w:ascii="Times" w:hAnsi="Times" w:hint="eastAsia"/>
          <w:sz w:val="21"/>
          <w:szCs w:val="21"/>
        </w:rPr>
        <w:t>,</w:t>
      </w:r>
      <w:r>
        <w:rPr>
          <w:rFonts w:ascii="Times" w:hAnsi="Times" w:hint="eastAsia"/>
          <w:sz w:val="21"/>
          <w:szCs w:val="21"/>
        </w:rPr>
        <w:t>可以从语言层面很自然的进行并行</w:t>
      </w:r>
      <w:r>
        <w:rPr>
          <w:rFonts w:ascii="Times" w:hAnsi="Times" w:hint="eastAsia"/>
          <w:sz w:val="21"/>
          <w:szCs w:val="21"/>
        </w:rPr>
        <w:t>I/O</w:t>
      </w:r>
      <w:r>
        <w:rPr>
          <w:rFonts w:ascii="Times" w:hAnsi="Times" w:hint="eastAsia"/>
          <w:sz w:val="21"/>
          <w:szCs w:val="21"/>
        </w:rPr>
        <w:t>操作，每个调用无需等待之前的</w:t>
      </w:r>
      <w:r>
        <w:rPr>
          <w:rFonts w:ascii="Times" w:hAnsi="Times" w:hint="eastAsia"/>
          <w:sz w:val="21"/>
          <w:szCs w:val="21"/>
        </w:rPr>
        <w:t>I/O</w:t>
      </w:r>
      <w:r>
        <w:rPr>
          <w:rFonts w:ascii="Times" w:hAnsi="Times" w:hint="eastAsia"/>
          <w:sz w:val="21"/>
          <w:szCs w:val="21"/>
        </w:rPr>
        <w:t>调用结束，从而在编程模型上极大提升效率</w:t>
      </w:r>
      <w:r>
        <w:rPr>
          <w:rFonts w:ascii="Times" w:hAnsi="Times"/>
          <w:sz w:val="21"/>
          <w:szCs w:val="21"/>
        </w:rPr>
        <w:t>。</w:t>
      </w:r>
    </w:p>
    <w:p w14:paraId="51887608" w14:textId="77777777" w:rsidR="0073245C" w:rsidRDefault="00A33A88">
      <w:pPr>
        <w:pStyle w:val="aa"/>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lastRenderedPageBreak/>
        <w:t>表</w:t>
      </w:r>
      <w:r>
        <w:rPr>
          <w:rFonts w:ascii="Times" w:hAnsi="Times" w:hint="eastAsia"/>
          <w:sz w:val="21"/>
          <w:szCs w:val="21"/>
        </w:rPr>
        <w:t>6.2</w:t>
      </w:r>
      <w:r>
        <w:rPr>
          <w:rFonts w:ascii="Times" w:hAnsi="Times"/>
          <w:sz w:val="21"/>
          <w:szCs w:val="21"/>
        </w:rPr>
        <w:t xml:space="preserve"> </w:t>
      </w:r>
      <w:r>
        <w:rPr>
          <w:rFonts w:ascii="Times" w:hAnsi="Times" w:hint="eastAsia"/>
          <w:sz w:val="21"/>
          <w:szCs w:val="21"/>
        </w:rPr>
        <w:t>高效性用例描述</w:t>
      </w:r>
    </w:p>
    <w:tbl>
      <w:tblPr>
        <w:tblStyle w:val="ad"/>
        <w:tblW w:w="8424" w:type="dxa"/>
        <w:tblLayout w:type="fixed"/>
        <w:tblLook w:val="04A0" w:firstRow="1" w:lastRow="0" w:firstColumn="1" w:lastColumn="0" w:noHBand="0" w:noVBand="1"/>
      </w:tblPr>
      <w:tblGrid>
        <w:gridCol w:w="4212"/>
        <w:gridCol w:w="4212"/>
      </w:tblGrid>
      <w:tr w:rsidR="0073245C" w14:paraId="61DFA5AD" w14:textId="77777777">
        <w:trPr>
          <w:trHeight w:val="375"/>
        </w:trPr>
        <w:tc>
          <w:tcPr>
            <w:tcW w:w="4212" w:type="dxa"/>
          </w:tcPr>
          <w:p w14:paraId="7B24E400" w14:textId="77777777" w:rsidR="0073245C" w:rsidRDefault="00A33A88">
            <w:pPr>
              <w:rPr>
                <w:rFonts w:ascii="Times" w:eastAsia="宋体" w:hAnsi="Times"/>
              </w:rPr>
            </w:pPr>
            <w:r>
              <w:rPr>
                <w:rFonts w:ascii="Times" w:eastAsia="宋体" w:hAnsi="Times" w:hint="eastAsia"/>
              </w:rPr>
              <w:t>场景</w:t>
            </w:r>
          </w:p>
        </w:tc>
        <w:tc>
          <w:tcPr>
            <w:tcW w:w="4212" w:type="dxa"/>
          </w:tcPr>
          <w:p w14:paraId="514BBEB2" w14:textId="77777777" w:rsidR="0073245C" w:rsidRDefault="00A33A88">
            <w:pPr>
              <w:rPr>
                <w:rFonts w:ascii="Times" w:eastAsia="宋体" w:hAnsi="Times"/>
              </w:rPr>
            </w:pPr>
            <w:r>
              <w:rPr>
                <w:rFonts w:ascii="Times" w:eastAsia="宋体" w:hAnsi="Times" w:hint="eastAsia"/>
              </w:rPr>
              <w:t>可能的值</w:t>
            </w:r>
          </w:p>
        </w:tc>
      </w:tr>
      <w:tr w:rsidR="0073245C" w14:paraId="13CC0641" w14:textId="77777777">
        <w:trPr>
          <w:trHeight w:val="375"/>
        </w:trPr>
        <w:tc>
          <w:tcPr>
            <w:tcW w:w="4212" w:type="dxa"/>
          </w:tcPr>
          <w:p w14:paraId="5BE3D715" w14:textId="77777777" w:rsidR="0073245C" w:rsidRDefault="00A33A88">
            <w:pPr>
              <w:rPr>
                <w:rFonts w:ascii="Times" w:eastAsia="宋体" w:hAnsi="Times"/>
              </w:rPr>
            </w:pPr>
            <w:r>
              <w:rPr>
                <w:rFonts w:ascii="Times" w:eastAsia="宋体" w:hAnsi="Times" w:hint="eastAsia"/>
              </w:rPr>
              <w:t>源</w:t>
            </w:r>
          </w:p>
        </w:tc>
        <w:tc>
          <w:tcPr>
            <w:tcW w:w="4212" w:type="dxa"/>
          </w:tcPr>
          <w:p w14:paraId="4EBF166C"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开发人员、时间、响应</w:t>
            </w:r>
          </w:p>
        </w:tc>
      </w:tr>
      <w:tr w:rsidR="0073245C" w14:paraId="3311C4BE" w14:textId="77777777">
        <w:trPr>
          <w:trHeight w:val="375"/>
        </w:trPr>
        <w:tc>
          <w:tcPr>
            <w:tcW w:w="4212" w:type="dxa"/>
          </w:tcPr>
          <w:p w14:paraId="15189700" w14:textId="77777777" w:rsidR="0073245C" w:rsidRDefault="00A33A88">
            <w:pPr>
              <w:rPr>
                <w:rFonts w:ascii="Times" w:eastAsia="宋体" w:hAnsi="Times"/>
              </w:rPr>
            </w:pPr>
            <w:r>
              <w:rPr>
                <w:rFonts w:ascii="Times" w:eastAsia="宋体" w:hAnsi="Times" w:hint="eastAsia"/>
              </w:rPr>
              <w:t>刺激</w:t>
            </w:r>
          </w:p>
        </w:tc>
        <w:tc>
          <w:tcPr>
            <w:tcW w:w="4212" w:type="dxa"/>
          </w:tcPr>
          <w:p w14:paraId="6B6594FE" w14:textId="77777777" w:rsidR="0073245C" w:rsidRDefault="00A33A88">
            <w:pPr>
              <w:rPr>
                <w:rFonts w:ascii="Times" w:eastAsia="宋体" w:hAnsi="Times"/>
              </w:rPr>
            </w:pPr>
            <w:r>
              <w:rPr>
                <w:rFonts w:ascii="Times" w:eastAsia="宋体" w:hAnsi="Times" w:hint="eastAsia"/>
              </w:rPr>
              <w:t>有快速响应、或高效处理并发事件的需求</w:t>
            </w:r>
          </w:p>
        </w:tc>
      </w:tr>
      <w:tr w:rsidR="0073245C" w14:paraId="55C0514B" w14:textId="77777777">
        <w:trPr>
          <w:trHeight w:val="375"/>
        </w:trPr>
        <w:tc>
          <w:tcPr>
            <w:tcW w:w="4212" w:type="dxa"/>
          </w:tcPr>
          <w:p w14:paraId="4BB5793A" w14:textId="77777777" w:rsidR="0073245C" w:rsidRDefault="00A33A88">
            <w:pPr>
              <w:rPr>
                <w:rFonts w:ascii="Times" w:eastAsia="宋体" w:hAnsi="Times"/>
              </w:rPr>
            </w:pPr>
            <w:r>
              <w:rPr>
                <w:rFonts w:ascii="Times" w:eastAsia="宋体" w:hAnsi="Times" w:hint="eastAsia"/>
              </w:rPr>
              <w:t>制品</w:t>
            </w:r>
          </w:p>
        </w:tc>
        <w:tc>
          <w:tcPr>
            <w:tcW w:w="4212" w:type="dxa"/>
          </w:tcPr>
          <w:p w14:paraId="0BF8757F" w14:textId="77777777" w:rsidR="0073245C" w:rsidRDefault="00A33A88">
            <w:pPr>
              <w:rPr>
                <w:rFonts w:ascii="Times" w:eastAsia="宋体" w:hAnsi="Times"/>
              </w:rPr>
            </w:pPr>
            <w:r>
              <w:rPr>
                <w:rFonts w:ascii="Times" w:eastAsia="宋体" w:hAnsi="Times" w:hint="eastAsia"/>
              </w:rPr>
              <w:t>产生高效的处理事件的机制</w:t>
            </w:r>
          </w:p>
        </w:tc>
      </w:tr>
      <w:tr w:rsidR="0073245C" w14:paraId="11F68AA2" w14:textId="77777777">
        <w:trPr>
          <w:trHeight w:val="375"/>
        </w:trPr>
        <w:tc>
          <w:tcPr>
            <w:tcW w:w="4212" w:type="dxa"/>
          </w:tcPr>
          <w:p w14:paraId="4DFB8103" w14:textId="77777777" w:rsidR="0073245C" w:rsidRDefault="00A33A88">
            <w:pPr>
              <w:rPr>
                <w:rFonts w:ascii="Times" w:eastAsia="宋体" w:hAnsi="Times"/>
              </w:rPr>
            </w:pPr>
            <w:r>
              <w:rPr>
                <w:rFonts w:ascii="Times" w:eastAsia="宋体" w:hAnsi="Times" w:hint="eastAsia"/>
              </w:rPr>
              <w:t>环境</w:t>
            </w:r>
          </w:p>
        </w:tc>
        <w:tc>
          <w:tcPr>
            <w:tcW w:w="4212" w:type="dxa"/>
          </w:tcPr>
          <w:p w14:paraId="449136F7" w14:textId="77777777" w:rsidR="0073245C" w:rsidRDefault="00A33A88">
            <w:pPr>
              <w:rPr>
                <w:rFonts w:ascii="Times" w:eastAsia="宋体" w:hAnsi="Times"/>
              </w:rPr>
            </w:pPr>
            <w:r>
              <w:rPr>
                <w:rFonts w:ascii="Times" w:eastAsia="宋体" w:hAnsi="Times" w:hint="eastAsia"/>
              </w:rPr>
              <w:t>系统在处理</w:t>
            </w:r>
            <w:r>
              <w:rPr>
                <w:rFonts w:ascii="Times" w:eastAsia="宋体" w:hAnsi="Times"/>
              </w:rPr>
              <w:t>I/O</w:t>
            </w:r>
            <w:r>
              <w:rPr>
                <w:rFonts w:ascii="Times" w:eastAsia="宋体" w:hAnsi="Times" w:hint="eastAsia"/>
              </w:rPr>
              <w:t>密集或</w:t>
            </w:r>
            <w:r>
              <w:rPr>
                <w:rFonts w:ascii="Times" w:eastAsia="宋体" w:hAnsi="Times" w:hint="eastAsia"/>
              </w:rPr>
              <w:t>CPU</w:t>
            </w:r>
            <w:r>
              <w:rPr>
                <w:rFonts w:ascii="Times" w:eastAsia="宋体" w:hAnsi="Times" w:hint="eastAsia"/>
              </w:rPr>
              <w:t>密集事件时</w:t>
            </w:r>
          </w:p>
        </w:tc>
      </w:tr>
      <w:tr w:rsidR="0073245C" w14:paraId="08C8AE36" w14:textId="77777777">
        <w:trPr>
          <w:trHeight w:val="375"/>
        </w:trPr>
        <w:tc>
          <w:tcPr>
            <w:tcW w:w="4212" w:type="dxa"/>
          </w:tcPr>
          <w:p w14:paraId="3A3127B8" w14:textId="77777777" w:rsidR="0073245C" w:rsidRDefault="00A33A88">
            <w:pPr>
              <w:rPr>
                <w:rFonts w:ascii="Times" w:eastAsia="宋体" w:hAnsi="Times"/>
              </w:rPr>
            </w:pPr>
            <w:r>
              <w:rPr>
                <w:rFonts w:ascii="Times" w:eastAsia="宋体" w:hAnsi="Times" w:hint="eastAsia"/>
              </w:rPr>
              <w:t>响应</w:t>
            </w:r>
          </w:p>
        </w:tc>
        <w:tc>
          <w:tcPr>
            <w:tcW w:w="4212" w:type="dxa"/>
          </w:tcPr>
          <w:p w14:paraId="0ACD8089" w14:textId="77777777" w:rsidR="0073245C" w:rsidRDefault="00A33A88">
            <w:pPr>
              <w:rPr>
                <w:rFonts w:ascii="Times" w:eastAsia="宋体" w:hAnsi="Times"/>
              </w:rPr>
            </w:pPr>
            <w:r>
              <w:rPr>
                <w:rFonts w:ascii="Times" w:eastAsia="宋体" w:hAnsi="Times" w:hint="eastAsia"/>
              </w:rPr>
              <w:t>Node.js</w:t>
            </w:r>
            <w:r>
              <w:rPr>
                <w:rFonts w:ascii="Times" w:eastAsia="宋体" w:hAnsi="Times" w:hint="eastAsia"/>
              </w:rPr>
              <w:t>使用异步</w:t>
            </w:r>
            <w:r>
              <w:rPr>
                <w:rFonts w:ascii="Times" w:eastAsia="宋体" w:hAnsi="Times" w:hint="eastAsia"/>
              </w:rPr>
              <w:t>I</w:t>
            </w:r>
            <w:r>
              <w:rPr>
                <w:rFonts w:ascii="Times" w:eastAsia="宋体" w:hAnsi="Times"/>
              </w:rPr>
              <w:t>/O</w:t>
            </w:r>
            <w:r>
              <w:rPr>
                <w:rFonts w:ascii="Times" w:eastAsia="宋体" w:hAnsi="Times" w:hint="eastAsia"/>
              </w:rPr>
              <w:t>和事件回调机制</w:t>
            </w:r>
          </w:p>
        </w:tc>
      </w:tr>
      <w:tr w:rsidR="0073245C" w14:paraId="5F70988C" w14:textId="77777777">
        <w:trPr>
          <w:trHeight w:val="375"/>
        </w:trPr>
        <w:tc>
          <w:tcPr>
            <w:tcW w:w="4212" w:type="dxa"/>
          </w:tcPr>
          <w:p w14:paraId="15D00810" w14:textId="77777777" w:rsidR="0073245C" w:rsidRDefault="00A33A88">
            <w:pPr>
              <w:rPr>
                <w:rFonts w:ascii="Times" w:eastAsia="宋体" w:hAnsi="Times"/>
              </w:rPr>
            </w:pPr>
            <w:r>
              <w:rPr>
                <w:rFonts w:ascii="Times" w:eastAsia="宋体" w:hAnsi="Times" w:hint="eastAsia"/>
              </w:rPr>
              <w:t>响应度量</w:t>
            </w:r>
          </w:p>
        </w:tc>
        <w:tc>
          <w:tcPr>
            <w:tcW w:w="4212" w:type="dxa"/>
          </w:tcPr>
          <w:p w14:paraId="68D21B5C" w14:textId="77777777" w:rsidR="0073245C" w:rsidRDefault="00A33A88">
            <w:pPr>
              <w:rPr>
                <w:rFonts w:ascii="Times" w:eastAsia="宋体" w:hAnsi="Times"/>
              </w:rPr>
            </w:pPr>
            <w:r>
              <w:rPr>
                <w:rFonts w:ascii="Times" w:eastAsia="宋体" w:hAnsi="Times" w:hint="eastAsia"/>
              </w:rPr>
              <w:t>最大吞吐量</w:t>
            </w:r>
          </w:p>
        </w:tc>
      </w:tr>
    </w:tbl>
    <w:p w14:paraId="7D9923EC" w14:textId="77777777" w:rsidR="0073245C" w:rsidRDefault="00A33A88">
      <w:pPr>
        <w:pStyle w:val="13"/>
        <w:widowControl/>
        <w:numPr>
          <w:ilvl w:val="1"/>
          <w:numId w:val="1"/>
        </w:numPr>
        <w:ind w:firstLineChars="0"/>
        <w:jc w:val="left"/>
        <w:outlineLvl w:val="1"/>
        <w:rPr>
          <w:rFonts w:ascii="Times" w:eastAsia="宋体" w:hAnsi="Times"/>
          <w:b/>
          <w:sz w:val="32"/>
          <w:szCs w:val="32"/>
        </w:rPr>
      </w:pPr>
      <w:bookmarkStart w:id="48" w:name="_Toc480713721"/>
      <w:r>
        <w:rPr>
          <w:rFonts w:ascii="Times" w:eastAsia="宋体" w:hAnsi="Times" w:hint="eastAsia"/>
          <w:b/>
          <w:sz w:val="32"/>
          <w:szCs w:val="32"/>
        </w:rPr>
        <w:t>容错性</w:t>
      </w:r>
      <w:bookmarkEnd w:id="48"/>
    </w:p>
    <w:p w14:paraId="7704189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当程序出现错误时，开发者会被通知到发生了什么错误，而不是直接将这个错误的上下文丢掉或者伴随着错误而退出程序。</w:t>
      </w:r>
    </w:p>
    <w:p w14:paraId="7330E685"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6.3</w:t>
      </w:r>
      <w:r>
        <w:rPr>
          <w:rFonts w:ascii="Times" w:eastAsia="宋体" w:hAnsi="Times" w:cs="宋体"/>
          <w:kern w:val="0"/>
          <w:szCs w:val="21"/>
        </w:rPr>
        <w:t xml:space="preserve"> </w:t>
      </w:r>
      <w:r>
        <w:rPr>
          <w:rFonts w:ascii="Times" w:eastAsia="宋体" w:hAnsi="Times" w:cs="宋体" w:hint="eastAsia"/>
          <w:kern w:val="0"/>
          <w:szCs w:val="21"/>
        </w:rPr>
        <w:t>容错性用例描述</w:t>
      </w:r>
    </w:p>
    <w:tbl>
      <w:tblPr>
        <w:tblStyle w:val="ad"/>
        <w:tblW w:w="8424" w:type="dxa"/>
        <w:tblLayout w:type="fixed"/>
        <w:tblLook w:val="04A0" w:firstRow="1" w:lastRow="0" w:firstColumn="1" w:lastColumn="0" w:noHBand="0" w:noVBand="1"/>
      </w:tblPr>
      <w:tblGrid>
        <w:gridCol w:w="4212"/>
        <w:gridCol w:w="4212"/>
      </w:tblGrid>
      <w:tr w:rsidR="0073245C" w14:paraId="3828797A" w14:textId="77777777">
        <w:trPr>
          <w:trHeight w:val="375"/>
        </w:trPr>
        <w:tc>
          <w:tcPr>
            <w:tcW w:w="4212" w:type="dxa"/>
          </w:tcPr>
          <w:p w14:paraId="36087208" w14:textId="77777777" w:rsidR="0073245C" w:rsidRDefault="00A33A88">
            <w:pPr>
              <w:rPr>
                <w:rFonts w:ascii="Times" w:eastAsia="宋体" w:hAnsi="Times"/>
              </w:rPr>
            </w:pPr>
            <w:r>
              <w:rPr>
                <w:rFonts w:ascii="Times" w:eastAsia="宋体" w:hAnsi="Times" w:hint="eastAsia"/>
              </w:rPr>
              <w:t>场景</w:t>
            </w:r>
          </w:p>
        </w:tc>
        <w:tc>
          <w:tcPr>
            <w:tcW w:w="4212" w:type="dxa"/>
          </w:tcPr>
          <w:p w14:paraId="7D0B5E2A" w14:textId="77777777" w:rsidR="0073245C" w:rsidRDefault="00A33A88">
            <w:pPr>
              <w:rPr>
                <w:rFonts w:ascii="Times" w:eastAsia="宋体" w:hAnsi="Times"/>
              </w:rPr>
            </w:pPr>
            <w:r>
              <w:rPr>
                <w:rFonts w:ascii="Times" w:eastAsia="宋体" w:hAnsi="Times" w:hint="eastAsia"/>
              </w:rPr>
              <w:t>可能的值</w:t>
            </w:r>
          </w:p>
        </w:tc>
      </w:tr>
      <w:tr w:rsidR="0073245C" w14:paraId="514FFC62" w14:textId="77777777">
        <w:trPr>
          <w:trHeight w:val="375"/>
        </w:trPr>
        <w:tc>
          <w:tcPr>
            <w:tcW w:w="4212" w:type="dxa"/>
          </w:tcPr>
          <w:p w14:paraId="03C91FDB" w14:textId="77777777" w:rsidR="0073245C" w:rsidRDefault="00A33A88">
            <w:pPr>
              <w:rPr>
                <w:rFonts w:ascii="Times" w:eastAsia="宋体" w:hAnsi="Times"/>
              </w:rPr>
            </w:pPr>
            <w:r>
              <w:rPr>
                <w:rFonts w:ascii="Times" w:eastAsia="宋体" w:hAnsi="Times" w:hint="eastAsia"/>
              </w:rPr>
              <w:t>源</w:t>
            </w:r>
          </w:p>
        </w:tc>
        <w:tc>
          <w:tcPr>
            <w:tcW w:w="4212" w:type="dxa"/>
          </w:tcPr>
          <w:p w14:paraId="55D7C29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开发人员、响应</w:t>
            </w:r>
          </w:p>
        </w:tc>
      </w:tr>
      <w:tr w:rsidR="0073245C" w14:paraId="00BCD31D" w14:textId="77777777">
        <w:trPr>
          <w:trHeight w:val="375"/>
        </w:trPr>
        <w:tc>
          <w:tcPr>
            <w:tcW w:w="4212" w:type="dxa"/>
          </w:tcPr>
          <w:p w14:paraId="04920EED" w14:textId="77777777" w:rsidR="0073245C" w:rsidRDefault="00A33A88">
            <w:pPr>
              <w:rPr>
                <w:rFonts w:ascii="Times" w:eastAsia="宋体" w:hAnsi="Times"/>
              </w:rPr>
            </w:pPr>
            <w:r>
              <w:rPr>
                <w:rFonts w:ascii="Times" w:eastAsia="宋体" w:hAnsi="Times" w:hint="eastAsia"/>
              </w:rPr>
              <w:t>刺激</w:t>
            </w:r>
          </w:p>
        </w:tc>
        <w:tc>
          <w:tcPr>
            <w:tcW w:w="4212" w:type="dxa"/>
          </w:tcPr>
          <w:p w14:paraId="72534CF9" w14:textId="77777777" w:rsidR="0073245C" w:rsidRDefault="00A33A88">
            <w:pPr>
              <w:rPr>
                <w:rFonts w:ascii="Times" w:eastAsia="宋体" w:hAnsi="Times"/>
              </w:rPr>
            </w:pPr>
            <w:r>
              <w:rPr>
                <w:rFonts w:ascii="Times" w:eastAsia="宋体" w:hAnsi="Times" w:hint="eastAsia"/>
              </w:rPr>
              <w:t>开发人员代码编写出错、系统中出现未处理的异常</w:t>
            </w:r>
          </w:p>
        </w:tc>
      </w:tr>
      <w:tr w:rsidR="0073245C" w14:paraId="65F2ED00" w14:textId="77777777">
        <w:trPr>
          <w:trHeight w:val="375"/>
        </w:trPr>
        <w:tc>
          <w:tcPr>
            <w:tcW w:w="4212" w:type="dxa"/>
          </w:tcPr>
          <w:p w14:paraId="66FBAD50" w14:textId="77777777" w:rsidR="0073245C" w:rsidRDefault="00A33A88">
            <w:pPr>
              <w:rPr>
                <w:rFonts w:ascii="Times" w:eastAsia="宋体" w:hAnsi="Times"/>
              </w:rPr>
            </w:pPr>
            <w:r>
              <w:rPr>
                <w:rFonts w:ascii="Times" w:eastAsia="宋体" w:hAnsi="Times" w:hint="eastAsia"/>
              </w:rPr>
              <w:t>制品</w:t>
            </w:r>
          </w:p>
        </w:tc>
        <w:tc>
          <w:tcPr>
            <w:tcW w:w="4212" w:type="dxa"/>
          </w:tcPr>
          <w:p w14:paraId="6034D597" w14:textId="77777777" w:rsidR="0073245C" w:rsidRDefault="00A33A88">
            <w:pPr>
              <w:rPr>
                <w:rFonts w:ascii="Times" w:eastAsia="宋体" w:hAnsi="Times"/>
              </w:rPr>
            </w:pPr>
            <w:r>
              <w:rPr>
                <w:rFonts w:ascii="Times" w:eastAsia="宋体" w:hAnsi="Times" w:hint="eastAsia"/>
              </w:rPr>
              <w:t>产生容错机制。在开发人员出错的情况下，系统能继续响应，不会出现崩溃的现象</w:t>
            </w:r>
          </w:p>
        </w:tc>
      </w:tr>
      <w:tr w:rsidR="0073245C" w14:paraId="7520F4EA" w14:textId="77777777">
        <w:trPr>
          <w:trHeight w:val="375"/>
        </w:trPr>
        <w:tc>
          <w:tcPr>
            <w:tcW w:w="4212" w:type="dxa"/>
          </w:tcPr>
          <w:p w14:paraId="337B0F76" w14:textId="77777777" w:rsidR="0073245C" w:rsidRDefault="00A33A88">
            <w:pPr>
              <w:rPr>
                <w:rFonts w:ascii="Times" w:eastAsia="宋体" w:hAnsi="Times"/>
              </w:rPr>
            </w:pPr>
            <w:r>
              <w:rPr>
                <w:rFonts w:ascii="Times" w:eastAsia="宋体" w:hAnsi="Times" w:hint="eastAsia"/>
              </w:rPr>
              <w:t>环境</w:t>
            </w:r>
          </w:p>
        </w:tc>
        <w:tc>
          <w:tcPr>
            <w:tcW w:w="4212" w:type="dxa"/>
          </w:tcPr>
          <w:p w14:paraId="130D0261" w14:textId="77777777" w:rsidR="0073245C" w:rsidRDefault="00A33A88">
            <w:pPr>
              <w:rPr>
                <w:rFonts w:ascii="Times" w:eastAsia="宋体" w:hAnsi="Times"/>
              </w:rPr>
            </w:pPr>
            <w:r>
              <w:rPr>
                <w:rFonts w:ascii="Times" w:eastAsia="宋体" w:hAnsi="Times" w:hint="eastAsia"/>
              </w:rPr>
              <w:t>系统出现异常的情况</w:t>
            </w:r>
          </w:p>
        </w:tc>
      </w:tr>
      <w:tr w:rsidR="0073245C" w14:paraId="7E44400C" w14:textId="77777777">
        <w:trPr>
          <w:trHeight w:val="375"/>
        </w:trPr>
        <w:tc>
          <w:tcPr>
            <w:tcW w:w="4212" w:type="dxa"/>
          </w:tcPr>
          <w:p w14:paraId="0C609F42" w14:textId="77777777" w:rsidR="0073245C" w:rsidRDefault="00A33A88">
            <w:pPr>
              <w:rPr>
                <w:rFonts w:ascii="Times" w:eastAsia="宋体" w:hAnsi="Times"/>
              </w:rPr>
            </w:pPr>
            <w:r>
              <w:rPr>
                <w:rFonts w:ascii="Times" w:eastAsia="宋体" w:hAnsi="Times" w:hint="eastAsia"/>
              </w:rPr>
              <w:t>响应</w:t>
            </w:r>
          </w:p>
        </w:tc>
        <w:tc>
          <w:tcPr>
            <w:tcW w:w="4212" w:type="dxa"/>
          </w:tcPr>
          <w:p w14:paraId="71CA7054" w14:textId="77777777" w:rsidR="0073245C" w:rsidRDefault="00A33A88">
            <w:pPr>
              <w:rPr>
                <w:rFonts w:ascii="Times" w:eastAsia="宋体" w:hAnsi="Times"/>
              </w:rPr>
            </w:pPr>
            <w:r>
              <w:rPr>
                <w:rFonts w:ascii="Times" w:eastAsia="宋体" w:hAnsi="Times" w:hint="eastAsia"/>
              </w:rPr>
              <w:t>Node.</w:t>
            </w:r>
            <w:r>
              <w:rPr>
                <w:rFonts w:ascii="Times" w:eastAsia="宋体" w:hAnsi="Times"/>
              </w:rPr>
              <w:t>j</w:t>
            </w:r>
            <w:r>
              <w:rPr>
                <w:rFonts w:ascii="Times" w:eastAsia="宋体" w:hAnsi="Times" w:hint="eastAsia"/>
              </w:rPr>
              <w:t>s</w:t>
            </w:r>
            <w:r>
              <w:rPr>
                <w:rFonts w:ascii="Times" w:eastAsia="宋体" w:hAnsi="Times" w:hint="eastAsia"/>
              </w:rPr>
              <w:t>通过</w:t>
            </w:r>
            <w:r>
              <w:rPr>
                <w:rFonts w:ascii="Times" w:eastAsia="宋体" w:hAnsi="Times" w:hint="eastAsia"/>
              </w:rPr>
              <w:t>catch/exception</w:t>
            </w:r>
            <w:r>
              <w:rPr>
                <w:rFonts w:ascii="Times" w:eastAsia="宋体" w:hAnsi="Times" w:hint="eastAsia"/>
              </w:rPr>
              <w:t>机制来通知开发者出现异常</w:t>
            </w:r>
          </w:p>
        </w:tc>
      </w:tr>
      <w:tr w:rsidR="0073245C" w14:paraId="45722ECD" w14:textId="77777777">
        <w:trPr>
          <w:trHeight w:val="375"/>
        </w:trPr>
        <w:tc>
          <w:tcPr>
            <w:tcW w:w="4212" w:type="dxa"/>
          </w:tcPr>
          <w:p w14:paraId="1B59FE2E" w14:textId="77777777" w:rsidR="0073245C" w:rsidRDefault="00A33A88">
            <w:pPr>
              <w:rPr>
                <w:rFonts w:ascii="Times" w:eastAsia="宋体" w:hAnsi="Times"/>
              </w:rPr>
            </w:pPr>
            <w:r>
              <w:rPr>
                <w:rFonts w:ascii="Times" w:eastAsia="宋体" w:hAnsi="Times" w:hint="eastAsia"/>
              </w:rPr>
              <w:t>响应度量</w:t>
            </w:r>
          </w:p>
        </w:tc>
        <w:tc>
          <w:tcPr>
            <w:tcW w:w="4212" w:type="dxa"/>
          </w:tcPr>
          <w:p w14:paraId="6678DAE3" w14:textId="77777777" w:rsidR="0073245C" w:rsidRDefault="00A33A88">
            <w:pPr>
              <w:rPr>
                <w:rFonts w:ascii="Times" w:eastAsia="宋体" w:hAnsi="Times"/>
              </w:rPr>
            </w:pPr>
            <w:r>
              <w:rPr>
                <w:rFonts w:ascii="Times" w:eastAsia="宋体" w:hAnsi="Times" w:hint="eastAsia"/>
              </w:rPr>
              <w:t>容错成功的概率</w:t>
            </w:r>
          </w:p>
        </w:tc>
      </w:tr>
    </w:tbl>
    <w:p w14:paraId="487A3D5F" w14:textId="77777777" w:rsidR="0073245C" w:rsidRDefault="0073245C">
      <w:pPr>
        <w:widowControl/>
        <w:spacing w:line="360" w:lineRule="auto"/>
        <w:ind w:firstLineChars="200" w:firstLine="420"/>
        <w:jc w:val="left"/>
        <w:rPr>
          <w:rFonts w:ascii="Times" w:eastAsia="宋体" w:hAnsi="Times" w:cs="宋体"/>
          <w:kern w:val="0"/>
          <w:szCs w:val="21"/>
        </w:rPr>
      </w:pPr>
    </w:p>
    <w:p w14:paraId="1491499E"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49" w:name="_Toc480713722"/>
      <w:r>
        <w:rPr>
          <w:rFonts w:ascii="Times" w:eastAsia="宋体" w:hAnsi="Times" w:hint="eastAsia"/>
          <w:b/>
          <w:sz w:val="32"/>
          <w:szCs w:val="32"/>
        </w:rPr>
        <w:t>可扩展性</w:t>
      </w:r>
      <w:bookmarkEnd w:id="49"/>
    </w:p>
    <w:p w14:paraId="24C1FFA7"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开发者可根据自己的需求编写相应的功能模块放入核心模块中。</w:t>
      </w:r>
    </w:p>
    <w:p w14:paraId="4179678F"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6.4</w:t>
      </w:r>
      <w:r>
        <w:rPr>
          <w:rFonts w:ascii="Times" w:eastAsia="宋体" w:hAnsi="Times" w:cs="宋体"/>
          <w:kern w:val="0"/>
          <w:szCs w:val="21"/>
        </w:rPr>
        <w:t xml:space="preserve"> </w:t>
      </w:r>
      <w:r>
        <w:rPr>
          <w:rFonts w:ascii="Times" w:eastAsia="宋体" w:hAnsi="Times" w:cs="宋体" w:hint="eastAsia"/>
          <w:kern w:val="0"/>
          <w:szCs w:val="21"/>
        </w:rPr>
        <w:t>可扩展性用例描述</w:t>
      </w:r>
    </w:p>
    <w:tbl>
      <w:tblPr>
        <w:tblStyle w:val="ad"/>
        <w:tblW w:w="8424" w:type="dxa"/>
        <w:tblLayout w:type="fixed"/>
        <w:tblLook w:val="04A0" w:firstRow="1" w:lastRow="0" w:firstColumn="1" w:lastColumn="0" w:noHBand="0" w:noVBand="1"/>
      </w:tblPr>
      <w:tblGrid>
        <w:gridCol w:w="4212"/>
        <w:gridCol w:w="4212"/>
      </w:tblGrid>
      <w:tr w:rsidR="0073245C" w14:paraId="3A3F8182" w14:textId="77777777">
        <w:trPr>
          <w:trHeight w:val="375"/>
        </w:trPr>
        <w:tc>
          <w:tcPr>
            <w:tcW w:w="4212" w:type="dxa"/>
          </w:tcPr>
          <w:p w14:paraId="6986B422" w14:textId="77777777" w:rsidR="0073245C" w:rsidRDefault="00A33A88">
            <w:pPr>
              <w:rPr>
                <w:rFonts w:ascii="Times" w:eastAsia="宋体" w:hAnsi="Times"/>
              </w:rPr>
            </w:pPr>
            <w:r>
              <w:rPr>
                <w:rFonts w:ascii="Times" w:eastAsia="宋体" w:hAnsi="Times" w:hint="eastAsia"/>
              </w:rPr>
              <w:t>场景</w:t>
            </w:r>
          </w:p>
        </w:tc>
        <w:tc>
          <w:tcPr>
            <w:tcW w:w="4212" w:type="dxa"/>
          </w:tcPr>
          <w:p w14:paraId="6FB97EB9" w14:textId="77777777" w:rsidR="0073245C" w:rsidRDefault="00A33A88">
            <w:pPr>
              <w:rPr>
                <w:rFonts w:ascii="Times" w:eastAsia="宋体" w:hAnsi="Times"/>
              </w:rPr>
            </w:pPr>
            <w:r>
              <w:rPr>
                <w:rFonts w:ascii="Times" w:eastAsia="宋体" w:hAnsi="Times" w:hint="eastAsia"/>
              </w:rPr>
              <w:t>可能的值</w:t>
            </w:r>
          </w:p>
        </w:tc>
      </w:tr>
      <w:tr w:rsidR="0073245C" w14:paraId="4F1EF038" w14:textId="77777777">
        <w:trPr>
          <w:trHeight w:val="375"/>
        </w:trPr>
        <w:tc>
          <w:tcPr>
            <w:tcW w:w="4212" w:type="dxa"/>
          </w:tcPr>
          <w:p w14:paraId="31582D45" w14:textId="77777777" w:rsidR="0073245C" w:rsidRDefault="00A33A88">
            <w:pPr>
              <w:rPr>
                <w:rFonts w:ascii="Times" w:eastAsia="宋体" w:hAnsi="Times"/>
              </w:rPr>
            </w:pPr>
            <w:r>
              <w:rPr>
                <w:rFonts w:ascii="Times" w:eastAsia="宋体" w:hAnsi="Times" w:hint="eastAsia"/>
              </w:rPr>
              <w:t>源</w:t>
            </w:r>
          </w:p>
        </w:tc>
        <w:tc>
          <w:tcPr>
            <w:tcW w:w="4212" w:type="dxa"/>
          </w:tcPr>
          <w:p w14:paraId="1ECD902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0FC410CF" w14:textId="77777777">
        <w:trPr>
          <w:trHeight w:val="375"/>
        </w:trPr>
        <w:tc>
          <w:tcPr>
            <w:tcW w:w="4212" w:type="dxa"/>
          </w:tcPr>
          <w:p w14:paraId="70F270F4" w14:textId="77777777" w:rsidR="0073245C" w:rsidRDefault="00A33A88">
            <w:pPr>
              <w:rPr>
                <w:rFonts w:ascii="Times" w:eastAsia="宋体" w:hAnsi="Times"/>
              </w:rPr>
            </w:pPr>
            <w:r>
              <w:rPr>
                <w:rFonts w:ascii="Times" w:eastAsia="宋体" w:hAnsi="Times" w:hint="eastAsia"/>
              </w:rPr>
              <w:t>刺激</w:t>
            </w:r>
          </w:p>
        </w:tc>
        <w:tc>
          <w:tcPr>
            <w:tcW w:w="4212" w:type="dxa"/>
          </w:tcPr>
          <w:p w14:paraId="1FE42DF7" w14:textId="77777777" w:rsidR="0073245C" w:rsidRDefault="00A33A88">
            <w:pPr>
              <w:rPr>
                <w:rFonts w:ascii="Times" w:eastAsia="宋体" w:hAnsi="Times"/>
              </w:rPr>
            </w:pPr>
            <w:r>
              <w:rPr>
                <w:rFonts w:ascii="Times" w:eastAsia="宋体" w:hAnsi="Times" w:hint="eastAsia"/>
              </w:rPr>
              <w:t>有添加功能或改进功能的需求</w:t>
            </w:r>
          </w:p>
        </w:tc>
      </w:tr>
      <w:tr w:rsidR="0073245C" w14:paraId="43BC7655" w14:textId="77777777">
        <w:trPr>
          <w:trHeight w:val="375"/>
        </w:trPr>
        <w:tc>
          <w:tcPr>
            <w:tcW w:w="4212" w:type="dxa"/>
          </w:tcPr>
          <w:p w14:paraId="6FC591E3" w14:textId="77777777" w:rsidR="0073245C" w:rsidRDefault="00A33A88">
            <w:pPr>
              <w:rPr>
                <w:rFonts w:ascii="Times" w:eastAsia="宋体" w:hAnsi="Times"/>
              </w:rPr>
            </w:pPr>
            <w:r>
              <w:rPr>
                <w:rFonts w:ascii="Times" w:eastAsia="宋体" w:hAnsi="Times" w:hint="eastAsia"/>
              </w:rPr>
              <w:t>制品</w:t>
            </w:r>
          </w:p>
        </w:tc>
        <w:tc>
          <w:tcPr>
            <w:tcW w:w="4212" w:type="dxa"/>
          </w:tcPr>
          <w:p w14:paraId="097AB69E" w14:textId="77777777" w:rsidR="0073245C" w:rsidRDefault="00A33A88">
            <w:pPr>
              <w:rPr>
                <w:rFonts w:ascii="Times" w:eastAsia="宋体" w:hAnsi="Times"/>
              </w:rPr>
            </w:pPr>
            <w:r>
              <w:rPr>
                <w:rFonts w:ascii="Times" w:eastAsia="宋体" w:hAnsi="Times" w:hint="eastAsia"/>
              </w:rPr>
              <w:t>扩展模块</w:t>
            </w:r>
          </w:p>
        </w:tc>
      </w:tr>
      <w:tr w:rsidR="0073245C" w14:paraId="069EFEDD" w14:textId="77777777">
        <w:trPr>
          <w:trHeight w:val="375"/>
        </w:trPr>
        <w:tc>
          <w:tcPr>
            <w:tcW w:w="4212" w:type="dxa"/>
          </w:tcPr>
          <w:p w14:paraId="301477CB" w14:textId="77777777" w:rsidR="0073245C" w:rsidRDefault="00A33A88">
            <w:pPr>
              <w:rPr>
                <w:rFonts w:ascii="Times" w:eastAsia="宋体" w:hAnsi="Times"/>
              </w:rPr>
            </w:pPr>
            <w:r>
              <w:rPr>
                <w:rFonts w:ascii="Times" w:eastAsia="宋体" w:hAnsi="Times" w:hint="eastAsia"/>
              </w:rPr>
              <w:t>环境</w:t>
            </w:r>
          </w:p>
        </w:tc>
        <w:tc>
          <w:tcPr>
            <w:tcW w:w="4212" w:type="dxa"/>
          </w:tcPr>
          <w:p w14:paraId="1C446337" w14:textId="77777777" w:rsidR="0073245C" w:rsidRDefault="00A33A88">
            <w:pPr>
              <w:rPr>
                <w:rFonts w:ascii="Times" w:eastAsia="宋体" w:hAnsi="Times"/>
              </w:rPr>
            </w:pPr>
            <w:r>
              <w:rPr>
                <w:rFonts w:ascii="Times" w:eastAsia="宋体" w:hAnsi="Times" w:hint="eastAsia"/>
              </w:rPr>
              <w:t>在设计时、开发时、编译时</w:t>
            </w:r>
          </w:p>
        </w:tc>
      </w:tr>
      <w:tr w:rsidR="0073245C" w14:paraId="0B73DA84" w14:textId="77777777">
        <w:trPr>
          <w:trHeight w:val="375"/>
        </w:trPr>
        <w:tc>
          <w:tcPr>
            <w:tcW w:w="4212" w:type="dxa"/>
          </w:tcPr>
          <w:p w14:paraId="1CA41B83" w14:textId="77777777" w:rsidR="0073245C" w:rsidRDefault="00A33A88">
            <w:pPr>
              <w:rPr>
                <w:rFonts w:ascii="Times" w:eastAsia="宋体" w:hAnsi="Times"/>
              </w:rPr>
            </w:pPr>
            <w:r>
              <w:rPr>
                <w:rFonts w:ascii="Times" w:eastAsia="宋体" w:hAnsi="Times" w:hint="eastAsia"/>
              </w:rPr>
              <w:t>响应</w:t>
            </w:r>
          </w:p>
        </w:tc>
        <w:tc>
          <w:tcPr>
            <w:tcW w:w="4212" w:type="dxa"/>
          </w:tcPr>
          <w:p w14:paraId="5EC01F0B"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应该提供可扩展模块的接口、编写规范、以及加载、运行方法</w:t>
            </w:r>
          </w:p>
        </w:tc>
      </w:tr>
      <w:tr w:rsidR="0073245C" w14:paraId="303C39EE" w14:textId="77777777">
        <w:trPr>
          <w:trHeight w:val="375"/>
        </w:trPr>
        <w:tc>
          <w:tcPr>
            <w:tcW w:w="4212" w:type="dxa"/>
          </w:tcPr>
          <w:p w14:paraId="7692B48B" w14:textId="77777777" w:rsidR="0073245C" w:rsidRDefault="00A33A88">
            <w:pPr>
              <w:rPr>
                <w:rFonts w:ascii="Times" w:eastAsia="宋体" w:hAnsi="Times"/>
              </w:rPr>
            </w:pPr>
            <w:r>
              <w:rPr>
                <w:rFonts w:ascii="Times" w:eastAsia="宋体" w:hAnsi="Times" w:hint="eastAsia"/>
              </w:rPr>
              <w:t>响应度量</w:t>
            </w:r>
          </w:p>
        </w:tc>
        <w:tc>
          <w:tcPr>
            <w:tcW w:w="4212" w:type="dxa"/>
          </w:tcPr>
          <w:p w14:paraId="75253A58" w14:textId="77777777" w:rsidR="0073245C" w:rsidRDefault="00A33A88">
            <w:pPr>
              <w:rPr>
                <w:rFonts w:ascii="Times" w:eastAsia="宋体" w:hAnsi="Times"/>
              </w:rPr>
            </w:pPr>
            <w:r>
              <w:rPr>
                <w:rFonts w:ascii="Times" w:eastAsia="宋体" w:hAnsi="Times" w:hint="eastAsia"/>
              </w:rPr>
              <w:t>规范的可扩展模块可执行的概率</w:t>
            </w:r>
          </w:p>
        </w:tc>
      </w:tr>
    </w:tbl>
    <w:p w14:paraId="118731F6" w14:textId="77777777" w:rsidR="0073245C" w:rsidRDefault="0073245C">
      <w:pPr>
        <w:widowControl/>
        <w:spacing w:line="360" w:lineRule="auto"/>
        <w:ind w:firstLineChars="200" w:firstLine="420"/>
        <w:jc w:val="left"/>
        <w:rPr>
          <w:rFonts w:ascii="Times" w:eastAsia="宋体" w:hAnsi="Times" w:cs="宋体"/>
          <w:kern w:val="0"/>
          <w:szCs w:val="21"/>
        </w:rPr>
      </w:pPr>
    </w:p>
    <w:p w14:paraId="0A945D52" w14:textId="77777777" w:rsidR="0073245C" w:rsidRDefault="00A33A88">
      <w:pPr>
        <w:pStyle w:val="13"/>
        <w:widowControl/>
        <w:numPr>
          <w:ilvl w:val="0"/>
          <w:numId w:val="1"/>
        </w:numPr>
        <w:spacing w:line="360" w:lineRule="auto"/>
        <w:ind w:firstLineChars="0"/>
        <w:jc w:val="left"/>
        <w:outlineLvl w:val="0"/>
        <w:rPr>
          <w:rFonts w:ascii="Times" w:eastAsia="宋体" w:hAnsi="Times"/>
          <w:b/>
          <w:sz w:val="44"/>
          <w:szCs w:val="44"/>
        </w:rPr>
      </w:pPr>
      <w:bookmarkStart w:id="50" w:name="_Toc480713723"/>
      <w:r>
        <w:rPr>
          <w:rFonts w:ascii="Times" w:eastAsia="宋体" w:hAnsi="Times" w:hint="eastAsia"/>
          <w:b/>
          <w:sz w:val="44"/>
          <w:szCs w:val="44"/>
        </w:rPr>
        <w:t>运行需求</w:t>
      </w:r>
      <w:bookmarkEnd w:id="50"/>
    </w:p>
    <w:p w14:paraId="78CCDA0B"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51" w:name="_Toc480713724"/>
      <w:r>
        <w:rPr>
          <w:rFonts w:ascii="Times" w:eastAsia="宋体" w:hAnsi="Times" w:hint="eastAsia"/>
          <w:b/>
          <w:sz w:val="32"/>
          <w:szCs w:val="32"/>
        </w:rPr>
        <w:t>硬件接口</w:t>
      </w:r>
      <w:bookmarkEnd w:id="51"/>
    </w:p>
    <w:p w14:paraId="65D5CE3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56559F8C" w14:textId="77777777" w:rsidR="0073245C" w:rsidRDefault="00A33A88">
      <w:pPr>
        <w:pStyle w:val="13"/>
        <w:widowControl/>
        <w:numPr>
          <w:ilvl w:val="1"/>
          <w:numId w:val="1"/>
        </w:numPr>
        <w:spacing w:line="360" w:lineRule="auto"/>
        <w:ind w:firstLineChars="0"/>
        <w:jc w:val="left"/>
        <w:outlineLvl w:val="1"/>
        <w:rPr>
          <w:rFonts w:ascii="Times" w:eastAsia="宋体" w:hAnsi="Times"/>
          <w:b/>
          <w:sz w:val="32"/>
          <w:szCs w:val="32"/>
        </w:rPr>
      </w:pPr>
      <w:bookmarkStart w:id="52" w:name="_Toc480713725"/>
      <w:r>
        <w:rPr>
          <w:rFonts w:ascii="Times" w:eastAsia="宋体" w:hAnsi="Times" w:hint="eastAsia"/>
          <w:b/>
          <w:sz w:val="32"/>
          <w:szCs w:val="32"/>
        </w:rPr>
        <w:t>软件接口</w:t>
      </w:r>
      <w:bookmarkEnd w:id="52"/>
    </w:p>
    <w:p w14:paraId="2DD6B034"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20327569"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53" w:name="_Toc480713726"/>
      <w:commentRangeStart w:id="54"/>
      <w:r>
        <w:rPr>
          <w:rFonts w:ascii="Times" w:eastAsia="宋体" w:hAnsi="Times" w:hint="eastAsia"/>
          <w:b/>
          <w:sz w:val="44"/>
          <w:szCs w:val="44"/>
        </w:rPr>
        <w:t>应用场景</w:t>
      </w:r>
      <w:bookmarkEnd w:id="53"/>
      <w:commentRangeEnd w:id="54"/>
      <w:r w:rsidR="00C41CA5">
        <w:rPr>
          <w:rStyle w:val="af"/>
        </w:rPr>
        <w:commentReference w:id="54"/>
      </w:r>
    </w:p>
    <w:p w14:paraId="4ACF11AA" w14:textId="77777777" w:rsidR="0073245C" w:rsidRDefault="00A33A88">
      <w:pPr>
        <w:pStyle w:val="13"/>
        <w:widowControl/>
        <w:ind w:firstLineChars="0" w:firstLine="0"/>
        <w:jc w:val="left"/>
        <w:outlineLvl w:val="1"/>
        <w:rPr>
          <w:rFonts w:ascii="Times" w:eastAsia="宋体" w:hAnsi="Times"/>
          <w:b/>
          <w:sz w:val="32"/>
          <w:szCs w:val="32"/>
        </w:rPr>
      </w:pPr>
      <w:bookmarkStart w:id="55" w:name="_Toc480713727"/>
      <w:r>
        <w:rPr>
          <w:rFonts w:ascii="Times" w:eastAsia="宋体" w:hAnsi="Times" w:hint="eastAsia"/>
          <w:b/>
          <w:sz w:val="32"/>
          <w:szCs w:val="32"/>
        </w:rPr>
        <w:t xml:space="preserve">I/O </w:t>
      </w:r>
      <w:r>
        <w:rPr>
          <w:rFonts w:ascii="Times" w:eastAsia="宋体" w:hAnsi="Times" w:hint="eastAsia"/>
          <w:b/>
          <w:sz w:val="32"/>
          <w:szCs w:val="32"/>
        </w:rPr>
        <w:t>密集型</w:t>
      </w:r>
      <w:bookmarkEnd w:id="55"/>
    </w:p>
    <w:p w14:paraId="04E57C68" w14:textId="77777777" w:rsidR="0073245C" w:rsidRDefault="00A33A88">
      <w:pPr>
        <w:widowControl/>
        <w:spacing w:line="360" w:lineRule="auto"/>
        <w:ind w:firstLineChars="200" w:firstLine="420"/>
        <w:jc w:val="left"/>
        <w:rPr>
          <w:rFonts w:ascii="Times" w:eastAsia="宋体" w:hAnsi="Times"/>
          <w:color w:val="000000"/>
          <w:szCs w:val="21"/>
          <w:shd w:val="clear" w:color="auto" w:fill="FFFFFF"/>
        </w:rPr>
      </w:pPr>
      <w:r>
        <w:rPr>
          <w:rFonts w:ascii="Times" w:eastAsia="宋体" w:hAnsi="Times" w:hint="eastAsia"/>
          <w:color w:val="000000"/>
          <w:szCs w:val="21"/>
          <w:shd w:val="clear" w:color="auto" w:fill="FFFFFF"/>
        </w:rPr>
        <w:t>从单线程的角度来说，</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处理</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的能力是很出色的。</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面向网络且擅长并行</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，能够有效地组织起更多的硬件资源，从而提供更多好的服务。</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密集的优势主要在于</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利用事件循环的处理能力，而不是启动每一个线程为每一个请求服务，资源占用极少。</w:t>
      </w:r>
    </w:p>
    <w:p w14:paraId="72E2467E"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olor w:val="000000"/>
          <w:szCs w:val="21"/>
          <w:shd w:val="clear" w:color="auto" w:fill="FFFFFF"/>
        </w:rPr>
        <w:t>如果有数百万玩家同时在线玩游戏，而且他们处于游戏中的不同位置，那么很快就会生成海量信息。</w:t>
      </w:r>
      <w:r>
        <w:rPr>
          <w:rFonts w:ascii="Times" w:eastAsia="宋体" w:hAnsi="Times"/>
          <w:color w:val="000000"/>
          <w:szCs w:val="21"/>
          <w:shd w:val="clear" w:color="auto" w:fill="FFFFFF"/>
        </w:rPr>
        <w:t xml:space="preserve">Node </w:t>
      </w:r>
      <w:r>
        <w:rPr>
          <w:rFonts w:ascii="Times" w:eastAsia="宋体" w:hAnsi="Times"/>
          <w:color w:val="000000"/>
          <w:szCs w:val="21"/>
          <w:shd w:val="clear" w:color="auto" w:fill="FFFFFF"/>
        </w:rPr>
        <w:t>是这种场景的一种很好的解决方案，因为它能采集游戏生成的数据，对数据进行最少的合并，然后对数据进行排队，以便将它们写入数据库。</w:t>
      </w:r>
    </w:p>
    <w:p w14:paraId="6DB75020" w14:textId="77777777" w:rsidR="0073245C" w:rsidRDefault="00A33A88">
      <w:pPr>
        <w:pStyle w:val="13"/>
        <w:widowControl/>
        <w:numPr>
          <w:ilvl w:val="0"/>
          <w:numId w:val="1"/>
        </w:numPr>
        <w:ind w:firstLineChars="0"/>
        <w:jc w:val="left"/>
        <w:outlineLvl w:val="0"/>
        <w:rPr>
          <w:rFonts w:ascii="Times" w:eastAsia="宋体" w:hAnsi="Times"/>
          <w:b/>
          <w:sz w:val="44"/>
          <w:szCs w:val="44"/>
        </w:rPr>
      </w:pPr>
      <w:bookmarkStart w:id="56" w:name="_Toc480713728"/>
      <w:r>
        <w:rPr>
          <w:rFonts w:ascii="Times" w:eastAsia="宋体" w:hAnsi="Times" w:hint="eastAsia"/>
          <w:b/>
          <w:sz w:val="44"/>
          <w:szCs w:val="44"/>
        </w:rPr>
        <w:t>参考文献</w:t>
      </w:r>
      <w:bookmarkEnd w:id="56"/>
    </w:p>
    <w:p w14:paraId="2C89BB4F"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1</w:t>
      </w:r>
      <w:r>
        <w:rPr>
          <w:rFonts w:ascii="Times" w:eastAsia="宋体" w:hAnsi="Times" w:cs="宋体" w:hint="eastAsia"/>
          <w:kern w:val="0"/>
          <w:sz w:val="24"/>
          <w:szCs w:val="24"/>
        </w:rPr>
        <w:t>】《</w:t>
      </w:r>
      <w:r>
        <w:rPr>
          <w:rFonts w:ascii="Times" w:eastAsia="宋体" w:hAnsi="Times" w:cs="宋体" w:hint="eastAsia"/>
          <w:kern w:val="0"/>
          <w:sz w:val="24"/>
          <w:szCs w:val="24"/>
        </w:rPr>
        <w:t>Node.js</w:t>
      </w:r>
      <w:r>
        <w:rPr>
          <w:rFonts w:ascii="Times" w:eastAsia="宋体" w:hAnsi="Times" w:cs="宋体" w:hint="eastAsia"/>
          <w:kern w:val="0"/>
          <w:sz w:val="24"/>
          <w:szCs w:val="24"/>
        </w:rPr>
        <w:t>开发指南》</w:t>
      </w:r>
      <w:r>
        <w:rPr>
          <w:rFonts w:ascii="Times" w:eastAsia="宋体" w:hAnsi="Times" w:cs="宋体" w:hint="eastAsia"/>
          <w:kern w:val="0"/>
          <w:sz w:val="24"/>
          <w:szCs w:val="24"/>
        </w:rPr>
        <w:t>,</w:t>
      </w:r>
      <w:proofErr w:type="spellStart"/>
      <w:r>
        <w:rPr>
          <w:rFonts w:ascii="Times" w:eastAsia="宋体" w:hAnsi="Times" w:cs="宋体" w:hint="eastAsia"/>
          <w:kern w:val="0"/>
          <w:sz w:val="24"/>
          <w:szCs w:val="24"/>
        </w:rPr>
        <w:t>BYVoid</w:t>
      </w:r>
      <w:proofErr w:type="spellEnd"/>
      <w:r>
        <w:rPr>
          <w:rFonts w:ascii="Times" w:eastAsia="宋体" w:hAnsi="Times" w:cs="宋体" w:hint="eastAsia"/>
          <w:kern w:val="0"/>
          <w:sz w:val="24"/>
          <w:szCs w:val="24"/>
        </w:rPr>
        <w:t>,</w:t>
      </w:r>
      <w:r>
        <w:rPr>
          <w:rFonts w:ascii="Times" w:eastAsia="宋体" w:hAnsi="Times" w:cs="宋体" w:hint="eastAsia"/>
          <w:kern w:val="0"/>
          <w:sz w:val="24"/>
          <w:szCs w:val="24"/>
        </w:rPr>
        <w:t>人民邮电出版社</w:t>
      </w:r>
    </w:p>
    <w:p w14:paraId="3AE39DE4"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2</w:t>
      </w:r>
      <w:r>
        <w:rPr>
          <w:rFonts w:ascii="Times" w:eastAsia="宋体" w:hAnsi="Times" w:cs="宋体" w:hint="eastAsia"/>
          <w:kern w:val="0"/>
          <w:sz w:val="24"/>
          <w:szCs w:val="24"/>
        </w:rPr>
        <w:t>】《深入浅出</w:t>
      </w:r>
      <w:r>
        <w:rPr>
          <w:rFonts w:ascii="Times" w:eastAsia="宋体" w:hAnsi="Times" w:cs="宋体" w:hint="eastAsia"/>
          <w:kern w:val="0"/>
          <w:sz w:val="24"/>
          <w:szCs w:val="24"/>
        </w:rPr>
        <w:t>Node.js</w:t>
      </w:r>
      <w:r>
        <w:rPr>
          <w:rFonts w:ascii="Times" w:eastAsia="宋体" w:hAnsi="Times" w:cs="宋体" w:hint="eastAsia"/>
          <w:kern w:val="0"/>
          <w:sz w:val="24"/>
          <w:szCs w:val="24"/>
        </w:rPr>
        <w:t>》，朴灵，人民邮电出版社</w:t>
      </w:r>
    </w:p>
    <w:p w14:paraId="492D05A6" w14:textId="77777777" w:rsidR="0073245C" w:rsidRDefault="00A33A88">
      <w:pPr>
        <w:widowControl/>
        <w:spacing w:line="360" w:lineRule="auto"/>
        <w:jc w:val="left"/>
        <w:rPr>
          <w:rFonts w:ascii="Times" w:eastAsia="宋体" w:hAnsi="Times"/>
          <w:sz w:val="24"/>
          <w:szCs w:val="24"/>
        </w:rPr>
      </w:pPr>
      <w:r>
        <w:rPr>
          <w:rFonts w:ascii="Times" w:eastAsia="宋体" w:hAnsi="Times" w:hint="eastAsia"/>
          <w:sz w:val="24"/>
          <w:szCs w:val="24"/>
        </w:rPr>
        <w:t>【</w:t>
      </w:r>
      <w:r>
        <w:rPr>
          <w:rFonts w:ascii="Times" w:eastAsia="宋体" w:hAnsi="Times" w:hint="eastAsia"/>
          <w:sz w:val="24"/>
          <w:szCs w:val="24"/>
        </w:rPr>
        <w:t>3</w:t>
      </w:r>
      <w:r>
        <w:rPr>
          <w:rFonts w:ascii="Times" w:eastAsia="宋体" w:hAnsi="Times" w:hint="eastAsia"/>
          <w:sz w:val="24"/>
          <w:szCs w:val="24"/>
        </w:rPr>
        <w:t>】</w:t>
      </w:r>
      <w:hyperlink r:id="rId37" w:history="1">
        <w:r>
          <w:rPr>
            <w:rStyle w:val="ac"/>
            <w:rFonts w:ascii="Times" w:eastAsia="宋体" w:hAnsi="Times"/>
            <w:sz w:val="24"/>
            <w:szCs w:val="24"/>
          </w:rPr>
          <w:t>https://cnodejs.org/topic/551200e6d792542a29789a43</w:t>
        </w:r>
      </w:hyperlink>
    </w:p>
    <w:p w14:paraId="5F3E98A1" w14:textId="77777777" w:rsidR="0073245C" w:rsidRDefault="0073245C">
      <w:pPr>
        <w:widowControl/>
        <w:spacing w:line="360" w:lineRule="auto"/>
        <w:jc w:val="left"/>
        <w:rPr>
          <w:rFonts w:ascii="Times" w:eastAsia="宋体" w:hAnsi="Times" w:cs="宋体"/>
          <w:kern w:val="0"/>
          <w:sz w:val="24"/>
          <w:szCs w:val="24"/>
        </w:rPr>
      </w:pPr>
    </w:p>
    <w:sectPr w:rsidR="0073245C">
      <w:headerReference w:type="default" r:id="rId38"/>
      <w:footerReference w:type="default" r:id="rId39"/>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liuchao" w:date="2017-04-28T16:30:00Z" w:initials="l">
    <w:p w14:paraId="78521DC8" w14:textId="77777777" w:rsidR="0031334B" w:rsidRDefault="0031334B">
      <w:pPr>
        <w:pStyle w:val="af0"/>
      </w:pPr>
      <w:r>
        <w:rPr>
          <w:rStyle w:val="af"/>
        </w:rPr>
        <w:annotationRef/>
      </w:r>
      <w:r>
        <w:rPr>
          <w:rFonts w:hint="eastAsia"/>
        </w:rPr>
        <w:t>应该都是先加入队列吧？当从队列中取任务时，要先判断在运行的任务数是否达到允许上限？</w:t>
      </w:r>
    </w:p>
  </w:comment>
  <w:comment w:id="19" w:author="liuchao" w:date="2017-04-28T16:32:00Z" w:initials="l">
    <w:p w14:paraId="014D72A7" w14:textId="77777777" w:rsidR="0031334B" w:rsidRDefault="0031334B" w:rsidP="00A33A88">
      <w:pPr>
        <w:pStyle w:val="af0"/>
        <w:numPr>
          <w:ilvl w:val="0"/>
          <w:numId w:val="4"/>
        </w:numPr>
      </w:pPr>
      <w:r>
        <w:rPr>
          <w:rStyle w:val="af"/>
        </w:rPr>
        <w:annotationRef/>
      </w:r>
      <w:r>
        <w:rPr>
          <w:rFonts w:hint="eastAsia"/>
        </w:rPr>
        <w:t>每种图元的语义？</w:t>
      </w:r>
    </w:p>
    <w:p w14:paraId="133420DA" w14:textId="77777777" w:rsidR="0031334B" w:rsidRDefault="0031334B" w:rsidP="00A33A88">
      <w:pPr>
        <w:pStyle w:val="af0"/>
        <w:numPr>
          <w:ilvl w:val="0"/>
          <w:numId w:val="4"/>
        </w:numPr>
      </w:pPr>
      <w:r>
        <w:rPr>
          <w:rFonts w:hint="eastAsia"/>
        </w:rPr>
        <w:t>先</w:t>
      </w:r>
      <w:r>
        <w:rPr>
          <w:rFonts w:hint="eastAsia"/>
        </w:rPr>
        <w:t>push</w:t>
      </w:r>
      <w:r>
        <w:rPr>
          <w:rFonts w:hint="eastAsia"/>
        </w:rPr>
        <w:t>，</w:t>
      </w:r>
      <w:r>
        <w:rPr>
          <w:rFonts w:hint="eastAsia"/>
        </w:rPr>
        <w:t>后判断“上限”？</w:t>
      </w:r>
      <w:r>
        <w:rPr>
          <w:rFonts w:hint="eastAsia"/>
        </w:rPr>
        <w:t>push</w:t>
      </w:r>
      <w:r>
        <w:rPr>
          <w:rFonts w:hint="eastAsia"/>
        </w:rPr>
        <w:t>的含义？</w:t>
      </w:r>
    </w:p>
    <w:p w14:paraId="51DCF6CE" w14:textId="77777777" w:rsidR="0031334B" w:rsidRDefault="0031334B" w:rsidP="00A33A88">
      <w:pPr>
        <w:pStyle w:val="af0"/>
        <w:numPr>
          <w:ilvl w:val="0"/>
          <w:numId w:val="4"/>
        </w:numPr>
      </w:pPr>
      <w:r>
        <w:rPr>
          <w:rFonts w:hint="eastAsia"/>
        </w:rPr>
        <w:t>加入队列等待：结束后执行什么？</w:t>
      </w:r>
    </w:p>
    <w:p w14:paraId="24F5173D" w14:textId="77777777" w:rsidR="0031334B" w:rsidRDefault="0031334B" w:rsidP="00474FB3">
      <w:pPr>
        <w:pStyle w:val="af0"/>
        <w:numPr>
          <w:ilvl w:val="0"/>
          <w:numId w:val="4"/>
        </w:numPr>
      </w:pPr>
      <w:r>
        <w:rPr>
          <w:rFonts w:hint="eastAsia"/>
        </w:rPr>
        <w:t>椭圆中的文字的含义？</w:t>
      </w:r>
    </w:p>
  </w:comment>
  <w:comment w:id="23" w:author="liuchao" w:date="2017-04-28T16:40:00Z" w:initials="l">
    <w:p w14:paraId="6F612DA2" w14:textId="7E208321" w:rsidR="0031334B" w:rsidRDefault="0031334B" w:rsidP="00F81C89">
      <w:pPr>
        <w:pStyle w:val="af0"/>
        <w:numPr>
          <w:ilvl w:val="0"/>
          <w:numId w:val="5"/>
        </w:numPr>
      </w:pPr>
      <w:r>
        <w:rPr>
          <w:rStyle w:val="af"/>
        </w:rPr>
        <w:annotationRef/>
      </w:r>
      <w:r>
        <w:t>Secondary Actor</w:t>
      </w:r>
      <w:r>
        <w:rPr>
          <w:rFonts w:hint="eastAsia"/>
        </w:rPr>
        <w:t>：</w:t>
      </w:r>
      <w:r>
        <w:t>Application</w:t>
      </w:r>
      <w:r>
        <w:rPr>
          <w:rFonts w:hint="eastAsia"/>
        </w:rPr>
        <w:t>，在用例图中与该用例没有关联，不一致。</w:t>
      </w:r>
    </w:p>
    <w:p w14:paraId="46257D46" w14:textId="77777777" w:rsidR="0031334B" w:rsidRDefault="0031334B" w:rsidP="00F81C89">
      <w:pPr>
        <w:pStyle w:val="af0"/>
        <w:numPr>
          <w:ilvl w:val="0"/>
          <w:numId w:val="5"/>
        </w:numPr>
      </w:pPr>
      <w:r>
        <w:rPr>
          <w:rFonts w:hint="eastAsia"/>
        </w:rPr>
        <w:t>Steps2-7</w:t>
      </w:r>
      <w:r>
        <w:rPr>
          <w:rFonts w:hint="eastAsia"/>
        </w:rPr>
        <w:t>，</w:t>
      </w:r>
      <w:r>
        <w:rPr>
          <w:rFonts w:hint="eastAsia"/>
        </w:rPr>
        <w:t>9-12</w:t>
      </w:r>
      <w:r>
        <w:rPr>
          <w:rFonts w:hint="eastAsia"/>
        </w:rPr>
        <w:t>：没有主语？</w:t>
      </w:r>
    </w:p>
    <w:p w14:paraId="5C0184D4" w14:textId="77777777" w:rsidR="0031334B" w:rsidRDefault="0031334B" w:rsidP="00F81C89">
      <w:pPr>
        <w:pStyle w:val="af0"/>
        <w:numPr>
          <w:ilvl w:val="0"/>
          <w:numId w:val="5"/>
        </w:numPr>
      </w:pPr>
      <w:r>
        <w:rPr>
          <w:rFonts w:hint="eastAsia"/>
        </w:rPr>
        <w:t>G</w:t>
      </w:r>
      <w:r>
        <w:t>l</w:t>
      </w:r>
      <w:r>
        <w:rPr>
          <w:rFonts w:hint="eastAsia"/>
        </w:rPr>
        <w:t xml:space="preserve">obal Alt. </w:t>
      </w:r>
      <w:r>
        <w:rPr>
          <w:rFonts w:hint="eastAsia"/>
        </w:rPr>
        <w:t>Flow:</w:t>
      </w:r>
      <w:r>
        <w:rPr>
          <w:rFonts w:hint="eastAsia"/>
        </w:rPr>
        <w:t>“创建模块失效”，是对应于</w:t>
      </w:r>
      <w:r>
        <w:rPr>
          <w:rFonts w:hint="eastAsia"/>
        </w:rPr>
        <w:t>step1</w:t>
      </w:r>
      <w:r>
        <w:rPr>
          <w:rFonts w:hint="eastAsia"/>
        </w:rPr>
        <w:t>吗？如是，应当为</w:t>
      </w:r>
      <w:r>
        <w:rPr>
          <w:rFonts w:hint="eastAsia"/>
        </w:rPr>
        <w:t>Specific Alt. Flow</w:t>
      </w:r>
      <w:r>
        <w:t>.</w:t>
      </w:r>
    </w:p>
    <w:p w14:paraId="58601E4A" w14:textId="2908F310" w:rsidR="0031334B" w:rsidRDefault="0031334B" w:rsidP="00F81C89">
      <w:pPr>
        <w:pStyle w:val="af0"/>
        <w:numPr>
          <w:ilvl w:val="0"/>
          <w:numId w:val="5"/>
        </w:numPr>
      </w:pPr>
      <w:r>
        <w:rPr>
          <w:rFonts w:hint="eastAsia"/>
        </w:rPr>
        <w:t>Step1</w:t>
      </w:r>
      <w:r>
        <w:t>, 8</w:t>
      </w:r>
      <w:r>
        <w:rPr>
          <w:rFonts w:hint="eastAsia"/>
        </w:rPr>
        <w:t>：应分别由</w:t>
      </w:r>
      <w:r>
        <w:rPr>
          <w:rFonts w:hint="eastAsia"/>
        </w:rPr>
        <w:t>Specific Alt. Flow</w:t>
      </w:r>
      <w:r>
        <w:t>.</w:t>
      </w:r>
    </w:p>
    <w:p w14:paraId="0F67F026" w14:textId="43DB8A94" w:rsidR="0031334B" w:rsidRDefault="0031334B" w:rsidP="000E5C03">
      <w:pPr>
        <w:pStyle w:val="af0"/>
      </w:pPr>
    </w:p>
  </w:comment>
  <w:comment w:id="24" w:author="liuchao" w:date="2017-04-28T16:46:00Z" w:initials="l">
    <w:p w14:paraId="7F746098" w14:textId="77777777" w:rsidR="0031334B" w:rsidRDefault="0031334B" w:rsidP="000E5C03">
      <w:pPr>
        <w:pStyle w:val="af0"/>
        <w:numPr>
          <w:ilvl w:val="0"/>
          <w:numId w:val="6"/>
        </w:numPr>
      </w:pPr>
      <w:r>
        <w:rPr>
          <w:rStyle w:val="af"/>
        </w:rPr>
        <w:annotationRef/>
      </w:r>
      <w:r>
        <w:t>Step5</w:t>
      </w:r>
      <w:r>
        <w:rPr>
          <w:rFonts w:hint="eastAsia"/>
        </w:rPr>
        <w:t>：如果在自定义模块中还没找到，还继续执行</w:t>
      </w:r>
      <w:r>
        <w:rPr>
          <w:rFonts w:hint="eastAsia"/>
        </w:rPr>
        <w:t>step6</w:t>
      </w:r>
      <w:r>
        <w:rPr>
          <w:rFonts w:hint="eastAsia"/>
        </w:rPr>
        <w:t>吗？</w:t>
      </w:r>
    </w:p>
    <w:p w14:paraId="1B1CCAEE" w14:textId="77777777" w:rsidR="0031334B" w:rsidRDefault="0031334B" w:rsidP="000E5C03">
      <w:pPr>
        <w:pStyle w:val="af0"/>
        <w:numPr>
          <w:ilvl w:val="0"/>
          <w:numId w:val="6"/>
        </w:numPr>
      </w:pPr>
      <w:r>
        <w:t>S</w:t>
      </w:r>
      <w:r>
        <w:rPr>
          <w:rFonts w:hint="eastAsia"/>
        </w:rPr>
        <w:t>tep7</w:t>
      </w:r>
      <w:r>
        <w:rPr>
          <w:rFonts w:hint="eastAsia"/>
        </w:rPr>
        <w:t>：“同步同步”？</w:t>
      </w:r>
    </w:p>
    <w:p w14:paraId="576185D4" w14:textId="352C1402" w:rsidR="0031334B" w:rsidRDefault="0031334B" w:rsidP="000E5C03">
      <w:pPr>
        <w:pStyle w:val="af0"/>
        <w:numPr>
          <w:ilvl w:val="0"/>
          <w:numId w:val="6"/>
        </w:numPr>
      </w:pPr>
      <w:r>
        <w:rPr>
          <w:rFonts w:hint="eastAsia"/>
        </w:rPr>
        <w:t>Global A</w:t>
      </w:r>
      <w:r>
        <w:t>l</w:t>
      </w:r>
      <w:r>
        <w:rPr>
          <w:rFonts w:hint="eastAsia"/>
        </w:rPr>
        <w:t>t.</w:t>
      </w:r>
      <w:r>
        <w:t xml:space="preserve"> </w:t>
      </w:r>
      <w:r>
        <w:rPr>
          <w:rFonts w:hint="eastAsia"/>
        </w:rPr>
        <w:t>Flow</w:t>
      </w:r>
      <w:r>
        <w:rPr>
          <w:rFonts w:hint="eastAsia"/>
        </w:rPr>
        <w:t>：应改为与</w:t>
      </w:r>
      <w:r>
        <w:rPr>
          <w:rFonts w:hint="eastAsia"/>
        </w:rPr>
        <w:t>validate</w:t>
      </w:r>
      <w:r>
        <w:rPr>
          <w:rFonts w:hint="eastAsia"/>
        </w:rPr>
        <w:t>对应的</w:t>
      </w:r>
      <w:r>
        <w:rPr>
          <w:rFonts w:hint="eastAsia"/>
        </w:rPr>
        <w:t>Specific Alt. Flow,</w:t>
      </w:r>
      <w:r>
        <w:t xml:space="preserve"> </w:t>
      </w:r>
      <w:r>
        <w:rPr>
          <w:rFonts w:hint="eastAsia"/>
        </w:rPr>
        <w:t>而对应的</w:t>
      </w:r>
      <w:r>
        <w:rPr>
          <w:rFonts w:hint="eastAsia"/>
        </w:rPr>
        <w:t>If</w:t>
      </w:r>
      <w:r>
        <w:rPr>
          <w:rFonts w:hint="eastAsia"/>
        </w:rPr>
        <w:t>语句应改为</w:t>
      </w:r>
      <w:r>
        <w:rPr>
          <w:rFonts w:hint="eastAsia"/>
        </w:rPr>
        <w:t>validate</w:t>
      </w:r>
      <w:r>
        <w:rPr>
          <w:rFonts w:hint="eastAsia"/>
        </w:rPr>
        <w:t>语句</w:t>
      </w:r>
    </w:p>
  </w:comment>
  <w:comment w:id="26" w:author="liuchao" w:date="2017-04-28T16:54:00Z" w:initials="l">
    <w:p w14:paraId="7708731B" w14:textId="1260932F" w:rsidR="0031334B" w:rsidRDefault="0031334B">
      <w:pPr>
        <w:pStyle w:val="af0"/>
      </w:pPr>
      <w:r>
        <w:rPr>
          <w:rStyle w:val="af"/>
        </w:rPr>
        <w:annotationRef/>
      </w:r>
      <w:r>
        <w:rPr>
          <w:rFonts w:hint="eastAsia"/>
        </w:rPr>
        <w:t>没有创建包的步骤？</w:t>
      </w:r>
    </w:p>
  </w:comment>
  <w:comment w:id="27" w:author="liuchao" w:date="2017-04-28T16:54:00Z" w:initials="l">
    <w:p w14:paraId="57F1B9E0" w14:textId="6F74B724" w:rsidR="0031334B" w:rsidRDefault="0031334B" w:rsidP="002B3ADA">
      <w:pPr>
        <w:pStyle w:val="af0"/>
        <w:numPr>
          <w:ilvl w:val="0"/>
          <w:numId w:val="7"/>
        </w:numPr>
      </w:pPr>
      <w:r>
        <w:rPr>
          <w:rStyle w:val="af"/>
        </w:rPr>
        <w:annotationRef/>
      </w:r>
      <w:r>
        <w:rPr>
          <w:rFonts w:hint="eastAsia"/>
        </w:rPr>
        <w:t>用例图中没有这个用例？</w:t>
      </w:r>
    </w:p>
    <w:p w14:paraId="23DCF356" w14:textId="77777777" w:rsidR="0031334B" w:rsidRDefault="0031334B" w:rsidP="002B3ADA">
      <w:pPr>
        <w:pStyle w:val="af0"/>
        <w:numPr>
          <w:ilvl w:val="0"/>
          <w:numId w:val="7"/>
        </w:numPr>
      </w:pPr>
      <w:r>
        <w:rPr>
          <w:rFonts w:hint="eastAsia"/>
        </w:rPr>
        <w:t>没有调用包的步骤？</w:t>
      </w:r>
    </w:p>
    <w:p w14:paraId="1DFB222E" w14:textId="40D8C788" w:rsidR="0031334B" w:rsidRDefault="0031334B" w:rsidP="002B3ADA">
      <w:pPr>
        <w:pStyle w:val="af0"/>
        <w:numPr>
          <w:ilvl w:val="0"/>
          <w:numId w:val="7"/>
        </w:numPr>
      </w:pPr>
      <w:r>
        <w:rPr>
          <w:rFonts w:hint="eastAsia"/>
        </w:rPr>
        <w:t>步骤</w:t>
      </w:r>
      <w:r>
        <w:rPr>
          <w:rFonts w:hint="eastAsia"/>
        </w:rPr>
        <w:t>2</w:t>
      </w:r>
      <w:r>
        <w:rPr>
          <w:rFonts w:hint="eastAsia"/>
        </w:rPr>
        <w:t>和</w:t>
      </w:r>
      <w:r>
        <w:rPr>
          <w:rFonts w:hint="eastAsia"/>
        </w:rPr>
        <w:t>3</w:t>
      </w:r>
      <w:r>
        <w:rPr>
          <w:rFonts w:hint="eastAsia"/>
        </w:rPr>
        <w:t>似有矛盾？</w:t>
      </w:r>
      <w:r>
        <w:rPr>
          <w:rFonts w:hint="eastAsia"/>
        </w:rPr>
        <w:t>Step 3</w:t>
      </w:r>
      <w:r>
        <w:rPr>
          <w:rFonts w:hint="eastAsia"/>
        </w:rPr>
        <w:t>是否应该改为</w:t>
      </w:r>
      <w:r>
        <w:rPr>
          <w:rFonts w:hint="eastAsia"/>
        </w:rPr>
        <w:t>step1</w:t>
      </w:r>
      <w:r>
        <w:rPr>
          <w:rFonts w:hint="eastAsia"/>
        </w:rPr>
        <w:t>？</w:t>
      </w:r>
    </w:p>
  </w:comment>
  <w:comment w:id="29" w:author="liuchao" w:date="2017-04-28T17:00:00Z" w:initials="l">
    <w:p w14:paraId="576B7F47" w14:textId="0DA36E46" w:rsidR="0031334B" w:rsidRDefault="0031334B">
      <w:pPr>
        <w:pStyle w:val="af0"/>
      </w:pPr>
      <w:r>
        <w:rPr>
          <w:rStyle w:val="af"/>
        </w:rPr>
        <w:annotationRef/>
      </w:r>
      <w:r>
        <w:rPr>
          <w:rFonts w:hint="eastAsia"/>
        </w:rPr>
        <w:t>Dependency</w:t>
      </w:r>
      <w:r>
        <w:rPr>
          <w:rFonts w:hint="eastAsia"/>
        </w:rPr>
        <w:t>中说明要包含“创建包”，但图中和</w:t>
      </w:r>
      <w:r>
        <w:rPr>
          <w:rFonts w:hint="eastAsia"/>
        </w:rPr>
        <w:t>Basic Flow</w:t>
      </w:r>
      <w:r>
        <w:rPr>
          <w:rFonts w:hint="eastAsia"/>
        </w:rPr>
        <w:t>中都没有</w:t>
      </w:r>
      <w:r>
        <w:rPr>
          <w:rFonts w:hint="eastAsia"/>
        </w:rPr>
        <w:t>include</w:t>
      </w:r>
      <w:r>
        <w:rPr>
          <w:rFonts w:hint="eastAsia"/>
        </w:rPr>
        <w:t>创建包？</w:t>
      </w:r>
    </w:p>
  </w:comment>
  <w:comment w:id="32" w:author="liuchao" w:date="2017-04-28T17:04:00Z" w:initials="l">
    <w:p w14:paraId="3CE5CB03" w14:textId="63BB6CB3" w:rsidR="0031334B" w:rsidRDefault="0031334B">
      <w:pPr>
        <w:pStyle w:val="af0"/>
      </w:pPr>
      <w:r>
        <w:rPr>
          <w:rStyle w:val="af"/>
        </w:rPr>
        <w:annotationRef/>
      </w:r>
      <w:r>
        <w:rPr>
          <w:rFonts w:hint="eastAsia"/>
        </w:rPr>
        <w:t>步骤</w:t>
      </w:r>
      <w:r>
        <w:rPr>
          <w:rFonts w:hint="eastAsia"/>
        </w:rPr>
        <w:t>1</w:t>
      </w:r>
      <w:r>
        <w:rPr>
          <w:rFonts w:hint="eastAsia"/>
        </w:rPr>
        <w:t>中不需要对</w:t>
      </w:r>
      <w:r>
        <w:rPr>
          <w:rFonts w:hint="eastAsia"/>
        </w:rPr>
        <w:t>listener</w:t>
      </w:r>
      <w:r>
        <w:rPr>
          <w:rFonts w:hint="eastAsia"/>
        </w:rPr>
        <w:t>是什么进行解释，只说“谁做什么”</w:t>
      </w:r>
    </w:p>
  </w:comment>
  <w:comment w:id="34" w:author="liuchao" w:date="2017-04-28T17:06:00Z" w:initials="l">
    <w:p w14:paraId="540E760D" w14:textId="49D3BB45" w:rsidR="0031334B" w:rsidRDefault="0031334B" w:rsidP="00B00300">
      <w:pPr>
        <w:pStyle w:val="af0"/>
        <w:numPr>
          <w:ilvl w:val="0"/>
          <w:numId w:val="8"/>
        </w:numPr>
      </w:pPr>
      <w:r>
        <w:rPr>
          <w:rStyle w:val="af"/>
        </w:rPr>
        <w:annotationRef/>
      </w:r>
      <w:r>
        <w:t>S</w:t>
      </w:r>
      <w:r>
        <w:rPr>
          <w:rFonts w:hint="eastAsia"/>
        </w:rPr>
        <w:t>tep3</w:t>
      </w:r>
      <w:r>
        <w:t>:</w:t>
      </w:r>
      <w:r>
        <w:rPr>
          <w:rFonts w:hint="eastAsia"/>
        </w:rPr>
        <w:t>创建一个“用户”？在</w:t>
      </w:r>
      <w:r>
        <w:rPr>
          <w:rFonts w:hint="eastAsia"/>
        </w:rPr>
        <w:t xml:space="preserve">Brief </w:t>
      </w:r>
      <w:proofErr w:type="spellStart"/>
      <w:r>
        <w:rPr>
          <w:rFonts w:hint="eastAsia"/>
        </w:rPr>
        <w:t>Desc</w:t>
      </w:r>
      <w:proofErr w:type="spellEnd"/>
      <w:r>
        <w:rPr>
          <w:rFonts w:hint="eastAsia"/>
        </w:rPr>
        <w:t>.</w:t>
      </w:r>
      <w:r>
        <w:rPr>
          <w:rFonts w:hint="eastAsia"/>
        </w:rPr>
        <w:t>中“创建</w:t>
      </w:r>
      <w:r>
        <w:rPr>
          <w:rFonts w:hint="eastAsia"/>
        </w:rPr>
        <w:t>UDP</w:t>
      </w:r>
      <w:r>
        <w:rPr>
          <w:rFonts w:hint="eastAsia"/>
        </w:rPr>
        <w:t>客户端”？不一致。</w:t>
      </w:r>
    </w:p>
    <w:p w14:paraId="2845ED37" w14:textId="5A56722C" w:rsidR="0031334B" w:rsidRDefault="0031334B" w:rsidP="00B00300">
      <w:pPr>
        <w:pStyle w:val="af0"/>
        <w:numPr>
          <w:ilvl w:val="0"/>
          <w:numId w:val="8"/>
        </w:numPr>
      </w:pPr>
      <w:r>
        <w:rPr>
          <w:rFonts w:hint="eastAsia"/>
        </w:rPr>
        <w:t>没有创建</w:t>
      </w:r>
      <w:r>
        <w:rPr>
          <w:rFonts w:hint="eastAsia"/>
        </w:rPr>
        <w:t>UDP</w:t>
      </w:r>
      <w:r>
        <w:rPr>
          <w:rFonts w:hint="eastAsia"/>
        </w:rPr>
        <w:t>服务器端的步骤？</w:t>
      </w:r>
    </w:p>
  </w:comment>
  <w:comment w:id="36" w:author="liuchao" w:date="2017-04-28T17:09:00Z" w:initials="l">
    <w:p w14:paraId="4166E8A3" w14:textId="04433891" w:rsidR="0031334B" w:rsidRDefault="0031334B">
      <w:pPr>
        <w:pStyle w:val="af0"/>
      </w:pPr>
      <w:r>
        <w:rPr>
          <w:rStyle w:val="af"/>
        </w:rPr>
        <w:annotationRef/>
      </w:r>
      <w:r>
        <w:t>S</w:t>
      </w:r>
      <w:r>
        <w:rPr>
          <w:rFonts w:hint="eastAsia"/>
        </w:rPr>
        <w:t>tep1</w:t>
      </w:r>
      <w:r>
        <w:t>:</w:t>
      </w:r>
      <w:r>
        <w:rPr>
          <w:rFonts w:hint="eastAsia"/>
        </w:rPr>
        <w:t>删除“即可”，“实现”应改为“构建”？</w:t>
      </w:r>
    </w:p>
  </w:comment>
  <w:comment w:id="37" w:author="liuchao" w:date="2017-04-28T17:11:00Z" w:initials="l">
    <w:p w14:paraId="21DDC4A8" w14:textId="12616B03" w:rsidR="0031334B" w:rsidRDefault="0031334B">
      <w:pPr>
        <w:pStyle w:val="af0"/>
      </w:pPr>
      <w:r>
        <w:rPr>
          <w:rStyle w:val="af"/>
        </w:rPr>
        <w:annotationRef/>
      </w:r>
      <w:r>
        <w:t>S</w:t>
      </w:r>
      <w:r>
        <w:rPr>
          <w:rFonts w:hint="eastAsia"/>
        </w:rPr>
        <w:t>tep2</w:t>
      </w:r>
      <w:r>
        <w:t xml:space="preserve">: </w:t>
      </w:r>
      <w:r>
        <w:rPr>
          <w:rFonts w:hint="eastAsia"/>
        </w:rPr>
        <w:t>“实现”改为“构建”？</w:t>
      </w:r>
    </w:p>
  </w:comment>
  <w:comment w:id="39" w:author="liuchao" w:date="2017-04-28T17:12:00Z" w:initials="l">
    <w:p w14:paraId="3E531E5E" w14:textId="05A9A18A" w:rsidR="0031334B" w:rsidRDefault="0031334B">
      <w:pPr>
        <w:pStyle w:val="af0"/>
      </w:pPr>
      <w:r>
        <w:rPr>
          <w:rStyle w:val="af"/>
        </w:rPr>
        <w:annotationRef/>
      </w:r>
      <w:r>
        <w:rPr>
          <w:rFonts w:hint="eastAsia"/>
        </w:rPr>
        <w:t xml:space="preserve">Global </w:t>
      </w:r>
      <w:r>
        <w:t>Alt Flow</w:t>
      </w:r>
      <w:r>
        <w:rPr>
          <w:rFonts w:hint="eastAsia"/>
        </w:rPr>
        <w:t>：太宽泛了。应该用</w:t>
      </w:r>
      <w:r>
        <w:rPr>
          <w:rFonts w:hint="eastAsia"/>
        </w:rPr>
        <w:t>Specific Alt F</w:t>
      </w:r>
      <w:r>
        <w:t>l</w:t>
      </w:r>
      <w:r>
        <w:rPr>
          <w:rFonts w:hint="eastAsia"/>
        </w:rPr>
        <w:t>ow</w:t>
      </w:r>
      <w:r>
        <w:rPr>
          <w:rFonts w:hint="eastAsia"/>
        </w:rPr>
        <w:t>，针对每个特定的步骤，分别给出处理</w:t>
      </w:r>
    </w:p>
  </w:comment>
  <w:comment w:id="43" w:author="liuchao" w:date="2017-04-28T17:15:00Z" w:initials="l">
    <w:p w14:paraId="57A6E0DB" w14:textId="5C0D491E" w:rsidR="0031334B" w:rsidRDefault="0031334B">
      <w:pPr>
        <w:pStyle w:val="af0"/>
      </w:pPr>
      <w:r>
        <w:rPr>
          <w:rStyle w:val="af"/>
        </w:rPr>
        <w:annotationRef/>
      </w:r>
      <w:r>
        <w:t>I</w:t>
      </w:r>
      <w:r>
        <w:rPr>
          <w:rFonts w:hint="eastAsia"/>
        </w:rPr>
        <w:t xml:space="preserve">nclude </w:t>
      </w:r>
      <w:r>
        <w:t xml:space="preserve">use </w:t>
      </w:r>
      <w:r>
        <w:t>case?</w:t>
      </w:r>
      <w:r>
        <w:rPr>
          <w:rFonts w:hint="eastAsia"/>
        </w:rPr>
        <w:t>图中没有</w:t>
      </w:r>
      <w:r>
        <w:rPr>
          <w:rFonts w:hint="eastAsia"/>
        </w:rPr>
        <w:t>,</w:t>
      </w:r>
      <w:r>
        <w:rPr>
          <w:rFonts w:hint="eastAsia"/>
        </w:rPr>
        <w:t>步骤中也没有</w:t>
      </w:r>
      <w:r>
        <w:rPr>
          <w:rFonts w:hint="eastAsia"/>
        </w:rPr>
        <w:t>?</w:t>
      </w:r>
    </w:p>
  </w:comment>
  <w:comment w:id="54" w:author="liuchao" w:date="2017-04-28T17:54:00Z" w:initials="l">
    <w:p w14:paraId="5FCAA6D2" w14:textId="35F5E613" w:rsidR="0031334B" w:rsidRDefault="0031334B">
      <w:pPr>
        <w:pStyle w:val="af0"/>
      </w:pPr>
      <w:r>
        <w:rPr>
          <w:rStyle w:val="af"/>
        </w:rPr>
        <w:annotationRef/>
      </w:r>
      <w:r>
        <w:rPr>
          <w:rFonts w:hint="eastAsia"/>
        </w:rPr>
        <w:t>需细化</w:t>
      </w:r>
      <w:r>
        <w:rPr>
          <w:rFonts w:hint="eastAsia"/>
        </w:rPr>
        <w:t>,</w:t>
      </w:r>
      <w:r>
        <w:rPr>
          <w:rFonts w:hint="eastAsia"/>
        </w:rPr>
        <w:t>如用例</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521DC8" w15:done="0"/>
  <w15:commentEx w15:paraId="24F5173D" w15:done="0"/>
  <w15:commentEx w15:paraId="0F67F026" w15:done="0"/>
  <w15:commentEx w15:paraId="576185D4" w15:done="0"/>
  <w15:commentEx w15:paraId="7708731B" w15:done="0"/>
  <w15:commentEx w15:paraId="1DFB222E" w15:done="0"/>
  <w15:commentEx w15:paraId="576B7F47" w15:done="0"/>
  <w15:commentEx w15:paraId="3CE5CB03" w15:done="0"/>
  <w15:commentEx w15:paraId="2845ED37" w15:done="0"/>
  <w15:commentEx w15:paraId="4166E8A3" w15:done="0"/>
  <w15:commentEx w15:paraId="21DDC4A8" w15:done="0"/>
  <w15:commentEx w15:paraId="3E531E5E" w15:done="0"/>
  <w15:commentEx w15:paraId="57A6E0DB" w15:done="0"/>
  <w15:commentEx w15:paraId="5FCAA6D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D4C1D" w14:textId="77777777" w:rsidR="009E4DE5" w:rsidRDefault="009E4DE5">
      <w:r>
        <w:separator/>
      </w:r>
    </w:p>
  </w:endnote>
  <w:endnote w:type="continuationSeparator" w:id="0">
    <w:p w14:paraId="5671383D" w14:textId="77777777" w:rsidR="009E4DE5" w:rsidRDefault="009E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sdtPr>
    <w:sdtContent>
      <w:p w14:paraId="4F73148F" w14:textId="493C2A21" w:rsidR="0031334B" w:rsidRDefault="0031334B">
        <w:pPr>
          <w:pStyle w:val="a6"/>
          <w:jc w:val="center"/>
        </w:pPr>
        <w:r>
          <w:fldChar w:fldCharType="begin"/>
        </w:r>
        <w:r>
          <w:instrText>PAGE   \* MERGEFORMAT</w:instrText>
        </w:r>
        <w:r>
          <w:fldChar w:fldCharType="separate"/>
        </w:r>
        <w:r w:rsidR="00B500F5" w:rsidRPr="00B500F5">
          <w:rPr>
            <w:noProof/>
            <w:lang w:val="zh-CN"/>
          </w:rPr>
          <w:t>18</w:t>
        </w:r>
        <w:r>
          <w:fldChar w:fldCharType="end"/>
        </w:r>
      </w:p>
    </w:sdtContent>
  </w:sdt>
  <w:p w14:paraId="0CE89622" w14:textId="77777777" w:rsidR="0031334B" w:rsidRDefault="003133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7C351" w14:textId="77777777" w:rsidR="009E4DE5" w:rsidRDefault="009E4DE5">
      <w:r>
        <w:separator/>
      </w:r>
    </w:p>
  </w:footnote>
  <w:footnote w:type="continuationSeparator" w:id="0">
    <w:p w14:paraId="589D3B15" w14:textId="77777777" w:rsidR="009E4DE5" w:rsidRDefault="009E4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6D094" w14:textId="77777777" w:rsidR="0031334B" w:rsidRDefault="0031334B">
    <w:pPr>
      <w:pStyle w:val="a8"/>
      <w:rPr>
        <w:rFonts w:ascii="Times New Roman" w:eastAsia="宋体" w:hAnsi="Times New Roman" w:cs="Times New Roman"/>
      </w:rPr>
    </w:pPr>
    <w:r>
      <w:rPr>
        <w:rFonts w:ascii="Times New Roman" w:eastAsia="宋体" w:hAnsi="Times New Roman" w:cs="Times New Roman" w:hint="eastAsia"/>
      </w:rPr>
      <w:t>&lt;&lt;Node</w:t>
    </w:r>
    <w:r>
      <w:rPr>
        <w:rFonts w:ascii="Times New Roman" w:eastAsia="宋体" w:hAnsi="Times New Roman" w:cs="Times New Roman"/>
      </w:rPr>
      <w:t>.</w:t>
    </w:r>
    <w:r>
      <w:rPr>
        <w:rFonts w:ascii="Times New Roman" w:eastAsia="宋体" w:hAnsi="Times New Roman" w:cs="Times New Roman" w:hint="eastAsia"/>
      </w:rPr>
      <w:t>js&gt;&gt;</w:t>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945"/>
    <w:multiLevelType w:val="multilevel"/>
    <w:tmpl w:val="0B2B294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6014704"/>
    <w:multiLevelType w:val="multilevel"/>
    <w:tmpl w:val="16014704"/>
    <w:lvl w:ilvl="0">
      <w:start w:val="1"/>
      <w:numFmt w:val="decimal"/>
      <w:lvlText w:val="（%1）"/>
      <w:lvlJc w:val="left"/>
      <w:pPr>
        <w:ind w:left="720" w:hanging="720"/>
      </w:pPr>
      <w:rPr>
        <w:rFonts w:asciiTheme="minorEastAsia" w:hAnsiTheme="minorEastAsia"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9631A7"/>
    <w:multiLevelType w:val="hybridMultilevel"/>
    <w:tmpl w:val="CCFC562A"/>
    <w:lvl w:ilvl="0" w:tplc="5F5C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15266"/>
    <w:multiLevelType w:val="hybridMultilevel"/>
    <w:tmpl w:val="D58A8BD8"/>
    <w:lvl w:ilvl="0" w:tplc="18ACE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25DE5"/>
    <w:multiLevelType w:val="hybridMultilevel"/>
    <w:tmpl w:val="3DB25114"/>
    <w:lvl w:ilvl="0" w:tplc="9CB41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0D6594"/>
    <w:multiLevelType w:val="multilevel"/>
    <w:tmpl w:val="570D659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5AC332B7"/>
    <w:multiLevelType w:val="hybridMultilevel"/>
    <w:tmpl w:val="E932AEA8"/>
    <w:lvl w:ilvl="0" w:tplc="6D0CD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A15EE1"/>
    <w:multiLevelType w:val="hybridMultilevel"/>
    <w:tmpl w:val="4B9E6242"/>
    <w:lvl w:ilvl="0" w:tplc="0DC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17163"/>
    <w:rsid w:val="00032C2F"/>
    <w:rsid w:val="00071B5A"/>
    <w:rsid w:val="00074030"/>
    <w:rsid w:val="000743FB"/>
    <w:rsid w:val="000819C6"/>
    <w:rsid w:val="000840E3"/>
    <w:rsid w:val="00084F03"/>
    <w:rsid w:val="000A2284"/>
    <w:rsid w:val="000C071B"/>
    <w:rsid w:val="000D1FEA"/>
    <w:rsid w:val="000E1570"/>
    <w:rsid w:val="000E5C03"/>
    <w:rsid w:val="000E7715"/>
    <w:rsid w:val="001076A3"/>
    <w:rsid w:val="00114A83"/>
    <w:rsid w:val="00114D95"/>
    <w:rsid w:val="00120819"/>
    <w:rsid w:val="0013731F"/>
    <w:rsid w:val="0015543E"/>
    <w:rsid w:val="00161F39"/>
    <w:rsid w:val="00172B59"/>
    <w:rsid w:val="00176269"/>
    <w:rsid w:val="0017655D"/>
    <w:rsid w:val="001848ED"/>
    <w:rsid w:val="001E0A7E"/>
    <w:rsid w:val="001E6389"/>
    <w:rsid w:val="001E6CE9"/>
    <w:rsid w:val="001F7015"/>
    <w:rsid w:val="00205969"/>
    <w:rsid w:val="002131BC"/>
    <w:rsid w:val="00213DCB"/>
    <w:rsid w:val="0021707C"/>
    <w:rsid w:val="00222C0D"/>
    <w:rsid w:val="002314A6"/>
    <w:rsid w:val="002358C1"/>
    <w:rsid w:val="00236612"/>
    <w:rsid w:val="002571D4"/>
    <w:rsid w:val="00265051"/>
    <w:rsid w:val="00272ACC"/>
    <w:rsid w:val="002741EA"/>
    <w:rsid w:val="0027465C"/>
    <w:rsid w:val="0027584D"/>
    <w:rsid w:val="00285D04"/>
    <w:rsid w:val="00287E7E"/>
    <w:rsid w:val="00291CB1"/>
    <w:rsid w:val="002B3ADA"/>
    <w:rsid w:val="002B6461"/>
    <w:rsid w:val="002E2438"/>
    <w:rsid w:val="002F29D6"/>
    <w:rsid w:val="0031334B"/>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74FB3"/>
    <w:rsid w:val="004806F1"/>
    <w:rsid w:val="004833E1"/>
    <w:rsid w:val="00483E1D"/>
    <w:rsid w:val="00486BAC"/>
    <w:rsid w:val="00490BAE"/>
    <w:rsid w:val="00491C31"/>
    <w:rsid w:val="004B327A"/>
    <w:rsid w:val="004C1350"/>
    <w:rsid w:val="004E5C1F"/>
    <w:rsid w:val="004E72A5"/>
    <w:rsid w:val="00517322"/>
    <w:rsid w:val="00556A64"/>
    <w:rsid w:val="00573EA1"/>
    <w:rsid w:val="005A474B"/>
    <w:rsid w:val="005A61C2"/>
    <w:rsid w:val="005B78A4"/>
    <w:rsid w:val="005C10E4"/>
    <w:rsid w:val="005D67B4"/>
    <w:rsid w:val="005E4940"/>
    <w:rsid w:val="006003B0"/>
    <w:rsid w:val="006003FE"/>
    <w:rsid w:val="006010CA"/>
    <w:rsid w:val="00604DA1"/>
    <w:rsid w:val="00611ABC"/>
    <w:rsid w:val="006756F9"/>
    <w:rsid w:val="006C1884"/>
    <w:rsid w:val="006C4329"/>
    <w:rsid w:val="006D51CE"/>
    <w:rsid w:val="00711EC0"/>
    <w:rsid w:val="00730DBE"/>
    <w:rsid w:val="0073245C"/>
    <w:rsid w:val="00752DF2"/>
    <w:rsid w:val="0077632D"/>
    <w:rsid w:val="00776C64"/>
    <w:rsid w:val="0078301C"/>
    <w:rsid w:val="007A10FE"/>
    <w:rsid w:val="007C37B2"/>
    <w:rsid w:val="007D7B52"/>
    <w:rsid w:val="007F526B"/>
    <w:rsid w:val="007F56F1"/>
    <w:rsid w:val="007F61F7"/>
    <w:rsid w:val="00813259"/>
    <w:rsid w:val="008422CA"/>
    <w:rsid w:val="008649CF"/>
    <w:rsid w:val="00865CE9"/>
    <w:rsid w:val="008C52B9"/>
    <w:rsid w:val="008D6FF9"/>
    <w:rsid w:val="00912D87"/>
    <w:rsid w:val="00920ECD"/>
    <w:rsid w:val="00930576"/>
    <w:rsid w:val="00942271"/>
    <w:rsid w:val="00945FD0"/>
    <w:rsid w:val="00950380"/>
    <w:rsid w:val="009504E6"/>
    <w:rsid w:val="0096468C"/>
    <w:rsid w:val="00973FF0"/>
    <w:rsid w:val="00985E1F"/>
    <w:rsid w:val="00991E52"/>
    <w:rsid w:val="00995C71"/>
    <w:rsid w:val="009A0D1A"/>
    <w:rsid w:val="009A7F42"/>
    <w:rsid w:val="009C058C"/>
    <w:rsid w:val="009C277D"/>
    <w:rsid w:val="009C50D1"/>
    <w:rsid w:val="009C5790"/>
    <w:rsid w:val="009E0F23"/>
    <w:rsid w:val="009E4DE5"/>
    <w:rsid w:val="00A07A76"/>
    <w:rsid w:val="00A07F9C"/>
    <w:rsid w:val="00A33A88"/>
    <w:rsid w:val="00A35C70"/>
    <w:rsid w:val="00A4426A"/>
    <w:rsid w:val="00A450DB"/>
    <w:rsid w:val="00A55509"/>
    <w:rsid w:val="00A56F61"/>
    <w:rsid w:val="00A66919"/>
    <w:rsid w:val="00A712D8"/>
    <w:rsid w:val="00A735F8"/>
    <w:rsid w:val="00A86860"/>
    <w:rsid w:val="00A91A97"/>
    <w:rsid w:val="00AA145A"/>
    <w:rsid w:val="00AC199A"/>
    <w:rsid w:val="00AC5B2A"/>
    <w:rsid w:val="00AC6A3E"/>
    <w:rsid w:val="00AD395F"/>
    <w:rsid w:val="00AE2DA7"/>
    <w:rsid w:val="00AF121A"/>
    <w:rsid w:val="00B00300"/>
    <w:rsid w:val="00B06FD5"/>
    <w:rsid w:val="00B21412"/>
    <w:rsid w:val="00B2788F"/>
    <w:rsid w:val="00B27B8B"/>
    <w:rsid w:val="00B3366C"/>
    <w:rsid w:val="00B425C1"/>
    <w:rsid w:val="00B500F5"/>
    <w:rsid w:val="00B518D2"/>
    <w:rsid w:val="00B71E0D"/>
    <w:rsid w:val="00B73A13"/>
    <w:rsid w:val="00B82287"/>
    <w:rsid w:val="00B843C1"/>
    <w:rsid w:val="00B94AA0"/>
    <w:rsid w:val="00BA6890"/>
    <w:rsid w:val="00BC4EDE"/>
    <w:rsid w:val="00BD5C15"/>
    <w:rsid w:val="00C22E37"/>
    <w:rsid w:val="00C2517D"/>
    <w:rsid w:val="00C32DE6"/>
    <w:rsid w:val="00C34D9B"/>
    <w:rsid w:val="00C41CA5"/>
    <w:rsid w:val="00C45AA6"/>
    <w:rsid w:val="00C45D96"/>
    <w:rsid w:val="00C464AC"/>
    <w:rsid w:val="00C51118"/>
    <w:rsid w:val="00C528F6"/>
    <w:rsid w:val="00C62815"/>
    <w:rsid w:val="00C71275"/>
    <w:rsid w:val="00C91804"/>
    <w:rsid w:val="00C9379D"/>
    <w:rsid w:val="00C96281"/>
    <w:rsid w:val="00CA3A63"/>
    <w:rsid w:val="00CA653A"/>
    <w:rsid w:val="00CC38C9"/>
    <w:rsid w:val="00CF0BE0"/>
    <w:rsid w:val="00D017D9"/>
    <w:rsid w:val="00D205E8"/>
    <w:rsid w:val="00D246DF"/>
    <w:rsid w:val="00D32E75"/>
    <w:rsid w:val="00D53C4F"/>
    <w:rsid w:val="00D63EC8"/>
    <w:rsid w:val="00D729B0"/>
    <w:rsid w:val="00D869D6"/>
    <w:rsid w:val="00DD0119"/>
    <w:rsid w:val="00DD6AF0"/>
    <w:rsid w:val="00DE30A6"/>
    <w:rsid w:val="00DE67F2"/>
    <w:rsid w:val="00DF033F"/>
    <w:rsid w:val="00E0773D"/>
    <w:rsid w:val="00E176EB"/>
    <w:rsid w:val="00E17EE7"/>
    <w:rsid w:val="00E3263F"/>
    <w:rsid w:val="00E46220"/>
    <w:rsid w:val="00E6094A"/>
    <w:rsid w:val="00E63DF9"/>
    <w:rsid w:val="00E6484F"/>
    <w:rsid w:val="00E65D74"/>
    <w:rsid w:val="00E71EC4"/>
    <w:rsid w:val="00E95C86"/>
    <w:rsid w:val="00E96157"/>
    <w:rsid w:val="00EA4964"/>
    <w:rsid w:val="00EB678D"/>
    <w:rsid w:val="00EC0D88"/>
    <w:rsid w:val="00EC518A"/>
    <w:rsid w:val="00EF5300"/>
    <w:rsid w:val="00F240BD"/>
    <w:rsid w:val="00F31D88"/>
    <w:rsid w:val="00F42A60"/>
    <w:rsid w:val="00F6460E"/>
    <w:rsid w:val="00F71A76"/>
    <w:rsid w:val="00F72930"/>
    <w:rsid w:val="00F81C89"/>
    <w:rsid w:val="00FA1E03"/>
    <w:rsid w:val="00FB03E2"/>
    <w:rsid w:val="00FB0AFC"/>
    <w:rsid w:val="00FB1916"/>
    <w:rsid w:val="00FB1E01"/>
    <w:rsid w:val="00FB24DD"/>
    <w:rsid w:val="00FE2B88"/>
    <w:rsid w:val="00FE33C1"/>
    <w:rsid w:val="00FE33EE"/>
    <w:rsid w:val="00FF32AF"/>
    <w:rsid w:val="00FF34C0"/>
    <w:rsid w:val="03777DC8"/>
    <w:rsid w:val="26DA6AEB"/>
    <w:rsid w:val="300E58D0"/>
    <w:rsid w:val="54A438AF"/>
    <w:rsid w:val="5CDD16BD"/>
    <w:rsid w:val="675F0AFE"/>
    <w:rsid w:val="72765C01"/>
    <w:rsid w:val="79E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60CD89"/>
  <w15:docId w15:val="{07D92404-68EB-4D15-B7A7-C49107BD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pPr>
      <w:ind w:leftChars="400" w:left="840"/>
    </w:p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a">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unhideWhenUsed/>
    <w:rPr>
      <w:color w:val="800080" w:themeColor="followedHyperlink"/>
      <w:u w:val="single"/>
    </w:rPr>
  </w:style>
  <w:style w:type="character" w:styleId="ac">
    <w:name w:val="Hyperlink"/>
    <w:basedOn w:val="a0"/>
    <w:uiPriority w:val="99"/>
    <w:unhideWhenUsed/>
    <w:rPr>
      <w:color w:val="0000FF"/>
      <w:u w:val="single"/>
    </w:rPr>
  </w:style>
  <w:style w:type="character" w:styleId="HTML">
    <w:name w:val="HTML Code"/>
    <w:basedOn w:val="a0"/>
    <w:uiPriority w:val="99"/>
    <w:unhideWhenUsed/>
    <w:rPr>
      <w:rFonts w:ascii="宋体" w:eastAsia="宋体" w:hAnsi="宋体" w:cs="宋体"/>
      <w:sz w:val="24"/>
      <w:szCs w:val="24"/>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customStyle="1" w:styleId="12">
    <w:name w:val="无间隔1"/>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12"/>
    <w:uiPriority w:val="1"/>
    <w:rPr>
      <w:kern w:val="0"/>
      <w:sz w:val="22"/>
    </w:rPr>
  </w:style>
  <w:style w:type="character" w:customStyle="1" w:styleId="a5">
    <w:name w:val="批注框文本 字符"/>
    <w:basedOn w:val="a0"/>
    <w:link w:val="a4"/>
    <w:uiPriority w:val="99"/>
    <w:semiHidden/>
    <w:rPr>
      <w:sz w:val="18"/>
      <w:szCs w:val="18"/>
    </w:rPr>
  </w:style>
  <w:style w:type="paragraph" w:customStyle="1" w:styleId="13">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styleId="af">
    <w:name w:val="annotation reference"/>
    <w:basedOn w:val="a0"/>
    <w:uiPriority w:val="99"/>
    <w:semiHidden/>
    <w:unhideWhenUsed/>
    <w:rsid w:val="00A33A88"/>
    <w:rPr>
      <w:sz w:val="21"/>
      <w:szCs w:val="21"/>
    </w:rPr>
  </w:style>
  <w:style w:type="paragraph" w:styleId="af0">
    <w:name w:val="annotation text"/>
    <w:basedOn w:val="a"/>
    <w:link w:val="af1"/>
    <w:uiPriority w:val="99"/>
    <w:semiHidden/>
    <w:unhideWhenUsed/>
    <w:rsid w:val="00A33A88"/>
    <w:pPr>
      <w:jc w:val="left"/>
    </w:pPr>
  </w:style>
  <w:style w:type="character" w:customStyle="1" w:styleId="af1">
    <w:name w:val="批注文字 字符"/>
    <w:basedOn w:val="a0"/>
    <w:link w:val="af0"/>
    <w:uiPriority w:val="99"/>
    <w:semiHidden/>
    <w:rsid w:val="00A33A88"/>
    <w:rPr>
      <w:rFonts w:asciiTheme="minorHAnsi" w:eastAsiaTheme="minorEastAsia" w:hAnsiTheme="minorHAnsi" w:cstheme="minorBidi"/>
      <w:kern w:val="2"/>
      <w:sz w:val="21"/>
      <w:szCs w:val="22"/>
    </w:rPr>
  </w:style>
  <w:style w:type="paragraph" w:styleId="af2">
    <w:name w:val="annotation subject"/>
    <w:basedOn w:val="af0"/>
    <w:next w:val="af0"/>
    <w:link w:val="af3"/>
    <w:uiPriority w:val="99"/>
    <w:semiHidden/>
    <w:unhideWhenUsed/>
    <w:rsid w:val="00A33A88"/>
    <w:rPr>
      <w:b/>
      <w:bCs/>
    </w:rPr>
  </w:style>
  <w:style w:type="character" w:customStyle="1" w:styleId="af3">
    <w:name w:val="批注主题 字符"/>
    <w:basedOn w:val="af1"/>
    <w:link w:val="af2"/>
    <w:uiPriority w:val="99"/>
    <w:semiHidden/>
    <w:rsid w:val="00A33A88"/>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ike.baidu.com/item/%E4%BA%92%E8%81%94%E7%BD%91/199186"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baike.baidu.com/item/%E5%B9%B6%E5%8F%91%E8%BF%9E%E6%8E%A5" TargetMode="External"/><Relationship Id="rId17" Type="http://schemas.openxmlformats.org/officeDocument/2006/relationships/hyperlink" Target="http://lib.csdn.net/base/javascrip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cnodejs.org/topic/551200e6d792542a29789a43" TargetMode="External"/><Relationship Id="rId40" Type="http://schemas.openxmlformats.org/officeDocument/2006/relationships/fontTable" Target="fontTable.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191975" w:rsidRDefault="00191975">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191975" w:rsidRDefault="00191975">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14"/>
    <w:rsid w:val="00032622"/>
    <w:rsid w:val="000B6869"/>
    <w:rsid w:val="00191975"/>
    <w:rsid w:val="001A1D93"/>
    <w:rsid w:val="00235EE6"/>
    <w:rsid w:val="0024299D"/>
    <w:rsid w:val="003B7986"/>
    <w:rsid w:val="00403914"/>
    <w:rsid w:val="00553328"/>
    <w:rsid w:val="00591F98"/>
    <w:rsid w:val="006E7FF0"/>
    <w:rsid w:val="007963C1"/>
    <w:rsid w:val="009A5788"/>
    <w:rsid w:val="00AA34DD"/>
    <w:rsid w:val="00B61F7B"/>
    <w:rsid w:val="00BD7B31"/>
    <w:rsid w:val="00C15E7D"/>
    <w:rsid w:val="00C61661"/>
    <w:rsid w:val="00C8444B"/>
    <w:rsid w:val="00CB1416"/>
    <w:rsid w:val="00D05C03"/>
    <w:rsid w:val="00D7659C"/>
    <w:rsid w:val="00D866D4"/>
    <w:rsid w:val="00E3628E"/>
    <w:rsid w:val="00EE635D"/>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pPr>
      <w:widowControl w:val="0"/>
      <w:jc w:val="both"/>
    </w:pPr>
    <w:rPr>
      <w:kern w:val="2"/>
      <w:sz w:val="21"/>
      <w:szCs w:val="22"/>
    </w:rPr>
  </w:style>
  <w:style w:type="paragraph" w:customStyle="1" w:styleId="E3107CD3DDDD4C47B9CF553DB3D6DE1E">
    <w:name w:val="E3107CD3DDDD4C47B9CF553DB3D6DE1E"/>
    <w:pPr>
      <w:widowControl w:val="0"/>
      <w:jc w:val="both"/>
    </w:pPr>
    <w:rPr>
      <w:kern w:val="2"/>
      <w:sz w:val="21"/>
      <w:szCs w:val="22"/>
    </w:rPr>
  </w:style>
  <w:style w:type="paragraph" w:customStyle="1" w:styleId="A94F2561BC494D03889C7E63ED23074D">
    <w:name w:val="A94F2561BC494D03889C7E63ED23074D"/>
    <w:pPr>
      <w:widowControl w:val="0"/>
      <w:jc w:val="both"/>
    </w:pPr>
    <w:rPr>
      <w:kern w:val="2"/>
      <w:sz w:val="21"/>
      <w:szCs w:val="22"/>
    </w:rPr>
  </w:style>
  <w:style w:type="paragraph" w:customStyle="1" w:styleId="165845EA28164BA68250C0E0D5E3E056">
    <w:name w:val="165845EA28164BA68250C0E0D5E3E056"/>
    <w:pPr>
      <w:widowControl w:val="0"/>
      <w:jc w:val="both"/>
    </w:pPr>
    <w:rPr>
      <w:kern w:val="2"/>
      <w:sz w:val="21"/>
      <w:szCs w:val="22"/>
    </w:rPr>
  </w:style>
  <w:style w:type="paragraph" w:customStyle="1" w:styleId="8535FF7D55024FA791DAE0B062DDE75F">
    <w:name w:val="8535FF7D55024FA791DAE0B062DDE75F"/>
    <w:pPr>
      <w:widowControl w:val="0"/>
      <w:jc w:val="both"/>
    </w:pPr>
    <w:rPr>
      <w:kern w:val="2"/>
      <w:sz w:val="21"/>
      <w:szCs w:val="22"/>
    </w:rPr>
  </w:style>
  <w:style w:type="paragraph" w:customStyle="1" w:styleId="821A5E85ECA447728E4B2BE5611589DC">
    <w:name w:val="821A5E85ECA447728E4B2BE5611589DC"/>
    <w:pPr>
      <w:widowControl w:val="0"/>
      <w:jc w:val="both"/>
    </w:pPr>
    <w:rPr>
      <w:kern w:val="2"/>
      <w:sz w:val="21"/>
      <w:szCs w:val="22"/>
    </w:rPr>
  </w:style>
  <w:style w:type="paragraph" w:customStyle="1" w:styleId="78C6A4DA96EF48459CE4162AF211DB57">
    <w:name w:val="78C6A4DA96EF48459CE4162AF211DB5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70AA085-84DD-4BAC-AF56-12E8973C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lastModifiedBy>zhen wenny</cp:lastModifiedBy>
  <cp:revision>7</cp:revision>
  <dcterms:created xsi:type="dcterms:W3CDTF">2017-04-28T08:27:00Z</dcterms:created>
  <dcterms:modified xsi:type="dcterms:W3CDTF">2017-05-03T07:41:00Z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