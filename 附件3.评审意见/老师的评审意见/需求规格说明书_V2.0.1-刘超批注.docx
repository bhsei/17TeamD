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w:eastAsia="宋体" w:hAnsi="Times" w:cstheme="majorBidi"/>
          <w:kern w:val="2"/>
          <w:sz w:val="21"/>
        </w:rPr>
        <w:id w:val="348452123"/>
      </w:sdtPr>
      <w:sdtEndPr>
        <w:rPr>
          <w:rFonts w:cstheme="minorBidi"/>
        </w:rPr>
      </w:sdtEndPr>
      <w:sdtContent>
        <w:tbl>
          <w:tblPr>
            <w:tblW w:w="8306" w:type="dxa"/>
            <w:jc w:val="center"/>
            <w:tblLayout w:type="fixed"/>
            <w:tblLook w:val="04A0" w:firstRow="1" w:lastRow="0" w:firstColumn="1" w:lastColumn="0" w:noHBand="0" w:noVBand="1"/>
          </w:tblPr>
          <w:tblGrid>
            <w:gridCol w:w="8306"/>
          </w:tblGrid>
          <w:tr w:rsidR="0073245C" w14:paraId="49E70ACA" w14:textId="77777777">
            <w:trPr>
              <w:trHeight w:val="2880"/>
              <w:jc w:val="center"/>
            </w:trPr>
            <w:tc>
              <w:tcPr>
                <w:tcW w:w="8306" w:type="dxa"/>
              </w:tcPr>
              <w:p w14:paraId="43A3C99B" w14:textId="77777777" w:rsidR="0073245C" w:rsidRDefault="0073245C">
                <w:pPr>
                  <w:pStyle w:val="11"/>
                  <w:jc w:val="center"/>
                  <w:rPr>
                    <w:rFonts w:ascii="Times" w:eastAsia="宋体" w:hAnsi="Times"/>
                    <w:sz w:val="72"/>
                  </w:rPr>
                </w:pPr>
              </w:p>
              <w:p w14:paraId="7D7A080F" w14:textId="77777777" w:rsidR="0073245C" w:rsidRDefault="00A33A88">
                <w:pPr>
                  <w:pStyle w:val="11"/>
                  <w:jc w:val="center"/>
                  <w:rPr>
                    <w:rFonts w:ascii="Times" w:eastAsia="宋体" w:hAnsi="Times"/>
                    <w:sz w:val="72"/>
                  </w:rPr>
                </w:pPr>
                <w:r>
                  <w:rPr>
                    <w:rFonts w:ascii="Times" w:eastAsia="宋体" w:hAnsi="Times"/>
                    <w:noProof/>
                    <w:sz w:val="72"/>
                  </w:rPr>
                  <w:drawing>
                    <wp:inline distT="0" distB="0" distL="0" distR="0" wp14:anchorId="7F7244D5" wp14:editId="5DC7923E">
                      <wp:extent cx="3505200" cy="762000"/>
                      <wp:effectExtent l="0" t="0" r="0" b="0"/>
                      <wp:docPr id="6" name="图片 1" descr="buaa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buaa_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505200" cy="762000"/>
                              </a:xfrm>
                              <a:prstGeom prst="rect">
                                <a:avLst/>
                              </a:prstGeom>
                              <a:noFill/>
                              <a:ln>
                                <a:noFill/>
                              </a:ln>
                            </pic:spPr>
                          </pic:pic>
                        </a:graphicData>
                      </a:graphic>
                    </wp:inline>
                  </w:drawing>
                </w:r>
              </w:p>
              <w:p w14:paraId="4D9435F6" w14:textId="77777777" w:rsidR="0073245C" w:rsidRDefault="0073245C">
                <w:pPr>
                  <w:pStyle w:val="11"/>
                  <w:jc w:val="center"/>
                  <w:rPr>
                    <w:rFonts w:ascii="Times" w:eastAsia="宋体" w:hAnsi="Times" w:cstheme="majorBidi"/>
                  </w:rPr>
                </w:pPr>
              </w:p>
            </w:tc>
          </w:tr>
          <w:tr w:rsidR="0073245C" w14:paraId="6E2E245E" w14:textId="77777777">
            <w:trPr>
              <w:trHeight w:val="2880"/>
              <w:jc w:val="center"/>
            </w:trPr>
            <w:tc>
              <w:tcPr>
                <w:tcW w:w="8306" w:type="dxa"/>
              </w:tcPr>
              <w:p w14:paraId="3F95BADA" w14:textId="77777777" w:rsidR="0073245C" w:rsidRDefault="0073245C">
                <w:pPr>
                  <w:pStyle w:val="11"/>
                  <w:rPr>
                    <w:rFonts w:ascii="Times" w:eastAsia="宋体" w:hAnsi="Times" w:cstheme="majorBidi"/>
                    <w:kern w:val="2"/>
                    <w:sz w:val="21"/>
                  </w:rPr>
                </w:pPr>
              </w:p>
            </w:tc>
          </w:tr>
          <w:tr w:rsidR="0073245C" w14:paraId="68B2E87A" w14:textId="77777777">
            <w:trPr>
              <w:trHeight w:val="1440"/>
              <w:jc w:val="center"/>
            </w:trPr>
            <w:sdt>
              <w:sdtPr>
                <w:rPr>
                  <w:rFonts w:ascii="Times" w:eastAsia="宋体" w:hAnsi="Times" w:cstheme="majorBidi" w:hint="eastAsia"/>
                  <w:sz w:val="80"/>
                  <w:szCs w:val="80"/>
                </w:rPr>
                <w:alias w:val="标题"/>
                <w:id w:val="15524250"/>
                <w:placeholder>
                  <w:docPart w:val="E3107CD3DDDD4C47B9CF553DB3D6DE1E"/>
                </w:placeholder>
                <w:dataBinding w:prefixMappings="xmlns:ns0='http://schemas.openxmlformats.org/package/2006/metadata/core-properties' xmlns:ns1='http://purl.org/dc/elements/1.1/'" w:xpath="/ns0:coreProperties[1]/ns1:title[1]" w:storeItemID="{6C3C8BC8-F283-45AE-878A-BAB7291924A1}"/>
                <w:text/>
              </w:sdtPr>
              <w:sdtEndPr/>
              <w:sdtContent>
                <w:tc>
                  <w:tcPr>
                    <w:tcW w:w="8306" w:type="dxa"/>
                    <w:tcBorders>
                      <w:bottom w:val="single" w:sz="4" w:space="0" w:color="4F81BD" w:themeColor="accent1"/>
                    </w:tcBorders>
                    <w:vAlign w:val="center"/>
                  </w:tcPr>
                  <w:p w14:paraId="7B362EEB" w14:textId="77777777" w:rsidR="0073245C" w:rsidRDefault="00A33A88">
                    <w:pPr>
                      <w:pStyle w:val="11"/>
                      <w:jc w:val="center"/>
                      <w:rPr>
                        <w:rFonts w:ascii="Times" w:eastAsia="宋体" w:hAnsi="Times" w:cstheme="majorBidi"/>
                        <w:sz w:val="80"/>
                        <w:szCs w:val="80"/>
                      </w:rPr>
                    </w:pPr>
                    <w:r>
                      <w:rPr>
                        <w:rFonts w:ascii="Times" w:eastAsia="宋体" w:hAnsi="Times" w:cstheme="majorBidi" w:hint="eastAsia"/>
                        <w:sz w:val="80"/>
                        <w:szCs w:val="80"/>
                      </w:rPr>
                      <w:t>需求规格说明书</w:t>
                    </w:r>
                  </w:p>
                </w:tc>
              </w:sdtContent>
            </w:sdt>
          </w:tr>
          <w:tr w:rsidR="0073245C" w14:paraId="78B25B98" w14:textId="77777777">
            <w:trPr>
              <w:trHeight w:val="720"/>
              <w:jc w:val="center"/>
            </w:trPr>
            <w:sdt>
              <w:sdtPr>
                <w:rPr>
                  <w:rFonts w:ascii="Times" w:eastAsia="宋体" w:hAnsi="Times" w:cstheme="majorBidi" w:hint="eastAsia"/>
                  <w:sz w:val="44"/>
                  <w:szCs w:val="44"/>
                </w:rPr>
                <w:alias w:val="副标题"/>
                <w:id w:val="15524255"/>
                <w:placeholder>
                  <w:docPart w:val="A94F2561BC494D03889C7E63ED23074D"/>
                </w:placeholder>
                <w:dataBinding w:prefixMappings="xmlns:ns0='http://schemas.openxmlformats.org/package/2006/metadata/core-properties' xmlns:ns1='http://purl.org/dc/elements/1.1/'" w:xpath="/ns0:coreProperties[1]/ns1:subject[1]" w:storeItemID="{6C3C8BC8-F283-45AE-878A-BAB7291924A1}"/>
                <w:text/>
              </w:sdtPr>
              <w:sdtEndPr/>
              <w:sdtContent>
                <w:tc>
                  <w:tcPr>
                    <w:tcW w:w="8306" w:type="dxa"/>
                    <w:tcBorders>
                      <w:top w:val="single" w:sz="4" w:space="0" w:color="4F81BD" w:themeColor="accent1"/>
                    </w:tcBorders>
                    <w:vAlign w:val="center"/>
                  </w:tcPr>
                  <w:p w14:paraId="328D7AF2" w14:textId="77777777" w:rsidR="0073245C" w:rsidRDefault="00A33A88">
                    <w:pPr>
                      <w:pStyle w:val="11"/>
                      <w:jc w:val="center"/>
                      <w:rPr>
                        <w:rFonts w:ascii="Times" w:eastAsia="宋体" w:hAnsi="Times" w:cstheme="majorBidi"/>
                        <w:sz w:val="44"/>
                        <w:szCs w:val="44"/>
                      </w:rPr>
                    </w:pPr>
                    <w:r>
                      <w:rPr>
                        <w:rFonts w:ascii="Times" w:eastAsia="宋体" w:hAnsi="Times" w:cstheme="majorBidi" w:hint="eastAsia"/>
                        <w:sz w:val="44"/>
                        <w:szCs w:val="44"/>
                      </w:rPr>
                      <w:t>基于</w:t>
                    </w:r>
                    <w:r>
                      <w:rPr>
                        <w:rFonts w:ascii="Times" w:eastAsia="宋体" w:hAnsi="Times" w:cstheme="majorBidi" w:hint="eastAsia"/>
                        <w:sz w:val="44"/>
                        <w:szCs w:val="44"/>
                      </w:rPr>
                      <w:t>Node.js</w:t>
                    </w:r>
                    <w:r>
                      <w:rPr>
                        <w:rFonts w:ascii="Times" w:eastAsia="宋体" w:hAnsi="Times" w:cstheme="majorBidi" w:hint="eastAsia"/>
                        <w:sz w:val="44"/>
                        <w:szCs w:val="44"/>
                      </w:rPr>
                      <w:t>的分析与应用</w:t>
                    </w:r>
                  </w:p>
                </w:tc>
              </w:sdtContent>
            </w:sdt>
          </w:tr>
          <w:tr w:rsidR="0073245C" w14:paraId="0AA8652B" w14:textId="77777777">
            <w:trPr>
              <w:trHeight w:val="360"/>
              <w:jc w:val="center"/>
            </w:trPr>
            <w:tc>
              <w:tcPr>
                <w:tcW w:w="8306" w:type="dxa"/>
                <w:vAlign w:val="center"/>
              </w:tcPr>
              <w:p w14:paraId="6D70D392" w14:textId="77777777" w:rsidR="0073245C" w:rsidRDefault="0073245C">
                <w:pPr>
                  <w:pStyle w:val="11"/>
                  <w:jc w:val="center"/>
                  <w:rPr>
                    <w:rFonts w:ascii="Times" w:eastAsia="宋体" w:hAnsi="Times"/>
                  </w:rPr>
                </w:pPr>
              </w:p>
              <w:p w14:paraId="1C7183E6" w14:textId="77777777" w:rsidR="0073245C" w:rsidRDefault="0073245C">
                <w:pPr>
                  <w:pStyle w:val="11"/>
                  <w:jc w:val="center"/>
                  <w:rPr>
                    <w:rFonts w:ascii="Times" w:eastAsia="宋体" w:hAnsi="Times"/>
                  </w:rPr>
                </w:pPr>
              </w:p>
              <w:p w14:paraId="49DDCBC5" w14:textId="77777777" w:rsidR="0073245C" w:rsidRDefault="0073245C">
                <w:pPr>
                  <w:pStyle w:val="11"/>
                  <w:jc w:val="center"/>
                  <w:rPr>
                    <w:rFonts w:ascii="Times" w:eastAsia="宋体" w:hAnsi="Times"/>
                  </w:rPr>
                </w:pPr>
              </w:p>
              <w:p w14:paraId="5CDF2DC4" w14:textId="77777777" w:rsidR="0073245C" w:rsidRDefault="0073245C">
                <w:pPr>
                  <w:pStyle w:val="11"/>
                  <w:jc w:val="center"/>
                  <w:rPr>
                    <w:rFonts w:ascii="Times" w:eastAsia="宋体" w:hAnsi="Times"/>
                  </w:rPr>
                </w:pPr>
              </w:p>
              <w:p w14:paraId="78EB92F0" w14:textId="77777777" w:rsidR="0073245C" w:rsidRDefault="0073245C">
                <w:pPr>
                  <w:pStyle w:val="11"/>
                  <w:jc w:val="center"/>
                  <w:rPr>
                    <w:rFonts w:ascii="Times" w:eastAsia="宋体" w:hAnsi="Times"/>
                  </w:rPr>
                </w:pPr>
              </w:p>
              <w:p w14:paraId="0071001F" w14:textId="77777777" w:rsidR="0073245C" w:rsidRDefault="0073245C">
                <w:pPr>
                  <w:pStyle w:val="11"/>
                  <w:jc w:val="center"/>
                  <w:rPr>
                    <w:rFonts w:ascii="Times" w:eastAsia="宋体" w:hAnsi="Times"/>
                  </w:rPr>
                </w:pPr>
              </w:p>
              <w:p w14:paraId="0A1E4D5A" w14:textId="77777777" w:rsidR="0073245C" w:rsidRDefault="0073245C">
                <w:pPr>
                  <w:pStyle w:val="11"/>
                  <w:jc w:val="center"/>
                  <w:rPr>
                    <w:rFonts w:ascii="Times" w:eastAsia="宋体" w:hAnsi="Times"/>
                  </w:rPr>
                </w:pPr>
              </w:p>
              <w:p w14:paraId="478A2FFE" w14:textId="77777777" w:rsidR="0073245C" w:rsidRDefault="0073245C">
                <w:pPr>
                  <w:pStyle w:val="11"/>
                  <w:jc w:val="center"/>
                  <w:rPr>
                    <w:rFonts w:ascii="Times" w:eastAsia="宋体" w:hAnsi="Times"/>
                  </w:rPr>
                </w:pPr>
              </w:p>
              <w:p w14:paraId="1B5FEE64" w14:textId="77777777" w:rsidR="0073245C" w:rsidRDefault="0073245C">
                <w:pPr>
                  <w:pStyle w:val="11"/>
                  <w:jc w:val="center"/>
                  <w:rPr>
                    <w:rFonts w:ascii="Times" w:eastAsia="宋体" w:hAnsi="Times"/>
                  </w:rPr>
                </w:pPr>
              </w:p>
              <w:p w14:paraId="4A493CA8" w14:textId="77777777" w:rsidR="0073245C" w:rsidRDefault="0073245C">
                <w:pPr>
                  <w:pStyle w:val="11"/>
                  <w:jc w:val="center"/>
                  <w:rPr>
                    <w:rFonts w:ascii="Times" w:eastAsia="宋体" w:hAnsi="Times"/>
                  </w:rPr>
                </w:pPr>
              </w:p>
              <w:p w14:paraId="76A8DA0F" w14:textId="77777777" w:rsidR="0073245C" w:rsidRDefault="0073245C">
                <w:pPr>
                  <w:pStyle w:val="11"/>
                  <w:jc w:val="center"/>
                  <w:rPr>
                    <w:rFonts w:ascii="Times" w:eastAsia="宋体" w:hAnsi="Times"/>
                  </w:rPr>
                </w:pPr>
              </w:p>
              <w:p w14:paraId="46C27A45" w14:textId="77777777" w:rsidR="0073245C" w:rsidRDefault="0073245C">
                <w:pPr>
                  <w:pStyle w:val="11"/>
                  <w:rPr>
                    <w:rFonts w:ascii="Times" w:eastAsia="宋体" w:hAnsi="Times"/>
                  </w:rPr>
                </w:pPr>
              </w:p>
              <w:p w14:paraId="2DD9769E" w14:textId="77777777" w:rsidR="0073245C" w:rsidRDefault="0073245C">
                <w:pPr>
                  <w:pStyle w:val="11"/>
                  <w:rPr>
                    <w:rFonts w:ascii="Times" w:eastAsia="宋体" w:hAnsi="Times"/>
                  </w:rPr>
                </w:pPr>
              </w:p>
            </w:tc>
          </w:tr>
          <w:tr w:rsidR="0073245C" w14:paraId="5206A8E0" w14:textId="77777777">
            <w:trPr>
              <w:trHeight w:val="360"/>
              <w:jc w:val="center"/>
            </w:trPr>
            <w:tc>
              <w:tcPr>
                <w:tcW w:w="8306" w:type="dxa"/>
                <w:vAlign w:val="center"/>
              </w:tcPr>
              <w:p w14:paraId="793DC6F5" w14:textId="77777777" w:rsidR="0073245C" w:rsidRDefault="0073245C">
                <w:pPr>
                  <w:pStyle w:val="11"/>
                  <w:rPr>
                    <w:rFonts w:ascii="Times" w:eastAsia="宋体" w:hAnsi="Times"/>
                    <w:b/>
                    <w:bCs/>
                  </w:rPr>
                </w:pPr>
              </w:p>
            </w:tc>
          </w:tr>
          <w:tr w:rsidR="0073245C" w14:paraId="69AA3792" w14:textId="77777777">
            <w:trPr>
              <w:trHeight w:val="360"/>
              <w:jc w:val="center"/>
            </w:trPr>
            <w:tc>
              <w:tcPr>
                <w:tcW w:w="8306" w:type="dxa"/>
                <w:vAlign w:val="center"/>
              </w:tcPr>
              <w:p w14:paraId="64898D96" w14:textId="77777777" w:rsidR="0073245C" w:rsidRDefault="00A33A88">
                <w:pPr>
                  <w:jc w:val="center"/>
                  <w:rPr>
                    <w:rFonts w:ascii="Times" w:eastAsia="宋体" w:hAnsi="Times"/>
                    <w:sz w:val="30"/>
                    <w:szCs w:val="30"/>
                  </w:rPr>
                </w:pPr>
                <w:r>
                  <w:rPr>
                    <w:rFonts w:ascii="Times" w:eastAsia="宋体" w:hAnsi="Times" w:hint="eastAsia"/>
                    <w:sz w:val="30"/>
                    <w:szCs w:val="30"/>
                  </w:rPr>
                  <w:t>北京航空航天大学</w:t>
                </w:r>
              </w:p>
              <w:p w14:paraId="0C09A922" w14:textId="77777777" w:rsidR="0073245C" w:rsidRDefault="00A33A88">
                <w:pPr>
                  <w:jc w:val="center"/>
                  <w:rPr>
                    <w:rFonts w:ascii="Times" w:eastAsia="宋体" w:hAnsi="Times"/>
                    <w:b/>
                    <w:bCs/>
                  </w:rPr>
                </w:pPr>
                <w:r>
                  <w:rPr>
                    <w:rFonts w:ascii="Times" w:eastAsia="宋体" w:hAnsi="Times" w:hint="eastAsia"/>
                    <w:sz w:val="30"/>
                    <w:szCs w:val="30"/>
                  </w:rPr>
                  <w:t>2017-04-23</w:t>
                </w:r>
              </w:p>
            </w:tc>
          </w:tr>
        </w:tbl>
        <w:p w14:paraId="4222BB0C" w14:textId="77777777" w:rsidR="0073245C" w:rsidRDefault="00752DF2">
          <w:pPr>
            <w:widowControl/>
            <w:jc w:val="left"/>
            <w:rPr>
              <w:rFonts w:ascii="Times" w:eastAsia="宋体" w:hAnsi="Times"/>
            </w:rPr>
          </w:pPr>
        </w:p>
      </w:sdtContent>
    </w:sdt>
    <w:p w14:paraId="496EA17D" w14:textId="77777777" w:rsidR="0073245C" w:rsidRDefault="00A33A88">
      <w:pPr>
        <w:jc w:val="center"/>
        <w:rPr>
          <w:rFonts w:ascii="Times" w:eastAsia="宋体" w:hAnsi="Times"/>
          <w:sz w:val="28"/>
          <w:szCs w:val="28"/>
        </w:rPr>
      </w:pPr>
      <w:r>
        <w:rPr>
          <w:rFonts w:ascii="Times" w:eastAsia="宋体" w:hAnsi="Times" w:hint="eastAsia"/>
          <w:sz w:val="28"/>
          <w:szCs w:val="28"/>
        </w:rPr>
        <w:lastRenderedPageBreak/>
        <w:t>版本变更历史</w:t>
      </w:r>
    </w:p>
    <w:tbl>
      <w:tblPr>
        <w:tblStyle w:val="aa"/>
        <w:tblW w:w="8296" w:type="dxa"/>
        <w:tblLayout w:type="fixed"/>
        <w:tblLook w:val="04A0" w:firstRow="1" w:lastRow="0" w:firstColumn="1" w:lastColumn="0" w:noHBand="0" w:noVBand="1"/>
      </w:tblPr>
      <w:tblGrid>
        <w:gridCol w:w="936"/>
        <w:gridCol w:w="1296"/>
        <w:gridCol w:w="1099"/>
        <w:gridCol w:w="1948"/>
        <w:gridCol w:w="1400"/>
        <w:gridCol w:w="1617"/>
      </w:tblGrid>
      <w:tr w:rsidR="0073245C" w14:paraId="5A97EEFA" w14:textId="77777777">
        <w:trPr>
          <w:trHeight w:val="354"/>
        </w:trPr>
        <w:tc>
          <w:tcPr>
            <w:tcW w:w="936" w:type="dxa"/>
          </w:tcPr>
          <w:p w14:paraId="343601FE" w14:textId="77777777" w:rsidR="0073245C" w:rsidRDefault="00A33A88">
            <w:pPr>
              <w:spacing w:line="360" w:lineRule="auto"/>
              <w:jc w:val="center"/>
              <w:rPr>
                <w:rFonts w:ascii="Times" w:eastAsia="宋体" w:hAnsi="Times"/>
                <w:sz w:val="24"/>
                <w:szCs w:val="24"/>
              </w:rPr>
            </w:pPr>
            <w:r>
              <w:rPr>
                <w:rFonts w:ascii="Times" w:eastAsia="宋体" w:hAnsi="Times" w:hint="eastAsia"/>
                <w:sz w:val="24"/>
                <w:szCs w:val="24"/>
              </w:rPr>
              <w:t>版本</w:t>
            </w:r>
          </w:p>
        </w:tc>
        <w:tc>
          <w:tcPr>
            <w:tcW w:w="1296" w:type="dxa"/>
          </w:tcPr>
          <w:p w14:paraId="16F72EFD" w14:textId="77777777" w:rsidR="0073245C" w:rsidRDefault="00A33A88">
            <w:pPr>
              <w:spacing w:line="360" w:lineRule="auto"/>
              <w:jc w:val="center"/>
              <w:rPr>
                <w:rFonts w:ascii="Times" w:eastAsia="宋体" w:hAnsi="Times"/>
                <w:sz w:val="24"/>
                <w:szCs w:val="24"/>
              </w:rPr>
            </w:pPr>
            <w:r>
              <w:rPr>
                <w:rFonts w:ascii="Times" w:eastAsia="宋体" w:hAnsi="Times" w:hint="eastAsia"/>
                <w:sz w:val="24"/>
                <w:szCs w:val="24"/>
              </w:rPr>
              <w:t>提交日期</w:t>
            </w:r>
          </w:p>
        </w:tc>
        <w:tc>
          <w:tcPr>
            <w:tcW w:w="1099" w:type="dxa"/>
          </w:tcPr>
          <w:p w14:paraId="23D25EDA" w14:textId="77777777" w:rsidR="0073245C" w:rsidRDefault="00A33A88">
            <w:pPr>
              <w:spacing w:line="360" w:lineRule="auto"/>
              <w:jc w:val="center"/>
              <w:rPr>
                <w:rFonts w:ascii="Times" w:eastAsia="宋体" w:hAnsi="Times"/>
                <w:sz w:val="24"/>
                <w:szCs w:val="24"/>
              </w:rPr>
            </w:pPr>
            <w:r>
              <w:rPr>
                <w:rFonts w:ascii="Times" w:eastAsia="宋体" w:hAnsi="Times" w:hint="eastAsia"/>
                <w:sz w:val="24"/>
                <w:szCs w:val="24"/>
              </w:rPr>
              <w:t>编制人</w:t>
            </w:r>
          </w:p>
        </w:tc>
        <w:tc>
          <w:tcPr>
            <w:tcW w:w="1948" w:type="dxa"/>
          </w:tcPr>
          <w:p w14:paraId="588D9AD9" w14:textId="77777777" w:rsidR="0073245C" w:rsidRDefault="00A33A88">
            <w:pPr>
              <w:spacing w:line="360" w:lineRule="auto"/>
              <w:jc w:val="center"/>
              <w:rPr>
                <w:rFonts w:ascii="Times" w:eastAsia="宋体" w:hAnsi="Times"/>
                <w:sz w:val="24"/>
                <w:szCs w:val="24"/>
              </w:rPr>
            </w:pPr>
            <w:r>
              <w:rPr>
                <w:rFonts w:ascii="Times" w:eastAsia="宋体" w:hAnsi="Times" w:hint="eastAsia"/>
                <w:sz w:val="24"/>
                <w:szCs w:val="24"/>
              </w:rPr>
              <w:t>修改说明</w:t>
            </w:r>
          </w:p>
        </w:tc>
        <w:tc>
          <w:tcPr>
            <w:tcW w:w="1400" w:type="dxa"/>
          </w:tcPr>
          <w:p w14:paraId="4B7A65E0" w14:textId="77777777" w:rsidR="0073245C" w:rsidRDefault="00A33A88">
            <w:pPr>
              <w:spacing w:line="360" w:lineRule="auto"/>
              <w:jc w:val="center"/>
              <w:rPr>
                <w:rFonts w:ascii="Times" w:eastAsia="宋体" w:hAnsi="Times"/>
                <w:sz w:val="24"/>
                <w:szCs w:val="24"/>
              </w:rPr>
            </w:pPr>
            <w:r>
              <w:rPr>
                <w:rFonts w:ascii="Times" w:eastAsia="宋体" w:hAnsi="Times" w:hint="eastAsia"/>
                <w:sz w:val="24"/>
                <w:szCs w:val="24"/>
              </w:rPr>
              <w:t>审核人</w:t>
            </w:r>
          </w:p>
        </w:tc>
        <w:tc>
          <w:tcPr>
            <w:tcW w:w="1617" w:type="dxa"/>
          </w:tcPr>
          <w:p w14:paraId="31A3238F" w14:textId="77777777" w:rsidR="0073245C" w:rsidRDefault="00A33A88">
            <w:pPr>
              <w:spacing w:line="360" w:lineRule="auto"/>
              <w:jc w:val="center"/>
              <w:rPr>
                <w:rFonts w:ascii="Times" w:eastAsia="宋体" w:hAnsi="Times"/>
                <w:sz w:val="24"/>
                <w:szCs w:val="24"/>
              </w:rPr>
            </w:pPr>
            <w:r>
              <w:rPr>
                <w:rFonts w:ascii="Times" w:eastAsia="宋体" w:hAnsi="Times" w:hint="eastAsia"/>
                <w:sz w:val="24"/>
                <w:szCs w:val="24"/>
              </w:rPr>
              <w:t>版本说明</w:t>
            </w:r>
          </w:p>
        </w:tc>
      </w:tr>
      <w:tr w:rsidR="0073245C" w14:paraId="111FC313" w14:textId="77777777">
        <w:trPr>
          <w:trHeight w:val="354"/>
        </w:trPr>
        <w:tc>
          <w:tcPr>
            <w:tcW w:w="936" w:type="dxa"/>
          </w:tcPr>
          <w:p w14:paraId="11B7D858" w14:textId="77777777" w:rsidR="0073245C" w:rsidRDefault="00A33A88">
            <w:pPr>
              <w:spacing w:line="360" w:lineRule="auto"/>
              <w:jc w:val="center"/>
              <w:rPr>
                <w:rFonts w:ascii="Times" w:eastAsia="宋体" w:hAnsi="Times"/>
                <w:sz w:val="24"/>
                <w:szCs w:val="24"/>
              </w:rPr>
            </w:pPr>
            <w:r>
              <w:rPr>
                <w:rFonts w:ascii="Times" w:eastAsia="宋体" w:hAnsi="Times" w:hint="eastAsia"/>
                <w:sz w:val="24"/>
                <w:szCs w:val="24"/>
              </w:rPr>
              <w:t>V1.0</w:t>
            </w:r>
          </w:p>
        </w:tc>
        <w:tc>
          <w:tcPr>
            <w:tcW w:w="1296" w:type="dxa"/>
          </w:tcPr>
          <w:p w14:paraId="54F3748B" w14:textId="77777777" w:rsidR="0073245C" w:rsidRDefault="00A33A88">
            <w:pPr>
              <w:spacing w:line="360" w:lineRule="auto"/>
              <w:jc w:val="center"/>
              <w:rPr>
                <w:rFonts w:ascii="Times" w:eastAsia="宋体" w:hAnsi="Times"/>
                <w:sz w:val="24"/>
                <w:szCs w:val="24"/>
              </w:rPr>
            </w:pPr>
            <w:r>
              <w:rPr>
                <w:rFonts w:ascii="Times" w:eastAsia="宋体" w:hAnsi="Times"/>
                <w:sz w:val="24"/>
                <w:szCs w:val="24"/>
              </w:rPr>
              <w:t>2017/3/23</w:t>
            </w:r>
          </w:p>
        </w:tc>
        <w:tc>
          <w:tcPr>
            <w:tcW w:w="1099" w:type="dxa"/>
          </w:tcPr>
          <w:p w14:paraId="1ACAEAC4" w14:textId="77777777" w:rsidR="0073245C" w:rsidRDefault="00A33A88">
            <w:pPr>
              <w:spacing w:line="360" w:lineRule="auto"/>
              <w:jc w:val="center"/>
              <w:rPr>
                <w:rFonts w:ascii="Times" w:eastAsia="宋体" w:hAnsi="Times"/>
                <w:sz w:val="24"/>
                <w:szCs w:val="24"/>
              </w:rPr>
            </w:pPr>
            <w:r>
              <w:rPr>
                <w:rFonts w:ascii="Times" w:eastAsia="宋体" w:hAnsi="Times" w:hint="eastAsia"/>
                <w:sz w:val="24"/>
                <w:szCs w:val="24"/>
              </w:rPr>
              <w:t>温元祯</w:t>
            </w:r>
          </w:p>
        </w:tc>
        <w:tc>
          <w:tcPr>
            <w:tcW w:w="1948" w:type="dxa"/>
          </w:tcPr>
          <w:p w14:paraId="759D14C0" w14:textId="77777777" w:rsidR="0073245C" w:rsidRDefault="0073245C">
            <w:pPr>
              <w:spacing w:line="360" w:lineRule="auto"/>
              <w:jc w:val="center"/>
              <w:rPr>
                <w:rFonts w:ascii="Times" w:eastAsia="宋体" w:hAnsi="Times"/>
                <w:sz w:val="24"/>
                <w:szCs w:val="24"/>
              </w:rPr>
            </w:pPr>
          </w:p>
        </w:tc>
        <w:tc>
          <w:tcPr>
            <w:tcW w:w="1400" w:type="dxa"/>
          </w:tcPr>
          <w:p w14:paraId="263208C1" w14:textId="77777777" w:rsidR="0073245C" w:rsidRDefault="00A33A88">
            <w:pPr>
              <w:spacing w:line="360" w:lineRule="auto"/>
              <w:jc w:val="center"/>
              <w:rPr>
                <w:rFonts w:ascii="Times" w:eastAsia="宋体" w:hAnsi="Times"/>
                <w:sz w:val="24"/>
                <w:szCs w:val="24"/>
              </w:rPr>
            </w:pPr>
            <w:r>
              <w:rPr>
                <w:rFonts w:ascii="Times" w:eastAsia="宋体" w:hAnsi="Times" w:hint="eastAsia"/>
                <w:sz w:val="24"/>
                <w:szCs w:val="24"/>
              </w:rPr>
              <w:t>李岳</w:t>
            </w:r>
            <w:proofErr w:type="gramStart"/>
            <w:r>
              <w:rPr>
                <w:rFonts w:ascii="Times" w:eastAsia="宋体" w:hAnsi="Times" w:hint="eastAsia"/>
                <w:sz w:val="24"/>
                <w:szCs w:val="24"/>
              </w:rPr>
              <w:t>檑</w:t>
            </w:r>
            <w:proofErr w:type="gramEnd"/>
          </w:p>
        </w:tc>
        <w:tc>
          <w:tcPr>
            <w:tcW w:w="1617" w:type="dxa"/>
          </w:tcPr>
          <w:p w14:paraId="6886A974" w14:textId="77777777" w:rsidR="0073245C" w:rsidRDefault="00A33A88">
            <w:pPr>
              <w:spacing w:line="360" w:lineRule="auto"/>
              <w:jc w:val="center"/>
              <w:rPr>
                <w:rFonts w:ascii="Times" w:eastAsia="宋体" w:hAnsi="Times"/>
                <w:sz w:val="24"/>
                <w:szCs w:val="24"/>
              </w:rPr>
            </w:pPr>
            <w:r>
              <w:rPr>
                <w:rFonts w:ascii="Times" w:eastAsia="宋体" w:hAnsi="Times" w:hint="eastAsia"/>
                <w:sz w:val="24"/>
                <w:szCs w:val="24"/>
              </w:rPr>
              <w:t>初稿</w:t>
            </w:r>
          </w:p>
        </w:tc>
      </w:tr>
      <w:tr w:rsidR="0073245C" w14:paraId="1D922F03" w14:textId="77777777">
        <w:trPr>
          <w:trHeight w:val="354"/>
        </w:trPr>
        <w:tc>
          <w:tcPr>
            <w:tcW w:w="936" w:type="dxa"/>
          </w:tcPr>
          <w:p w14:paraId="0A8B7404" w14:textId="77777777" w:rsidR="0073245C" w:rsidRDefault="00A33A88">
            <w:pPr>
              <w:spacing w:line="360" w:lineRule="auto"/>
              <w:jc w:val="center"/>
              <w:rPr>
                <w:rFonts w:ascii="Times" w:eastAsia="宋体" w:hAnsi="Times"/>
                <w:sz w:val="24"/>
                <w:szCs w:val="24"/>
              </w:rPr>
            </w:pPr>
            <w:r>
              <w:rPr>
                <w:rFonts w:ascii="Times" w:eastAsia="宋体" w:hAnsi="Times" w:hint="eastAsia"/>
                <w:sz w:val="24"/>
                <w:szCs w:val="24"/>
              </w:rPr>
              <w:t>V1.1</w:t>
            </w:r>
          </w:p>
        </w:tc>
        <w:tc>
          <w:tcPr>
            <w:tcW w:w="1296" w:type="dxa"/>
          </w:tcPr>
          <w:p w14:paraId="22EE7534" w14:textId="77777777" w:rsidR="0073245C" w:rsidRDefault="00A33A88">
            <w:pPr>
              <w:spacing w:line="360" w:lineRule="auto"/>
              <w:jc w:val="center"/>
              <w:rPr>
                <w:rFonts w:ascii="Times" w:eastAsia="宋体" w:hAnsi="Times"/>
                <w:sz w:val="24"/>
                <w:szCs w:val="24"/>
              </w:rPr>
            </w:pPr>
            <w:r>
              <w:rPr>
                <w:rFonts w:ascii="Times" w:eastAsia="宋体" w:hAnsi="Times"/>
                <w:sz w:val="24"/>
                <w:szCs w:val="24"/>
              </w:rPr>
              <w:t>2017/3/27</w:t>
            </w:r>
          </w:p>
        </w:tc>
        <w:tc>
          <w:tcPr>
            <w:tcW w:w="1099" w:type="dxa"/>
          </w:tcPr>
          <w:p w14:paraId="311304C3" w14:textId="77777777" w:rsidR="0073245C" w:rsidRDefault="00A33A88">
            <w:pPr>
              <w:spacing w:line="360" w:lineRule="auto"/>
              <w:jc w:val="center"/>
              <w:rPr>
                <w:rFonts w:ascii="Times" w:eastAsia="宋体" w:hAnsi="Times"/>
                <w:sz w:val="24"/>
                <w:szCs w:val="24"/>
              </w:rPr>
            </w:pPr>
            <w:r>
              <w:rPr>
                <w:rFonts w:ascii="Times" w:eastAsia="宋体" w:hAnsi="Times" w:hint="eastAsia"/>
                <w:sz w:val="24"/>
                <w:szCs w:val="24"/>
              </w:rPr>
              <w:t>王春柳</w:t>
            </w:r>
          </w:p>
        </w:tc>
        <w:tc>
          <w:tcPr>
            <w:tcW w:w="1948" w:type="dxa"/>
          </w:tcPr>
          <w:p w14:paraId="41AA8182" w14:textId="77777777" w:rsidR="0073245C" w:rsidRDefault="00A33A88">
            <w:pPr>
              <w:spacing w:line="360" w:lineRule="auto"/>
              <w:jc w:val="center"/>
              <w:rPr>
                <w:rFonts w:ascii="Times" w:eastAsia="宋体" w:hAnsi="Times"/>
                <w:sz w:val="24"/>
                <w:szCs w:val="24"/>
              </w:rPr>
            </w:pPr>
            <w:r>
              <w:rPr>
                <w:rFonts w:ascii="Times" w:eastAsia="宋体" w:hAnsi="Times" w:hint="eastAsia"/>
                <w:sz w:val="24"/>
                <w:szCs w:val="24"/>
              </w:rPr>
              <w:t>添加用例说明。</w:t>
            </w:r>
          </w:p>
        </w:tc>
        <w:tc>
          <w:tcPr>
            <w:tcW w:w="1400" w:type="dxa"/>
          </w:tcPr>
          <w:p w14:paraId="45373BCE" w14:textId="77777777" w:rsidR="0073245C" w:rsidRDefault="00A33A88">
            <w:pPr>
              <w:spacing w:line="360" w:lineRule="auto"/>
              <w:jc w:val="center"/>
              <w:rPr>
                <w:rFonts w:ascii="Times" w:eastAsia="宋体" w:hAnsi="Times"/>
                <w:sz w:val="24"/>
                <w:szCs w:val="24"/>
              </w:rPr>
            </w:pPr>
            <w:r>
              <w:rPr>
                <w:rFonts w:ascii="Times" w:eastAsia="宋体" w:hAnsi="Times" w:hint="eastAsia"/>
                <w:sz w:val="24"/>
                <w:szCs w:val="24"/>
              </w:rPr>
              <w:t>李岳</w:t>
            </w:r>
            <w:proofErr w:type="gramStart"/>
            <w:r>
              <w:rPr>
                <w:rFonts w:ascii="Times" w:eastAsia="宋体" w:hAnsi="Times" w:hint="eastAsia"/>
                <w:sz w:val="24"/>
                <w:szCs w:val="24"/>
              </w:rPr>
              <w:t>檑</w:t>
            </w:r>
            <w:proofErr w:type="gramEnd"/>
          </w:p>
        </w:tc>
        <w:tc>
          <w:tcPr>
            <w:tcW w:w="1617" w:type="dxa"/>
          </w:tcPr>
          <w:p w14:paraId="72FE3708" w14:textId="77777777" w:rsidR="0073245C" w:rsidRDefault="00A33A88">
            <w:pPr>
              <w:spacing w:line="360" w:lineRule="auto"/>
              <w:jc w:val="center"/>
              <w:rPr>
                <w:rFonts w:ascii="Times" w:eastAsia="宋体" w:hAnsi="Times"/>
                <w:sz w:val="24"/>
                <w:szCs w:val="24"/>
              </w:rPr>
            </w:pPr>
            <w:r>
              <w:rPr>
                <w:rFonts w:ascii="Times" w:eastAsia="宋体" w:hAnsi="Times" w:hint="eastAsia"/>
                <w:sz w:val="24"/>
                <w:szCs w:val="24"/>
              </w:rPr>
              <w:t>一稿</w:t>
            </w:r>
          </w:p>
        </w:tc>
      </w:tr>
      <w:tr w:rsidR="0073245C" w14:paraId="24DF2105" w14:textId="77777777">
        <w:trPr>
          <w:trHeight w:val="354"/>
        </w:trPr>
        <w:tc>
          <w:tcPr>
            <w:tcW w:w="936" w:type="dxa"/>
          </w:tcPr>
          <w:p w14:paraId="0C22385F" w14:textId="77777777" w:rsidR="0073245C" w:rsidRDefault="00A33A88">
            <w:pPr>
              <w:spacing w:line="360" w:lineRule="auto"/>
              <w:jc w:val="center"/>
              <w:rPr>
                <w:rFonts w:ascii="Times" w:eastAsia="宋体" w:hAnsi="Times"/>
                <w:sz w:val="24"/>
                <w:szCs w:val="24"/>
              </w:rPr>
            </w:pPr>
            <w:r>
              <w:rPr>
                <w:rFonts w:ascii="Times" w:eastAsia="宋体" w:hAnsi="Times"/>
                <w:sz w:val="24"/>
                <w:szCs w:val="24"/>
              </w:rPr>
              <w:t>V1.2</w:t>
            </w:r>
          </w:p>
        </w:tc>
        <w:tc>
          <w:tcPr>
            <w:tcW w:w="1296" w:type="dxa"/>
          </w:tcPr>
          <w:p w14:paraId="17D9436B" w14:textId="77777777" w:rsidR="0073245C" w:rsidRDefault="00A33A88">
            <w:pPr>
              <w:spacing w:line="360" w:lineRule="auto"/>
              <w:jc w:val="center"/>
              <w:rPr>
                <w:rFonts w:ascii="Times" w:eastAsia="宋体" w:hAnsi="Times"/>
                <w:sz w:val="24"/>
                <w:szCs w:val="24"/>
              </w:rPr>
            </w:pPr>
            <w:r>
              <w:rPr>
                <w:rFonts w:ascii="Times" w:eastAsia="宋体" w:hAnsi="Times" w:hint="eastAsia"/>
                <w:sz w:val="24"/>
                <w:szCs w:val="24"/>
              </w:rPr>
              <w:t>2017/3/3</w:t>
            </w:r>
            <w:r>
              <w:rPr>
                <w:rFonts w:ascii="Times" w:eastAsia="宋体" w:hAnsi="Times"/>
                <w:sz w:val="24"/>
                <w:szCs w:val="24"/>
              </w:rPr>
              <w:t>1</w:t>
            </w:r>
          </w:p>
        </w:tc>
        <w:tc>
          <w:tcPr>
            <w:tcW w:w="1099" w:type="dxa"/>
          </w:tcPr>
          <w:p w14:paraId="04FC2E7A" w14:textId="77777777" w:rsidR="0073245C" w:rsidRDefault="00A33A88">
            <w:pPr>
              <w:spacing w:line="360" w:lineRule="auto"/>
              <w:jc w:val="center"/>
              <w:rPr>
                <w:rFonts w:ascii="Times" w:eastAsia="宋体" w:hAnsi="Times"/>
                <w:sz w:val="24"/>
                <w:szCs w:val="24"/>
              </w:rPr>
            </w:pPr>
            <w:r>
              <w:rPr>
                <w:rFonts w:ascii="Times" w:eastAsia="宋体" w:hAnsi="Times" w:hint="eastAsia"/>
                <w:sz w:val="24"/>
                <w:szCs w:val="24"/>
              </w:rPr>
              <w:t>李岳</w:t>
            </w:r>
            <w:proofErr w:type="gramStart"/>
            <w:r>
              <w:rPr>
                <w:rFonts w:ascii="Times" w:eastAsia="宋体" w:hAnsi="Times" w:hint="eastAsia"/>
                <w:sz w:val="24"/>
                <w:szCs w:val="24"/>
              </w:rPr>
              <w:t>檑</w:t>
            </w:r>
            <w:proofErr w:type="gramEnd"/>
          </w:p>
          <w:p w14:paraId="598FA030" w14:textId="77777777" w:rsidR="0073245C" w:rsidRDefault="00A33A88">
            <w:pPr>
              <w:spacing w:line="360" w:lineRule="auto"/>
              <w:jc w:val="center"/>
              <w:rPr>
                <w:rFonts w:ascii="Times" w:eastAsia="宋体" w:hAnsi="Times"/>
                <w:sz w:val="24"/>
                <w:szCs w:val="24"/>
              </w:rPr>
            </w:pPr>
            <w:r>
              <w:rPr>
                <w:rFonts w:ascii="Times" w:eastAsia="宋体" w:hAnsi="Times" w:hint="eastAsia"/>
                <w:sz w:val="24"/>
                <w:szCs w:val="24"/>
              </w:rPr>
              <w:t>王春柳</w:t>
            </w:r>
          </w:p>
        </w:tc>
        <w:tc>
          <w:tcPr>
            <w:tcW w:w="1948" w:type="dxa"/>
          </w:tcPr>
          <w:p w14:paraId="76012F2B" w14:textId="77777777" w:rsidR="0073245C" w:rsidRDefault="00A33A88">
            <w:pPr>
              <w:spacing w:line="360" w:lineRule="auto"/>
              <w:jc w:val="center"/>
              <w:rPr>
                <w:rFonts w:ascii="Times" w:eastAsia="宋体" w:hAnsi="Times"/>
                <w:sz w:val="24"/>
                <w:szCs w:val="24"/>
              </w:rPr>
            </w:pPr>
            <w:r>
              <w:rPr>
                <w:rFonts w:ascii="Times" w:eastAsia="宋体" w:hAnsi="Times" w:hint="eastAsia"/>
                <w:sz w:val="24"/>
                <w:szCs w:val="24"/>
              </w:rPr>
              <w:t>修改文档格式；</w:t>
            </w:r>
          </w:p>
          <w:p w14:paraId="267B8DBE" w14:textId="77777777" w:rsidR="0073245C" w:rsidRDefault="00A33A88">
            <w:pPr>
              <w:spacing w:line="360" w:lineRule="auto"/>
              <w:jc w:val="center"/>
              <w:rPr>
                <w:rFonts w:ascii="Times" w:eastAsia="宋体" w:hAnsi="Times"/>
                <w:sz w:val="24"/>
                <w:szCs w:val="24"/>
              </w:rPr>
            </w:pPr>
            <w:r>
              <w:rPr>
                <w:rFonts w:ascii="Times" w:eastAsia="宋体" w:hAnsi="Times" w:hint="eastAsia"/>
                <w:sz w:val="24"/>
                <w:szCs w:val="24"/>
              </w:rPr>
              <w:t>补充文档内容；</w:t>
            </w:r>
          </w:p>
          <w:p w14:paraId="6CF97515" w14:textId="77777777" w:rsidR="0073245C" w:rsidRDefault="00A33A88">
            <w:pPr>
              <w:spacing w:line="360" w:lineRule="auto"/>
              <w:jc w:val="center"/>
              <w:rPr>
                <w:rFonts w:ascii="Times" w:eastAsia="宋体" w:hAnsi="Times"/>
                <w:sz w:val="24"/>
                <w:szCs w:val="24"/>
              </w:rPr>
            </w:pPr>
            <w:r>
              <w:rPr>
                <w:rFonts w:ascii="Times" w:eastAsia="宋体" w:hAnsi="Times" w:hint="eastAsia"/>
                <w:sz w:val="24"/>
                <w:szCs w:val="24"/>
              </w:rPr>
              <w:t>修改用例说明。</w:t>
            </w:r>
          </w:p>
        </w:tc>
        <w:tc>
          <w:tcPr>
            <w:tcW w:w="1400" w:type="dxa"/>
          </w:tcPr>
          <w:p w14:paraId="390D9646" w14:textId="77777777" w:rsidR="0073245C" w:rsidRDefault="00A33A88">
            <w:pPr>
              <w:spacing w:line="360" w:lineRule="auto"/>
              <w:jc w:val="center"/>
              <w:rPr>
                <w:rFonts w:ascii="Times" w:eastAsia="宋体" w:hAnsi="Times"/>
                <w:sz w:val="24"/>
                <w:szCs w:val="24"/>
              </w:rPr>
            </w:pPr>
            <w:r>
              <w:rPr>
                <w:rFonts w:ascii="Times" w:eastAsia="宋体" w:hAnsi="Times" w:hint="eastAsia"/>
                <w:sz w:val="24"/>
                <w:szCs w:val="24"/>
              </w:rPr>
              <w:t>谭伟良</w:t>
            </w:r>
          </w:p>
        </w:tc>
        <w:tc>
          <w:tcPr>
            <w:tcW w:w="1617" w:type="dxa"/>
          </w:tcPr>
          <w:p w14:paraId="594AC7C8" w14:textId="77777777" w:rsidR="0073245C" w:rsidRDefault="00A33A88">
            <w:pPr>
              <w:spacing w:line="360" w:lineRule="auto"/>
              <w:jc w:val="center"/>
              <w:rPr>
                <w:rFonts w:ascii="Times" w:eastAsia="宋体" w:hAnsi="Times"/>
                <w:sz w:val="24"/>
                <w:szCs w:val="24"/>
              </w:rPr>
            </w:pPr>
            <w:r>
              <w:rPr>
                <w:rFonts w:ascii="Times" w:eastAsia="宋体" w:hAnsi="Times" w:hint="eastAsia"/>
                <w:sz w:val="24"/>
                <w:szCs w:val="24"/>
              </w:rPr>
              <w:t>一稿修订</w:t>
            </w:r>
          </w:p>
        </w:tc>
      </w:tr>
      <w:tr w:rsidR="0073245C" w14:paraId="43FB484A" w14:textId="77777777">
        <w:trPr>
          <w:trHeight w:val="354"/>
        </w:trPr>
        <w:tc>
          <w:tcPr>
            <w:tcW w:w="936" w:type="dxa"/>
          </w:tcPr>
          <w:p w14:paraId="1F027CBC" w14:textId="77777777" w:rsidR="0073245C" w:rsidRDefault="00A33A88">
            <w:pPr>
              <w:spacing w:line="360" w:lineRule="auto"/>
              <w:jc w:val="center"/>
              <w:rPr>
                <w:rFonts w:ascii="Times" w:eastAsia="宋体" w:hAnsi="Times"/>
                <w:sz w:val="24"/>
                <w:szCs w:val="24"/>
              </w:rPr>
            </w:pPr>
            <w:r>
              <w:rPr>
                <w:rFonts w:ascii="Times" w:eastAsia="宋体" w:hAnsi="Times"/>
                <w:sz w:val="24"/>
                <w:szCs w:val="24"/>
              </w:rPr>
              <w:t>V1.</w:t>
            </w:r>
            <w:r>
              <w:rPr>
                <w:rFonts w:ascii="Times" w:eastAsia="宋体" w:hAnsi="Times" w:hint="eastAsia"/>
                <w:sz w:val="24"/>
                <w:szCs w:val="24"/>
              </w:rPr>
              <w:t>3</w:t>
            </w:r>
          </w:p>
        </w:tc>
        <w:tc>
          <w:tcPr>
            <w:tcW w:w="1296" w:type="dxa"/>
          </w:tcPr>
          <w:p w14:paraId="3D77E973" w14:textId="77777777" w:rsidR="0073245C" w:rsidRDefault="00A33A88">
            <w:pPr>
              <w:spacing w:line="360" w:lineRule="auto"/>
              <w:jc w:val="center"/>
              <w:rPr>
                <w:rFonts w:ascii="Times" w:eastAsia="宋体" w:hAnsi="Times"/>
                <w:sz w:val="24"/>
                <w:szCs w:val="24"/>
              </w:rPr>
            </w:pPr>
            <w:r>
              <w:rPr>
                <w:rFonts w:ascii="Times" w:eastAsia="宋体" w:hAnsi="Times" w:hint="eastAsia"/>
                <w:sz w:val="24"/>
                <w:szCs w:val="24"/>
              </w:rPr>
              <w:t>2017/4/05</w:t>
            </w:r>
          </w:p>
        </w:tc>
        <w:tc>
          <w:tcPr>
            <w:tcW w:w="1099" w:type="dxa"/>
          </w:tcPr>
          <w:p w14:paraId="3C43C09C" w14:textId="77777777" w:rsidR="0073245C" w:rsidRDefault="00A33A88">
            <w:pPr>
              <w:spacing w:line="360" w:lineRule="auto"/>
              <w:jc w:val="center"/>
              <w:rPr>
                <w:rFonts w:ascii="Times" w:eastAsia="宋体" w:hAnsi="Times"/>
                <w:sz w:val="24"/>
                <w:szCs w:val="24"/>
              </w:rPr>
            </w:pPr>
            <w:r>
              <w:rPr>
                <w:rFonts w:ascii="Times" w:eastAsia="宋体" w:hAnsi="Times" w:hint="eastAsia"/>
                <w:sz w:val="24"/>
                <w:szCs w:val="24"/>
              </w:rPr>
              <w:t>温元祯</w:t>
            </w:r>
          </w:p>
          <w:p w14:paraId="0E4106BA" w14:textId="77777777" w:rsidR="0073245C" w:rsidRDefault="00A33A88">
            <w:pPr>
              <w:spacing w:line="360" w:lineRule="auto"/>
              <w:jc w:val="center"/>
              <w:rPr>
                <w:rFonts w:ascii="Times" w:eastAsia="宋体" w:hAnsi="Times"/>
                <w:sz w:val="24"/>
                <w:szCs w:val="24"/>
              </w:rPr>
            </w:pPr>
            <w:r>
              <w:rPr>
                <w:rFonts w:ascii="Times" w:eastAsia="宋体" w:hAnsi="Times" w:hint="eastAsia"/>
                <w:sz w:val="24"/>
                <w:szCs w:val="24"/>
              </w:rPr>
              <w:t>李岳</w:t>
            </w:r>
            <w:proofErr w:type="gramStart"/>
            <w:r>
              <w:rPr>
                <w:rFonts w:ascii="Times" w:eastAsia="宋体" w:hAnsi="Times" w:hint="eastAsia"/>
                <w:sz w:val="24"/>
                <w:szCs w:val="24"/>
              </w:rPr>
              <w:t>檑</w:t>
            </w:r>
            <w:proofErr w:type="gramEnd"/>
          </w:p>
          <w:p w14:paraId="6FABD02E" w14:textId="77777777" w:rsidR="0073245C" w:rsidRDefault="00A33A88">
            <w:pPr>
              <w:spacing w:line="360" w:lineRule="auto"/>
              <w:jc w:val="center"/>
              <w:rPr>
                <w:rFonts w:ascii="Times" w:eastAsia="宋体" w:hAnsi="Times"/>
                <w:sz w:val="24"/>
                <w:szCs w:val="24"/>
              </w:rPr>
            </w:pPr>
            <w:r>
              <w:rPr>
                <w:rFonts w:ascii="Times" w:eastAsia="宋体" w:hAnsi="Times" w:hint="eastAsia"/>
                <w:sz w:val="24"/>
                <w:szCs w:val="24"/>
              </w:rPr>
              <w:t>王春柳</w:t>
            </w:r>
          </w:p>
        </w:tc>
        <w:tc>
          <w:tcPr>
            <w:tcW w:w="1948" w:type="dxa"/>
          </w:tcPr>
          <w:p w14:paraId="2D5E60E9" w14:textId="77777777" w:rsidR="0073245C" w:rsidRDefault="00A33A88">
            <w:pPr>
              <w:spacing w:line="360" w:lineRule="auto"/>
              <w:jc w:val="center"/>
              <w:rPr>
                <w:rFonts w:ascii="Times" w:eastAsia="宋体" w:hAnsi="Times"/>
                <w:sz w:val="24"/>
                <w:szCs w:val="24"/>
              </w:rPr>
            </w:pPr>
            <w:r>
              <w:rPr>
                <w:rFonts w:ascii="Times" w:eastAsia="宋体" w:hAnsi="Times" w:hint="eastAsia"/>
                <w:sz w:val="24"/>
                <w:szCs w:val="24"/>
              </w:rPr>
              <w:t>修改用例图；</w:t>
            </w:r>
          </w:p>
          <w:p w14:paraId="18B88936" w14:textId="77777777" w:rsidR="0073245C" w:rsidRDefault="00A33A88">
            <w:pPr>
              <w:spacing w:line="360" w:lineRule="auto"/>
              <w:jc w:val="center"/>
              <w:rPr>
                <w:rFonts w:ascii="Times" w:eastAsia="宋体" w:hAnsi="Times"/>
                <w:sz w:val="24"/>
                <w:szCs w:val="24"/>
              </w:rPr>
            </w:pPr>
            <w:r>
              <w:rPr>
                <w:rFonts w:ascii="Times" w:eastAsia="宋体" w:hAnsi="Times" w:hint="eastAsia"/>
                <w:sz w:val="24"/>
                <w:szCs w:val="24"/>
              </w:rPr>
              <w:t>补全方向和业务需求等内容；修改用例说明</w:t>
            </w:r>
          </w:p>
        </w:tc>
        <w:tc>
          <w:tcPr>
            <w:tcW w:w="1400" w:type="dxa"/>
          </w:tcPr>
          <w:p w14:paraId="7A74A9CA" w14:textId="77777777" w:rsidR="0073245C" w:rsidRDefault="00A33A88">
            <w:pPr>
              <w:spacing w:line="360" w:lineRule="auto"/>
              <w:jc w:val="center"/>
              <w:rPr>
                <w:rFonts w:ascii="Times" w:eastAsia="宋体" w:hAnsi="Times"/>
                <w:sz w:val="24"/>
                <w:szCs w:val="24"/>
              </w:rPr>
            </w:pPr>
            <w:r>
              <w:rPr>
                <w:rFonts w:ascii="Times" w:eastAsia="宋体" w:hAnsi="Times" w:hint="eastAsia"/>
                <w:sz w:val="24"/>
                <w:szCs w:val="24"/>
              </w:rPr>
              <w:t>谭伟良</w:t>
            </w:r>
          </w:p>
        </w:tc>
        <w:tc>
          <w:tcPr>
            <w:tcW w:w="1617" w:type="dxa"/>
          </w:tcPr>
          <w:p w14:paraId="68A2AE08" w14:textId="77777777" w:rsidR="0073245C" w:rsidRDefault="00A33A88">
            <w:pPr>
              <w:spacing w:line="360" w:lineRule="auto"/>
              <w:jc w:val="center"/>
              <w:rPr>
                <w:rFonts w:ascii="Times" w:eastAsia="宋体" w:hAnsi="Times"/>
                <w:sz w:val="24"/>
                <w:szCs w:val="24"/>
              </w:rPr>
            </w:pPr>
            <w:r>
              <w:rPr>
                <w:rFonts w:ascii="Times" w:eastAsia="宋体" w:hAnsi="Times" w:hint="eastAsia"/>
                <w:sz w:val="24"/>
                <w:szCs w:val="24"/>
              </w:rPr>
              <w:t>定稿</w:t>
            </w:r>
          </w:p>
        </w:tc>
      </w:tr>
      <w:tr w:rsidR="0073245C" w14:paraId="202D9463" w14:textId="77777777">
        <w:trPr>
          <w:trHeight w:val="354"/>
        </w:trPr>
        <w:tc>
          <w:tcPr>
            <w:tcW w:w="936" w:type="dxa"/>
          </w:tcPr>
          <w:p w14:paraId="1A11217E" w14:textId="77777777" w:rsidR="0073245C" w:rsidRDefault="00A33A88">
            <w:pPr>
              <w:spacing w:line="360" w:lineRule="auto"/>
              <w:jc w:val="center"/>
              <w:rPr>
                <w:rFonts w:ascii="Times" w:eastAsia="宋体" w:hAnsi="Times"/>
                <w:sz w:val="24"/>
                <w:szCs w:val="24"/>
              </w:rPr>
            </w:pPr>
            <w:r>
              <w:rPr>
                <w:rFonts w:ascii="Times" w:eastAsia="宋体" w:hAnsi="Times" w:hint="eastAsia"/>
                <w:sz w:val="24"/>
                <w:szCs w:val="24"/>
              </w:rPr>
              <w:t>V</w:t>
            </w:r>
            <w:r>
              <w:rPr>
                <w:rFonts w:ascii="Times" w:eastAsia="宋体" w:hAnsi="Times"/>
                <w:sz w:val="24"/>
                <w:szCs w:val="24"/>
              </w:rPr>
              <w:t>1.4</w:t>
            </w:r>
          </w:p>
        </w:tc>
        <w:tc>
          <w:tcPr>
            <w:tcW w:w="1296" w:type="dxa"/>
          </w:tcPr>
          <w:p w14:paraId="1E3E93C0" w14:textId="77777777" w:rsidR="0073245C" w:rsidRDefault="00A33A88">
            <w:pPr>
              <w:spacing w:line="360" w:lineRule="auto"/>
              <w:jc w:val="center"/>
              <w:rPr>
                <w:rFonts w:ascii="Times" w:eastAsia="宋体" w:hAnsi="Times"/>
                <w:sz w:val="24"/>
                <w:szCs w:val="24"/>
              </w:rPr>
            </w:pPr>
            <w:r>
              <w:rPr>
                <w:rFonts w:ascii="Times" w:eastAsia="宋体" w:hAnsi="Times"/>
                <w:sz w:val="24"/>
                <w:szCs w:val="24"/>
              </w:rPr>
              <w:t>2017/4/21</w:t>
            </w:r>
          </w:p>
        </w:tc>
        <w:tc>
          <w:tcPr>
            <w:tcW w:w="1099" w:type="dxa"/>
          </w:tcPr>
          <w:p w14:paraId="61B6F055" w14:textId="77777777" w:rsidR="0073245C" w:rsidRDefault="00A33A88">
            <w:pPr>
              <w:spacing w:line="360" w:lineRule="auto"/>
              <w:rPr>
                <w:rFonts w:ascii="Times" w:eastAsia="宋体" w:hAnsi="Times"/>
                <w:sz w:val="24"/>
                <w:szCs w:val="24"/>
              </w:rPr>
            </w:pPr>
            <w:r>
              <w:rPr>
                <w:rFonts w:ascii="Times" w:eastAsia="宋体" w:hAnsi="Times" w:hint="eastAsia"/>
                <w:sz w:val="24"/>
                <w:szCs w:val="24"/>
              </w:rPr>
              <w:t>温元祯</w:t>
            </w:r>
          </w:p>
        </w:tc>
        <w:tc>
          <w:tcPr>
            <w:tcW w:w="1948" w:type="dxa"/>
          </w:tcPr>
          <w:p w14:paraId="422EE6F0" w14:textId="77777777" w:rsidR="0073245C" w:rsidRDefault="00A33A88">
            <w:pPr>
              <w:spacing w:line="360" w:lineRule="auto"/>
              <w:jc w:val="center"/>
              <w:rPr>
                <w:rFonts w:ascii="Times" w:eastAsia="宋体" w:hAnsi="Times"/>
                <w:sz w:val="24"/>
                <w:szCs w:val="24"/>
              </w:rPr>
            </w:pPr>
            <w:r>
              <w:rPr>
                <w:rFonts w:ascii="Times" w:eastAsia="宋体" w:hAnsi="Times" w:hint="eastAsia"/>
                <w:sz w:val="24"/>
                <w:szCs w:val="24"/>
              </w:rPr>
              <w:t>修改用例图；添加非功能性需求用例描述</w:t>
            </w:r>
          </w:p>
        </w:tc>
        <w:tc>
          <w:tcPr>
            <w:tcW w:w="1400" w:type="dxa"/>
          </w:tcPr>
          <w:p w14:paraId="1C5E5AE8" w14:textId="77777777" w:rsidR="0073245C" w:rsidRDefault="00A33A88">
            <w:pPr>
              <w:spacing w:line="360" w:lineRule="auto"/>
              <w:jc w:val="center"/>
              <w:rPr>
                <w:rFonts w:ascii="Times" w:eastAsia="宋体" w:hAnsi="Times"/>
                <w:sz w:val="24"/>
                <w:szCs w:val="24"/>
              </w:rPr>
            </w:pPr>
            <w:r>
              <w:rPr>
                <w:rFonts w:ascii="Times" w:eastAsia="宋体" w:hAnsi="Times" w:hint="eastAsia"/>
                <w:sz w:val="24"/>
                <w:szCs w:val="24"/>
              </w:rPr>
              <w:t>李岳</w:t>
            </w:r>
            <w:proofErr w:type="gramStart"/>
            <w:r>
              <w:rPr>
                <w:rFonts w:ascii="Times" w:eastAsia="宋体" w:hAnsi="Times" w:hint="eastAsia"/>
                <w:sz w:val="24"/>
                <w:szCs w:val="24"/>
              </w:rPr>
              <w:t>檑</w:t>
            </w:r>
            <w:proofErr w:type="gramEnd"/>
          </w:p>
        </w:tc>
        <w:tc>
          <w:tcPr>
            <w:tcW w:w="1617" w:type="dxa"/>
          </w:tcPr>
          <w:p w14:paraId="6AD24853" w14:textId="77777777" w:rsidR="0073245C" w:rsidRDefault="00A33A88">
            <w:pPr>
              <w:spacing w:line="360" w:lineRule="auto"/>
              <w:jc w:val="center"/>
              <w:rPr>
                <w:rFonts w:ascii="Times" w:eastAsia="宋体" w:hAnsi="Times"/>
                <w:sz w:val="24"/>
                <w:szCs w:val="24"/>
              </w:rPr>
            </w:pPr>
            <w:r>
              <w:rPr>
                <w:rFonts w:ascii="Times" w:eastAsia="宋体" w:hAnsi="Times" w:hint="eastAsia"/>
                <w:sz w:val="24"/>
                <w:szCs w:val="24"/>
              </w:rPr>
              <w:t>最终定稿</w:t>
            </w:r>
          </w:p>
        </w:tc>
      </w:tr>
      <w:tr w:rsidR="0073245C" w14:paraId="3C1C7541" w14:textId="77777777">
        <w:trPr>
          <w:trHeight w:val="354"/>
        </w:trPr>
        <w:tc>
          <w:tcPr>
            <w:tcW w:w="936" w:type="dxa"/>
          </w:tcPr>
          <w:p w14:paraId="0FA253BD" w14:textId="77777777" w:rsidR="0073245C" w:rsidRDefault="00A33A88">
            <w:pPr>
              <w:spacing w:line="360" w:lineRule="auto"/>
              <w:jc w:val="center"/>
              <w:rPr>
                <w:rFonts w:ascii="Times" w:eastAsia="宋体" w:hAnsi="Times"/>
                <w:sz w:val="24"/>
                <w:szCs w:val="24"/>
              </w:rPr>
            </w:pPr>
            <w:r>
              <w:rPr>
                <w:rFonts w:ascii="Times" w:eastAsia="宋体" w:hAnsi="Times" w:hint="eastAsia"/>
                <w:sz w:val="24"/>
                <w:szCs w:val="24"/>
              </w:rPr>
              <w:t>V</w:t>
            </w:r>
            <w:r>
              <w:rPr>
                <w:rFonts w:ascii="Times" w:eastAsia="宋体" w:hAnsi="Times"/>
                <w:sz w:val="24"/>
                <w:szCs w:val="24"/>
              </w:rPr>
              <w:t>2.0</w:t>
            </w:r>
          </w:p>
        </w:tc>
        <w:tc>
          <w:tcPr>
            <w:tcW w:w="1296" w:type="dxa"/>
          </w:tcPr>
          <w:p w14:paraId="61732EDC" w14:textId="77777777" w:rsidR="0073245C" w:rsidRDefault="00A33A88">
            <w:pPr>
              <w:spacing w:line="360" w:lineRule="auto"/>
              <w:jc w:val="center"/>
              <w:rPr>
                <w:rFonts w:ascii="Times" w:eastAsia="宋体" w:hAnsi="Times"/>
                <w:sz w:val="24"/>
                <w:szCs w:val="24"/>
              </w:rPr>
            </w:pPr>
            <w:r>
              <w:rPr>
                <w:rFonts w:ascii="Times" w:eastAsia="宋体" w:hAnsi="Times" w:hint="eastAsia"/>
                <w:sz w:val="24"/>
                <w:szCs w:val="24"/>
              </w:rPr>
              <w:t>2017/4/23</w:t>
            </w:r>
          </w:p>
        </w:tc>
        <w:tc>
          <w:tcPr>
            <w:tcW w:w="1099" w:type="dxa"/>
          </w:tcPr>
          <w:p w14:paraId="1AD9866A" w14:textId="77777777" w:rsidR="0073245C" w:rsidRDefault="00A33A88">
            <w:pPr>
              <w:spacing w:line="360" w:lineRule="auto"/>
              <w:jc w:val="center"/>
              <w:rPr>
                <w:rFonts w:ascii="Times" w:eastAsia="宋体" w:hAnsi="Times"/>
                <w:sz w:val="24"/>
                <w:szCs w:val="24"/>
              </w:rPr>
            </w:pPr>
            <w:r>
              <w:rPr>
                <w:rFonts w:ascii="Times" w:eastAsia="宋体" w:hAnsi="Times" w:hint="eastAsia"/>
                <w:sz w:val="24"/>
                <w:szCs w:val="24"/>
              </w:rPr>
              <w:t>王春柳</w:t>
            </w:r>
          </w:p>
        </w:tc>
        <w:tc>
          <w:tcPr>
            <w:tcW w:w="1948" w:type="dxa"/>
          </w:tcPr>
          <w:p w14:paraId="260657D7" w14:textId="77777777" w:rsidR="0073245C" w:rsidRDefault="00A33A88">
            <w:pPr>
              <w:spacing w:line="360" w:lineRule="auto"/>
              <w:jc w:val="center"/>
              <w:rPr>
                <w:rFonts w:ascii="Times" w:eastAsia="宋体" w:hAnsi="Times"/>
                <w:sz w:val="24"/>
                <w:szCs w:val="24"/>
              </w:rPr>
            </w:pPr>
            <w:r>
              <w:rPr>
                <w:rFonts w:ascii="Times" w:eastAsia="宋体" w:hAnsi="Times" w:hint="eastAsia"/>
                <w:sz w:val="24"/>
                <w:szCs w:val="24"/>
              </w:rPr>
              <w:t>增加</w:t>
            </w:r>
            <w:proofErr w:type="spellStart"/>
            <w:r>
              <w:rPr>
                <w:rFonts w:ascii="Times" w:eastAsia="宋体" w:hAnsi="Times" w:hint="eastAsia"/>
                <w:sz w:val="24"/>
                <w:szCs w:val="24"/>
              </w:rPr>
              <w:t>rucm</w:t>
            </w:r>
            <w:proofErr w:type="spellEnd"/>
            <w:r>
              <w:rPr>
                <w:rFonts w:ascii="Times" w:eastAsia="宋体" w:hAnsi="Times" w:hint="eastAsia"/>
                <w:sz w:val="24"/>
                <w:szCs w:val="24"/>
              </w:rPr>
              <w:t>用例说明</w:t>
            </w:r>
          </w:p>
        </w:tc>
        <w:tc>
          <w:tcPr>
            <w:tcW w:w="1400" w:type="dxa"/>
          </w:tcPr>
          <w:p w14:paraId="5C64A9F2" w14:textId="77777777" w:rsidR="0073245C" w:rsidRDefault="00A33A88">
            <w:pPr>
              <w:spacing w:line="360" w:lineRule="auto"/>
              <w:jc w:val="center"/>
              <w:rPr>
                <w:rFonts w:ascii="Times" w:eastAsia="宋体" w:hAnsi="Times"/>
                <w:sz w:val="24"/>
                <w:szCs w:val="24"/>
              </w:rPr>
            </w:pPr>
            <w:r>
              <w:rPr>
                <w:rFonts w:ascii="Times" w:eastAsia="宋体" w:hAnsi="Times" w:hint="eastAsia"/>
                <w:sz w:val="24"/>
                <w:szCs w:val="24"/>
              </w:rPr>
              <w:t>李岳</w:t>
            </w:r>
            <w:proofErr w:type="gramStart"/>
            <w:r>
              <w:rPr>
                <w:rFonts w:ascii="Times" w:eastAsia="宋体" w:hAnsi="Times" w:hint="eastAsia"/>
                <w:sz w:val="24"/>
                <w:szCs w:val="24"/>
              </w:rPr>
              <w:t>檑</w:t>
            </w:r>
            <w:proofErr w:type="gramEnd"/>
          </w:p>
        </w:tc>
        <w:tc>
          <w:tcPr>
            <w:tcW w:w="1617" w:type="dxa"/>
          </w:tcPr>
          <w:p w14:paraId="1CD896C3" w14:textId="77777777" w:rsidR="0073245C" w:rsidRDefault="00A33A88">
            <w:pPr>
              <w:spacing w:line="360" w:lineRule="auto"/>
              <w:jc w:val="center"/>
              <w:rPr>
                <w:rFonts w:ascii="Times" w:eastAsia="宋体" w:hAnsi="Times"/>
                <w:sz w:val="24"/>
                <w:szCs w:val="24"/>
              </w:rPr>
            </w:pPr>
            <w:r>
              <w:rPr>
                <w:rFonts w:ascii="Times" w:eastAsia="宋体" w:hAnsi="Times" w:hint="eastAsia"/>
                <w:sz w:val="24"/>
                <w:szCs w:val="24"/>
              </w:rPr>
              <w:t>二稿</w:t>
            </w:r>
          </w:p>
        </w:tc>
      </w:tr>
      <w:tr w:rsidR="0073245C" w14:paraId="7D8483D2" w14:textId="77777777">
        <w:trPr>
          <w:trHeight w:val="354"/>
        </w:trPr>
        <w:tc>
          <w:tcPr>
            <w:tcW w:w="936" w:type="dxa"/>
          </w:tcPr>
          <w:p w14:paraId="2ACB2438" w14:textId="77777777" w:rsidR="0073245C" w:rsidRDefault="00A33A88">
            <w:pPr>
              <w:spacing w:line="360" w:lineRule="auto"/>
              <w:jc w:val="center"/>
              <w:rPr>
                <w:rFonts w:ascii="Times" w:eastAsia="宋体" w:hAnsi="Times"/>
                <w:sz w:val="24"/>
                <w:szCs w:val="24"/>
              </w:rPr>
            </w:pPr>
            <w:r>
              <w:rPr>
                <w:rFonts w:ascii="Times" w:eastAsia="宋体" w:hAnsi="Times"/>
                <w:sz w:val="24"/>
                <w:szCs w:val="24"/>
              </w:rPr>
              <w:t>V2.0.1</w:t>
            </w:r>
          </w:p>
        </w:tc>
        <w:tc>
          <w:tcPr>
            <w:tcW w:w="1296" w:type="dxa"/>
          </w:tcPr>
          <w:p w14:paraId="4E393782" w14:textId="77777777" w:rsidR="0073245C" w:rsidRDefault="00A33A88">
            <w:pPr>
              <w:spacing w:line="360" w:lineRule="auto"/>
              <w:jc w:val="center"/>
              <w:rPr>
                <w:rFonts w:ascii="Times" w:eastAsia="宋体" w:hAnsi="Times"/>
                <w:sz w:val="24"/>
                <w:szCs w:val="24"/>
              </w:rPr>
            </w:pPr>
            <w:r>
              <w:rPr>
                <w:rFonts w:ascii="Times" w:eastAsia="宋体" w:hAnsi="Times" w:hint="eastAsia"/>
                <w:sz w:val="24"/>
                <w:szCs w:val="24"/>
              </w:rPr>
              <w:t>2017/4/23</w:t>
            </w:r>
          </w:p>
        </w:tc>
        <w:tc>
          <w:tcPr>
            <w:tcW w:w="1099" w:type="dxa"/>
          </w:tcPr>
          <w:p w14:paraId="041354CA" w14:textId="77777777" w:rsidR="0073245C" w:rsidRDefault="00A33A88">
            <w:pPr>
              <w:spacing w:line="360" w:lineRule="auto"/>
              <w:jc w:val="center"/>
              <w:rPr>
                <w:rFonts w:ascii="Times" w:eastAsia="宋体" w:hAnsi="Times"/>
                <w:sz w:val="24"/>
                <w:szCs w:val="24"/>
              </w:rPr>
            </w:pPr>
            <w:r>
              <w:rPr>
                <w:rFonts w:ascii="Times" w:eastAsia="宋体" w:hAnsi="Times" w:hint="eastAsia"/>
                <w:sz w:val="24"/>
                <w:szCs w:val="24"/>
              </w:rPr>
              <w:t>李岳</w:t>
            </w:r>
            <w:proofErr w:type="gramStart"/>
            <w:r>
              <w:rPr>
                <w:rFonts w:ascii="Times" w:eastAsia="宋体" w:hAnsi="Times" w:hint="eastAsia"/>
                <w:sz w:val="24"/>
                <w:szCs w:val="24"/>
              </w:rPr>
              <w:t>檑</w:t>
            </w:r>
            <w:proofErr w:type="gramEnd"/>
          </w:p>
        </w:tc>
        <w:tc>
          <w:tcPr>
            <w:tcW w:w="1948" w:type="dxa"/>
          </w:tcPr>
          <w:p w14:paraId="74A885B2" w14:textId="77777777" w:rsidR="0073245C" w:rsidRDefault="00A33A88">
            <w:pPr>
              <w:spacing w:line="360" w:lineRule="auto"/>
              <w:jc w:val="center"/>
              <w:rPr>
                <w:rFonts w:ascii="Times" w:eastAsia="宋体" w:hAnsi="Times"/>
                <w:sz w:val="24"/>
                <w:szCs w:val="24"/>
              </w:rPr>
            </w:pPr>
            <w:r>
              <w:rPr>
                <w:rFonts w:ascii="Times" w:eastAsia="宋体" w:hAnsi="Times" w:hint="eastAsia"/>
                <w:sz w:val="24"/>
                <w:szCs w:val="24"/>
              </w:rPr>
              <w:t>完善改进计划</w:t>
            </w:r>
          </w:p>
        </w:tc>
        <w:tc>
          <w:tcPr>
            <w:tcW w:w="1400" w:type="dxa"/>
          </w:tcPr>
          <w:p w14:paraId="001E0656" w14:textId="77777777" w:rsidR="0073245C" w:rsidRDefault="00A33A88">
            <w:pPr>
              <w:spacing w:line="360" w:lineRule="auto"/>
              <w:jc w:val="center"/>
              <w:rPr>
                <w:rFonts w:ascii="Times" w:eastAsia="宋体" w:hAnsi="Times"/>
                <w:sz w:val="24"/>
                <w:szCs w:val="24"/>
              </w:rPr>
            </w:pPr>
            <w:r>
              <w:rPr>
                <w:rFonts w:ascii="Times" w:eastAsia="宋体" w:hAnsi="Times" w:hint="eastAsia"/>
                <w:sz w:val="24"/>
                <w:szCs w:val="24"/>
              </w:rPr>
              <w:t>李岳</w:t>
            </w:r>
            <w:proofErr w:type="gramStart"/>
            <w:r>
              <w:rPr>
                <w:rFonts w:ascii="Times" w:eastAsia="宋体" w:hAnsi="Times" w:hint="eastAsia"/>
                <w:sz w:val="24"/>
                <w:szCs w:val="24"/>
              </w:rPr>
              <w:t>檑</w:t>
            </w:r>
            <w:proofErr w:type="gramEnd"/>
          </w:p>
        </w:tc>
        <w:tc>
          <w:tcPr>
            <w:tcW w:w="1617" w:type="dxa"/>
          </w:tcPr>
          <w:p w14:paraId="1AE5D0B6" w14:textId="77777777" w:rsidR="0073245C" w:rsidRDefault="00A33A88">
            <w:pPr>
              <w:spacing w:line="360" w:lineRule="auto"/>
              <w:jc w:val="center"/>
              <w:rPr>
                <w:rFonts w:ascii="Times" w:eastAsia="宋体" w:hAnsi="Times"/>
                <w:sz w:val="24"/>
                <w:szCs w:val="24"/>
              </w:rPr>
            </w:pPr>
            <w:r>
              <w:rPr>
                <w:rFonts w:ascii="Times" w:eastAsia="宋体" w:hAnsi="Times" w:hint="eastAsia"/>
                <w:sz w:val="24"/>
                <w:szCs w:val="24"/>
              </w:rPr>
              <w:t>二稿修改</w:t>
            </w:r>
          </w:p>
        </w:tc>
      </w:tr>
      <w:tr w:rsidR="0073245C" w14:paraId="3484BC5C" w14:textId="77777777">
        <w:trPr>
          <w:trHeight w:val="354"/>
        </w:trPr>
        <w:tc>
          <w:tcPr>
            <w:tcW w:w="936" w:type="dxa"/>
          </w:tcPr>
          <w:p w14:paraId="5FC2163C" w14:textId="77777777" w:rsidR="0073245C" w:rsidRDefault="00A33A88">
            <w:pPr>
              <w:spacing w:line="360" w:lineRule="auto"/>
              <w:jc w:val="center"/>
              <w:rPr>
                <w:rFonts w:ascii="Times" w:eastAsia="宋体" w:hAnsi="Times"/>
                <w:sz w:val="24"/>
                <w:szCs w:val="24"/>
              </w:rPr>
            </w:pPr>
            <w:r>
              <w:rPr>
                <w:rFonts w:ascii="Times" w:eastAsia="宋体" w:hAnsi="Times" w:hint="eastAsia"/>
                <w:sz w:val="24"/>
                <w:szCs w:val="24"/>
              </w:rPr>
              <w:t>V2.02</w:t>
            </w:r>
          </w:p>
        </w:tc>
        <w:tc>
          <w:tcPr>
            <w:tcW w:w="1296" w:type="dxa"/>
          </w:tcPr>
          <w:p w14:paraId="33DBDAE2" w14:textId="77777777" w:rsidR="0073245C" w:rsidRDefault="00A33A88">
            <w:pPr>
              <w:spacing w:line="360" w:lineRule="auto"/>
              <w:jc w:val="center"/>
              <w:rPr>
                <w:rFonts w:ascii="Times" w:eastAsia="宋体" w:hAnsi="Times"/>
                <w:sz w:val="24"/>
                <w:szCs w:val="24"/>
              </w:rPr>
            </w:pPr>
            <w:r>
              <w:rPr>
                <w:rFonts w:ascii="Times" w:eastAsia="宋体" w:hAnsi="Times" w:hint="eastAsia"/>
                <w:sz w:val="24"/>
                <w:szCs w:val="24"/>
              </w:rPr>
              <w:t>2017/4/26</w:t>
            </w:r>
          </w:p>
        </w:tc>
        <w:tc>
          <w:tcPr>
            <w:tcW w:w="1099" w:type="dxa"/>
          </w:tcPr>
          <w:p w14:paraId="1468D6D6" w14:textId="77777777" w:rsidR="0073245C" w:rsidRDefault="00A33A88">
            <w:pPr>
              <w:spacing w:line="360" w:lineRule="auto"/>
              <w:jc w:val="center"/>
              <w:rPr>
                <w:rFonts w:ascii="Times" w:eastAsia="宋体" w:hAnsi="Times"/>
                <w:sz w:val="24"/>
                <w:szCs w:val="24"/>
              </w:rPr>
            </w:pPr>
            <w:r>
              <w:rPr>
                <w:rFonts w:ascii="Times" w:eastAsia="宋体" w:hAnsi="Times" w:hint="eastAsia"/>
                <w:sz w:val="24"/>
                <w:szCs w:val="24"/>
              </w:rPr>
              <w:t>谭伟良</w:t>
            </w:r>
          </w:p>
        </w:tc>
        <w:tc>
          <w:tcPr>
            <w:tcW w:w="1948" w:type="dxa"/>
          </w:tcPr>
          <w:p w14:paraId="15069534" w14:textId="77777777" w:rsidR="0073245C" w:rsidRDefault="00A33A88">
            <w:pPr>
              <w:spacing w:line="360" w:lineRule="auto"/>
              <w:jc w:val="center"/>
              <w:rPr>
                <w:rFonts w:ascii="Times" w:eastAsia="宋体" w:hAnsi="Times"/>
                <w:sz w:val="24"/>
                <w:szCs w:val="24"/>
              </w:rPr>
            </w:pPr>
            <w:r>
              <w:rPr>
                <w:rFonts w:ascii="Times" w:eastAsia="宋体" w:hAnsi="Times" w:hint="eastAsia"/>
                <w:sz w:val="24"/>
                <w:szCs w:val="24"/>
              </w:rPr>
              <w:t>修改</w:t>
            </w:r>
            <w:r>
              <w:rPr>
                <w:rFonts w:ascii="Times" w:eastAsia="宋体" w:hAnsi="Times" w:hint="eastAsia"/>
                <w:sz w:val="24"/>
                <w:szCs w:val="24"/>
              </w:rPr>
              <w:t>E</w:t>
            </w:r>
            <w:r>
              <w:rPr>
                <w:rFonts w:ascii="Times" w:eastAsia="宋体" w:hAnsi="Times" w:hint="eastAsia"/>
                <w:sz w:val="24"/>
                <w:szCs w:val="24"/>
              </w:rPr>
              <w:t>、</w:t>
            </w:r>
            <w:r>
              <w:rPr>
                <w:rFonts w:ascii="Times" w:eastAsia="宋体" w:hAnsi="Times" w:hint="eastAsia"/>
                <w:sz w:val="24"/>
                <w:szCs w:val="24"/>
              </w:rPr>
              <w:t>F</w:t>
            </w:r>
            <w:r>
              <w:rPr>
                <w:rFonts w:ascii="Times" w:eastAsia="宋体" w:hAnsi="Times" w:hint="eastAsia"/>
                <w:sz w:val="24"/>
                <w:szCs w:val="24"/>
              </w:rPr>
              <w:t>组提出的问题</w:t>
            </w:r>
          </w:p>
        </w:tc>
        <w:tc>
          <w:tcPr>
            <w:tcW w:w="1400" w:type="dxa"/>
          </w:tcPr>
          <w:p w14:paraId="3896ADFA" w14:textId="77777777" w:rsidR="0073245C" w:rsidRDefault="00A33A88">
            <w:pPr>
              <w:spacing w:line="360" w:lineRule="auto"/>
              <w:jc w:val="center"/>
              <w:rPr>
                <w:rFonts w:ascii="Times" w:eastAsia="宋体" w:hAnsi="Times"/>
                <w:sz w:val="24"/>
                <w:szCs w:val="24"/>
              </w:rPr>
            </w:pPr>
            <w:r>
              <w:rPr>
                <w:rFonts w:ascii="Times" w:eastAsia="宋体" w:hAnsi="Times" w:hint="eastAsia"/>
                <w:sz w:val="24"/>
                <w:szCs w:val="24"/>
              </w:rPr>
              <w:t>谭伟良</w:t>
            </w:r>
          </w:p>
        </w:tc>
        <w:tc>
          <w:tcPr>
            <w:tcW w:w="1617" w:type="dxa"/>
          </w:tcPr>
          <w:p w14:paraId="079D319B" w14:textId="77777777" w:rsidR="0073245C" w:rsidRDefault="00A33A88">
            <w:pPr>
              <w:spacing w:line="360" w:lineRule="auto"/>
              <w:jc w:val="center"/>
              <w:rPr>
                <w:rFonts w:ascii="Times" w:eastAsia="宋体" w:hAnsi="Times"/>
                <w:sz w:val="24"/>
                <w:szCs w:val="24"/>
              </w:rPr>
            </w:pPr>
            <w:r>
              <w:rPr>
                <w:rFonts w:ascii="Times" w:eastAsia="宋体" w:hAnsi="Times" w:hint="eastAsia"/>
                <w:sz w:val="24"/>
                <w:szCs w:val="24"/>
              </w:rPr>
              <w:t>二稿修改</w:t>
            </w:r>
          </w:p>
        </w:tc>
      </w:tr>
      <w:tr w:rsidR="0073245C" w14:paraId="5C40B647" w14:textId="77777777">
        <w:trPr>
          <w:trHeight w:val="354"/>
        </w:trPr>
        <w:tc>
          <w:tcPr>
            <w:tcW w:w="936" w:type="dxa"/>
          </w:tcPr>
          <w:p w14:paraId="633ADFF9" w14:textId="77777777" w:rsidR="0073245C" w:rsidRDefault="0073245C">
            <w:pPr>
              <w:spacing w:line="360" w:lineRule="auto"/>
              <w:jc w:val="center"/>
              <w:rPr>
                <w:rFonts w:ascii="Times" w:eastAsia="宋体" w:hAnsi="Times"/>
                <w:sz w:val="24"/>
                <w:szCs w:val="24"/>
              </w:rPr>
            </w:pPr>
          </w:p>
        </w:tc>
        <w:tc>
          <w:tcPr>
            <w:tcW w:w="1296" w:type="dxa"/>
          </w:tcPr>
          <w:p w14:paraId="64AF4964" w14:textId="77777777" w:rsidR="0073245C" w:rsidRDefault="0073245C">
            <w:pPr>
              <w:spacing w:line="360" w:lineRule="auto"/>
              <w:jc w:val="center"/>
              <w:rPr>
                <w:rFonts w:ascii="Times" w:eastAsia="宋体" w:hAnsi="Times"/>
                <w:sz w:val="24"/>
                <w:szCs w:val="24"/>
              </w:rPr>
            </w:pPr>
          </w:p>
        </w:tc>
        <w:tc>
          <w:tcPr>
            <w:tcW w:w="1099" w:type="dxa"/>
          </w:tcPr>
          <w:p w14:paraId="339F7DC9" w14:textId="77777777" w:rsidR="0073245C" w:rsidRDefault="0073245C">
            <w:pPr>
              <w:spacing w:line="360" w:lineRule="auto"/>
              <w:jc w:val="center"/>
              <w:rPr>
                <w:rFonts w:ascii="Times" w:eastAsia="宋体" w:hAnsi="Times"/>
                <w:sz w:val="24"/>
                <w:szCs w:val="24"/>
              </w:rPr>
            </w:pPr>
          </w:p>
        </w:tc>
        <w:tc>
          <w:tcPr>
            <w:tcW w:w="1948" w:type="dxa"/>
          </w:tcPr>
          <w:p w14:paraId="08A9568C" w14:textId="77777777" w:rsidR="0073245C" w:rsidRDefault="0073245C">
            <w:pPr>
              <w:spacing w:line="360" w:lineRule="auto"/>
              <w:jc w:val="center"/>
              <w:rPr>
                <w:rFonts w:ascii="Times" w:eastAsia="宋体" w:hAnsi="Times"/>
                <w:sz w:val="24"/>
                <w:szCs w:val="24"/>
              </w:rPr>
            </w:pPr>
          </w:p>
        </w:tc>
        <w:tc>
          <w:tcPr>
            <w:tcW w:w="1400" w:type="dxa"/>
          </w:tcPr>
          <w:p w14:paraId="6369FA1F" w14:textId="77777777" w:rsidR="0073245C" w:rsidRDefault="0073245C">
            <w:pPr>
              <w:spacing w:line="360" w:lineRule="auto"/>
              <w:jc w:val="center"/>
              <w:rPr>
                <w:rFonts w:ascii="Times" w:eastAsia="宋体" w:hAnsi="Times"/>
                <w:sz w:val="24"/>
                <w:szCs w:val="24"/>
              </w:rPr>
            </w:pPr>
          </w:p>
        </w:tc>
        <w:tc>
          <w:tcPr>
            <w:tcW w:w="1617" w:type="dxa"/>
          </w:tcPr>
          <w:p w14:paraId="73AD591E" w14:textId="77777777" w:rsidR="0073245C" w:rsidRDefault="0073245C">
            <w:pPr>
              <w:spacing w:line="360" w:lineRule="auto"/>
              <w:jc w:val="center"/>
              <w:rPr>
                <w:rFonts w:ascii="Times" w:eastAsia="宋体" w:hAnsi="Times"/>
                <w:sz w:val="24"/>
                <w:szCs w:val="24"/>
              </w:rPr>
            </w:pPr>
          </w:p>
        </w:tc>
      </w:tr>
    </w:tbl>
    <w:p w14:paraId="399DAEAA" w14:textId="77777777" w:rsidR="0073245C" w:rsidRDefault="00A33A88">
      <w:pPr>
        <w:jc w:val="left"/>
        <w:rPr>
          <w:rFonts w:ascii="Times" w:eastAsia="宋体" w:hAnsi="Times"/>
          <w:sz w:val="28"/>
          <w:szCs w:val="28"/>
        </w:rPr>
      </w:pPr>
      <w:r>
        <w:rPr>
          <w:rFonts w:ascii="Times" w:eastAsia="宋体" w:hAnsi="Times" w:hint="eastAsia"/>
          <w:sz w:val="24"/>
          <w:szCs w:val="24"/>
        </w:rPr>
        <w:t>、</w:t>
      </w:r>
    </w:p>
    <w:p w14:paraId="714286AC" w14:textId="77777777" w:rsidR="0073245C" w:rsidRDefault="00A33A88">
      <w:pPr>
        <w:widowControl/>
        <w:jc w:val="left"/>
        <w:rPr>
          <w:rFonts w:ascii="Times" w:eastAsia="宋体" w:hAnsi="Times"/>
          <w:sz w:val="28"/>
          <w:szCs w:val="28"/>
        </w:rPr>
      </w:pPr>
      <w:r>
        <w:rPr>
          <w:rFonts w:ascii="Times" w:eastAsia="宋体" w:hAnsi="Times"/>
          <w:sz w:val="28"/>
          <w:szCs w:val="28"/>
        </w:rPr>
        <w:br w:type="page"/>
      </w:r>
    </w:p>
    <w:sdt>
      <w:sdtPr>
        <w:rPr>
          <w:rFonts w:ascii="Times" w:eastAsia="宋体" w:hAnsi="Times" w:cstheme="minorBidi"/>
          <w:b w:val="0"/>
          <w:bCs w:val="0"/>
          <w:color w:val="auto"/>
          <w:kern w:val="2"/>
          <w:sz w:val="21"/>
          <w:szCs w:val="22"/>
          <w:lang w:val="zh-CN"/>
        </w:rPr>
        <w:id w:val="-656148525"/>
      </w:sdtPr>
      <w:sdtEndPr/>
      <w:sdtContent>
        <w:p w14:paraId="2035694D" w14:textId="77777777" w:rsidR="0073245C" w:rsidRDefault="00A33A88">
          <w:pPr>
            <w:pStyle w:val="TOC1"/>
            <w:rPr>
              <w:rFonts w:ascii="Times" w:eastAsia="宋体" w:hAnsi="Times"/>
            </w:rPr>
          </w:pPr>
          <w:r>
            <w:rPr>
              <w:rFonts w:ascii="Times" w:eastAsia="宋体" w:hAnsi="Times"/>
              <w:lang w:val="zh-CN"/>
            </w:rPr>
            <w:t>目录</w:t>
          </w:r>
        </w:p>
        <w:p w14:paraId="3C156958" w14:textId="77777777" w:rsidR="0073245C" w:rsidRDefault="00A33A88">
          <w:pPr>
            <w:pStyle w:val="10"/>
            <w:tabs>
              <w:tab w:val="left" w:pos="420"/>
              <w:tab w:val="right" w:leader="dot" w:pos="8296"/>
            </w:tabs>
            <w:rPr>
              <w:rFonts w:ascii="Times" w:eastAsia="宋体" w:hAnsi="Times"/>
            </w:rPr>
          </w:pPr>
          <w:r>
            <w:rPr>
              <w:rFonts w:ascii="Times" w:eastAsia="宋体" w:hAnsi="Times"/>
            </w:rPr>
            <w:fldChar w:fldCharType="begin"/>
          </w:r>
          <w:r>
            <w:rPr>
              <w:rFonts w:ascii="Times" w:eastAsia="宋体" w:hAnsi="Times"/>
            </w:rPr>
            <w:instrText xml:space="preserve"> TOC \o "1-3" \h \z \u </w:instrText>
          </w:r>
          <w:r>
            <w:rPr>
              <w:rFonts w:ascii="Times" w:eastAsia="宋体" w:hAnsi="Times"/>
            </w:rPr>
            <w:fldChar w:fldCharType="separate"/>
          </w:r>
          <w:hyperlink w:anchor="_Toc480713693" w:history="1">
            <w:r>
              <w:rPr>
                <w:rStyle w:val="a9"/>
                <w:rFonts w:ascii="Times" w:eastAsia="宋体" w:hAnsi="Times"/>
                <w:b/>
              </w:rPr>
              <w:t>1.</w:t>
            </w:r>
            <w:r>
              <w:rPr>
                <w:rFonts w:ascii="Times" w:eastAsia="宋体" w:hAnsi="Times"/>
              </w:rPr>
              <w:tab/>
            </w:r>
            <w:r>
              <w:rPr>
                <w:rStyle w:val="a9"/>
                <w:rFonts w:ascii="Times" w:eastAsia="宋体" w:hAnsi="Times"/>
                <w:b/>
              </w:rPr>
              <w:t>引言</w:t>
            </w:r>
            <w:r>
              <w:rPr>
                <w:rFonts w:ascii="Times" w:eastAsia="宋体" w:hAnsi="Times"/>
              </w:rPr>
              <w:tab/>
            </w:r>
            <w:r>
              <w:rPr>
                <w:rFonts w:ascii="Times" w:eastAsia="宋体" w:hAnsi="Times"/>
              </w:rPr>
              <w:fldChar w:fldCharType="begin"/>
            </w:r>
            <w:r>
              <w:rPr>
                <w:rFonts w:ascii="Times" w:eastAsia="宋体" w:hAnsi="Times"/>
              </w:rPr>
              <w:instrText xml:space="preserve"> PAGEREF _Toc480713693 \h </w:instrText>
            </w:r>
            <w:r>
              <w:rPr>
                <w:rFonts w:ascii="Times" w:eastAsia="宋体" w:hAnsi="Times"/>
              </w:rPr>
            </w:r>
            <w:r>
              <w:rPr>
                <w:rFonts w:ascii="Times" w:eastAsia="宋体" w:hAnsi="Times"/>
              </w:rPr>
              <w:fldChar w:fldCharType="separate"/>
            </w:r>
            <w:r>
              <w:rPr>
                <w:rFonts w:ascii="Times" w:eastAsia="宋体" w:hAnsi="Times"/>
              </w:rPr>
              <w:t>3</w:t>
            </w:r>
            <w:r>
              <w:rPr>
                <w:rFonts w:ascii="Times" w:eastAsia="宋体" w:hAnsi="Times"/>
              </w:rPr>
              <w:fldChar w:fldCharType="end"/>
            </w:r>
          </w:hyperlink>
        </w:p>
        <w:p w14:paraId="1C771B8E" w14:textId="77777777" w:rsidR="0073245C" w:rsidRDefault="00752DF2">
          <w:pPr>
            <w:pStyle w:val="20"/>
            <w:tabs>
              <w:tab w:val="left" w:pos="1050"/>
              <w:tab w:val="right" w:leader="dot" w:pos="8296"/>
            </w:tabs>
            <w:rPr>
              <w:rFonts w:ascii="Times" w:eastAsia="宋体" w:hAnsi="Times"/>
            </w:rPr>
          </w:pPr>
          <w:hyperlink w:anchor="_Toc480713694" w:history="1">
            <w:r w:rsidR="00A33A88">
              <w:rPr>
                <w:rStyle w:val="a9"/>
                <w:rFonts w:ascii="Times" w:eastAsia="宋体" w:hAnsi="Times"/>
                <w:b/>
              </w:rPr>
              <w:t>1.1</w:t>
            </w:r>
            <w:r w:rsidR="00A33A88">
              <w:rPr>
                <w:rFonts w:ascii="Times" w:eastAsia="宋体" w:hAnsi="Times"/>
              </w:rPr>
              <w:tab/>
            </w:r>
            <w:r w:rsidR="00A33A88">
              <w:rPr>
                <w:rStyle w:val="a9"/>
                <w:rFonts w:ascii="Times" w:eastAsia="宋体" w:hAnsi="Times"/>
                <w:b/>
              </w:rPr>
              <w:t>目的</w:t>
            </w:r>
            <w:r w:rsidR="00A33A88">
              <w:rPr>
                <w:rFonts w:ascii="Times" w:eastAsia="宋体" w:hAnsi="Times"/>
              </w:rPr>
              <w:tab/>
            </w:r>
            <w:r w:rsidR="00A33A88">
              <w:rPr>
                <w:rFonts w:ascii="Times" w:eastAsia="宋体" w:hAnsi="Times"/>
              </w:rPr>
              <w:fldChar w:fldCharType="begin"/>
            </w:r>
            <w:r w:rsidR="00A33A88">
              <w:rPr>
                <w:rFonts w:ascii="Times" w:eastAsia="宋体" w:hAnsi="Times"/>
              </w:rPr>
              <w:instrText xml:space="preserve"> PAGEREF _Toc480713694 \h </w:instrText>
            </w:r>
            <w:r w:rsidR="00A33A88">
              <w:rPr>
                <w:rFonts w:ascii="Times" w:eastAsia="宋体" w:hAnsi="Times"/>
              </w:rPr>
            </w:r>
            <w:r w:rsidR="00A33A88">
              <w:rPr>
                <w:rFonts w:ascii="Times" w:eastAsia="宋体" w:hAnsi="Times"/>
              </w:rPr>
              <w:fldChar w:fldCharType="separate"/>
            </w:r>
            <w:r w:rsidR="00A33A88">
              <w:rPr>
                <w:rFonts w:ascii="Times" w:eastAsia="宋体" w:hAnsi="Times"/>
              </w:rPr>
              <w:t>3</w:t>
            </w:r>
            <w:r w:rsidR="00A33A88">
              <w:rPr>
                <w:rFonts w:ascii="Times" w:eastAsia="宋体" w:hAnsi="Times"/>
              </w:rPr>
              <w:fldChar w:fldCharType="end"/>
            </w:r>
          </w:hyperlink>
        </w:p>
        <w:p w14:paraId="2068CE1C" w14:textId="77777777" w:rsidR="0073245C" w:rsidRDefault="00752DF2">
          <w:pPr>
            <w:pStyle w:val="20"/>
            <w:tabs>
              <w:tab w:val="left" w:pos="1050"/>
              <w:tab w:val="right" w:leader="dot" w:pos="8296"/>
            </w:tabs>
            <w:rPr>
              <w:rFonts w:ascii="Times" w:eastAsia="宋体" w:hAnsi="Times"/>
            </w:rPr>
          </w:pPr>
          <w:hyperlink w:anchor="_Toc480713695" w:history="1">
            <w:r w:rsidR="00A33A88">
              <w:rPr>
                <w:rStyle w:val="a9"/>
                <w:rFonts w:ascii="Times" w:eastAsia="宋体" w:hAnsi="Times"/>
                <w:b/>
              </w:rPr>
              <w:t>1.2</w:t>
            </w:r>
            <w:r w:rsidR="00A33A88">
              <w:rPr>
                <w:rFonts w:ascii="Times" w:eastAsia="宋体" w:hAnsi="Times"/>
              </w:rPr>
              <w:tab/>
            </w:r>
            <w:r w:rsidR="00A33A88">
              <w:rPr>
                <w:rStyle w:val="a9"/>
                <w:rFonts w:ascii="Times" w:eastAsia="宋体" w:hAnsi="Times"/>
                <w:b/>
              </w:rPr>
              <w:t>标识</w:t>
            </w:r>
            <w:r w:rsidR="00A33A88">
              <w:rPr>
                <w:rFonts w:ascii="Times" w:eastAsia="宋体" w:hAnsi="Times"/>
              </w:rPr>
              <w:tab/>
            </w:r>
            <w:r w:rsidR="00A33A88">
              <w:rPr>
                <w:rFonts w:ascii="Times" w:eastAsia="宋体" w:hAnsi="Times"/>
              </w:rPr>
              <w:fldChar w:fldCharType="begin"/>
            </w:r>
            <w:r w:rsidR="00A33A88">
              <w:rPr>
                <w:rFonts w:ascii="Times" w:eastAsia="宋体" w:hAnsi="Times"/>
              </w:rPr>
              <w:instrText xml:space="preserve"> PAGEREF _Toc480713695 \h </w:instrText>
            </w:r>
            <w:r w:rsidR="00A33A88">
              <w:rPr>
                <w:rFonts w:ascii="Times" w:eastAsia="宋体" w:hAnsi="Times"/>
              </w:rPr>
            </w:r>
            <w:r w:rsidR="00A33A88">
              <w:rPr>
                <w:rFonts w:ascii="Times" w:eastAsia="宋体" w:hAnsi="Times"/>
              </w:rPr>
              <w:fldChar w:fldCharType="separate"/>
            </w:r>
            <w:r w:rsidR="00A33A88">
              <w:rPr>
                <w:rFonts w:ascii="Times" w:eastAsia="宋体" w:hAnsi="Times"/>
              </w:rPr>
              <w:t>3</w:t>
            </w:r>
            <w:r w:rsidR="00A33A88">
              <w:rPr>
                <w:rFonts w:ascii="Times" w:eastAsia="宋体" w:hAnsi="Times"/>
              </w:rPr>
              <w:fldChar w:fldCharType="end"/>
            </w:r>
          </w:hyperlink>
        </w:p>
        <w:p w14:paraId="6FB7D280" w14:textId="77777777" w:rsidR="0073245C" w:rsidRDefault="00752DF2">
          <w:pPr>
            <w:pStyle w:val="20"/>
            <w:tabs>
              <w:tab w:val="left" w:pos="1050"/>
              <w:tab w:val="right" w:leader="dot" w:pos="8296"/>
            </w:tabs>
            <w:rPr>
              <w:rFonts w:ascii="Times" w:eastAsia="宋体" w:hAnsi="Times"/>
            </w:rPr>
          </w:pPr>
          <w:hyperlink w:anchor="_Toc480713696" w:history="1">
            <w:r w:rsidR="00A33A88">
              <w:rPr>
                <w:rStyle w:val="a9"/>
                <w:rFonts w:ascii="Times" w:eastAsia="宋体" w:hAnsi="Times"/>
                <w:b/>
              </w:rPr>
              <w:t>1.3</w:t>
            </w:r>
            <w:r w:rsidR="00A33A88">
              <w:rPr>
                <w:rFonts w:ascii="Times" w:eastAsia="宋体" w:hAnsi="Times"/>
              </w:rPr>
              <w:tab/>
            </w:r>
            <w:r w:rsidR="00A33A88">
              <w:rPr>
                <w:rStyle w:val="a9"/>
                <w:rFonts w:ascii="Times" w:eastAsia="宋体" w:hAnsi="Times"/>
                <w:b/>
              </w:rPr>
              <w:t>系统概述</w:t>
            </w:r>
            <w:r w:rsidR="00A33A88">
              <w:rPr>
                <w:rFonts w:ascii="Times" w:eastAsia="宋体" w:hAnsi="Times"/>
              </w:rPr>
              <w:tab/>
            </w:r>
            <w:r w:rsidR="00A33A88">
              <w:rPr>
                <w:rFonts w:ascii="Times" w:eastAsia="宋体" w:hAnsi="Times"/>
              </w:rPr>
              <w:fldChar w:fldCharType="begin"/>
            </w:r>
            <w:r w:rsidR="00A33A88">
              <w:rPr>
                <w:rFonts w:ascii="Times" w:eastAsia="宋体" w:hAnsi="Times"/>
              </w:rPr>
              <w:instrText xml:space="preserve"> PAGEREF _Toc480713696 \h </w:instrText>
            </w:r>
            <w:r w:rsidR="00A33A88">
              <w:rPr>
                <w:rFonts w:ascii="Times" w:eastAsia="宋体" w:hAnsi="Times"/>
              </w:rPr>
            </w:r>
            <w:r w:rsidR="00A33A88">
              <w:rPr>
                <w:rFonts w:ascii="Times" w:eastAsia="宋体" w:hAnsi="Times"/>
              </w:rPr>
              <w:fldChar w:fldCharType="separate"/>
            </w:r>
            <w:r w:rsidR="00A33A88">
              <w:rPr>
                <w:rFonts w:ascii="Times" w:eastAsia="宋体" w:hAnsi="Times"/>
              </w:rPr>
              <w:t>3</w:t>
            </w:r>
            <w:r w:rsidR="00A33A88">
              <w:rPr>
                <w:rFonts w:ascii="Times" w:eastAsia="宋体" w:hAnsi="Times"/>
              </w:rPr>
              <w:fldChar w:fldCharType="end"/>
            </w:r>
          </w:hyperlink>
        </w:p>
        <w:p w14:paraId="7A135987" w14:textId="77777777" w:rsidR="0073245C" w:rsidRDefault="00752DF2">
          <w:pPr>
            <w:pStyle w:val="20"/>
            <w:tabs>
              <w:tab w:val="left" w:pos="1050"/>
              <w:tab w:val="right" w:leader="dot" w:pos="8296"/>
            </w:tabs>
            <w:rPr>
              <w:rFonts w:ascii="Times" w:eastAsia="宋体" w:hAnsi="Times"/>
            </w:rPr>
          </w:pPr>
          <w:hyperlink w:anchor="_Toc480713697" w:history="1">
            <w:r w:rsidR="00A33A88">
              <w:rPr>
                <w:rStyle w:val="a9"/>
                <w:rFonts w:ascii="Times" w:eastAsia="宋体" w:hAnsi="Times"/>
                <w:b/>
              </w:rPr>
              <w:t>1.4</w:t>
            </w:r>
            <w:r w:rsidR="00A33A88">
              <w:rPr>
                <w:rFonts w:ascii="Times" w:eastAsia="宋体" w:hAnsi="Times"/>
              </w:rPr>
              <w:tab/>
            </w:r>
            <w:r w:rsidR="00A33A88">
              <w:rPr>
                <w:rStyle w:val="a9"/>
                <w:rFonts w:ascii="Times" w:eastAsia="宋体" w:hAnsi="Times"/>
                <w:b/>
              </w:rPr>
              <w:t>文档概述</w:t>
            </w:r>
            <w:r w:rsidR="00A33A88">
              <w:rPr>
                <w:rFonts w:ascii="Times" w:eastAsia="宋体" w:hAnsi="Times"/>
              </w:rPr>
              <w:tab/>
            </w:r>
            <w:r w:rsidR="00A33A88">
              <w:rPr>
                <w:rFonts w:ascii="Times" w:eastAsia="宋体" w:hAnsi="Times"/>
              </w:rPr>
              <w:fldChar w:fldCharType="begin"/>
            </w:r>
            <w:r w:rsidR="00A33A88">
              <w:rPr>
                <w:rFonts w:ascii="Times" w:eastAsia="宋体" w:hAnsi="Times"/>
              </w:rPr>
              <w:instrText xml:space="preserve"> PAGEREF _Toc480713697 \h </w:instrText>
            </w:r>
            <w:r w:rsidR="00A33A88">
              <w:rPr>
                <w:rFonts w:ascii="Times" w:eastAsia="宋体" w:hAnsi="Times"/>
              </w:rPr>
            </w:r>
            <w:r w:rsidR="00A33A88">
              <w:rPr>
                <w:rFonts w:ascii="Times" w:eastAsia="宋体" w:hAnsi="Times"/>
              </w:rPr>
              <w:fldChar w:fldCharType="separate"/>
            </w:r>
            <w:r w:rsidR="00A33A88">
              <w:rPr>
                <w:rFonts w:ascii="Times" w:eastAsia="宋体" w:hAnsi="Times"/>
              </w:rPr>
              <w:t>4</w:t>
            </w:r>
            <w:r w:rsidR="00A33A88">
              <w:rPr>
                <w:rFonts w:ascii="Times" w:eastAsia="宋体" w:hAnsi="Times"/>
              </w:rPr>
              <w:fldChar w:fldCharType="end"/>
            </w:r>
          </w:hyperlink>
        </w:p>
        <w:p w14:paraId="535E98F0" w14:textId="77777777" w:rsidR="0073245C" w:rsidRDefault="00752DF2">
          <w:pPr>
            <w:pStyle w:val="20"/>
            <w:tabs>
              <w:tab w:val="left" w:pos="1050"/>
              <w:tab w:val="right" w:leader="dot" w:pos="8296"/>
            </w:tabs>
            <w:rPr>
              <w:rFonts w:ascii="Times" w:eastAsia="宋体" w:hAnsi="Times"/>
            </w:rPr>
          </w:pPr>
          <w:hyperlink w:anchor="_Toc480713698" w:history="1">
            <w:r w:rsidR="00A33A88">
              <w:rPr>
                <w:rStyle w:val="a9"/>
                <w:rFonts w:ascii="Times" w:eastAsia="宋体" w:hAnsi="Times"/>
                <w:b/>
              </w:rPr>
              <w:t>1.5</w:t>
            </w:r>
            <w:r w:rsidR="00A33A88">
              <w:rPr>
                <w:rFonts w:ascii="Times" w:eastAsia="宋体" w:hAnsi="Times"/>
              </w:rPr>
              <w:tab/>
            </w:r>
            <w:r w:rsidR="00A33A88">
              <w:rPr>
                <w:rStyle w:val="a9"/>
                <w:rFonts w:ascii="Times" w:eastAsia="宋体" w:hAnsi="Times"/>
                <w:b/>
              </w:rPr>
              <w:t>术语和缩略词</w:t>
            </w:r>
            <w:r w:rsidR="00A33A88">
              <w:rPr>
                <w:rFonts w:ascii="Times" w:eastAsia="宋体" w:hAnsi="Times"/>
              </w:rPr>
              <w:tab/>
            </w:r>
            <w:r w:rsidR="00A33A88">
              <w:rPr>
                <w:rFonts w:ascii="Times" w:eastAsia="宋体" w:hAnsi="Times"/>
              </w:rPr>
              <w:fldChar w:fldCharType="begin"/>
            </w:r>
            <w:r w:rsidR="00A33A88">
              <w:rPr>
                <w:rFonts w:ascii="Times" w:eastAsia="宋体" w:hAnsi="Times"/>
              </w:rPr>
              <w:instrText xml:space="preserve"> PAGEREF _Toc480713698 \h </w:instrText>
            </w:r>
            <w:r w:rsidR="00A33A88">
              <w:rPr>
                <w:rFonts w:ascii="Times" w:eastAsia="宋体" w:hAnsi="Times"/>
              </w:rPr>
            </w:r>
            <w:r w:rsidR="00A33A88">
              <w:rPr>
                <w:rFonts w:ascii="Times" w:eastAsia="宋体" w:hAnsi="Times"/>
              </w:rPr>
              <w:fldChar w:fldCharType="separate"/>
            </w:r>
            <w:r w:rsidR="00A33A88">
              <w:rPr>
                <w:rFonts w:ascii="Times" w:eastAsia="宋体" w:hAnsi="Times"/>
              </w:rPr>
              <w:t>4</w:t>
            </w:r>
            <w:r w:rsidR="00A33A88">
              <w:rPr>
                <w:rFonts w:ascii="Times" w:eastAsia="宋体" w:hAnsi="Times"/>
              </w:rPr>
              <w:fldChar w:fldCharType="end"/>
            </w:r>
          </w:hyperlink>
        </w:p>
        <w:p w14:paraId="6F1E03A1" w14:textId="77777777" w:rsidR="0073245C" w:rsidRDefault="00752DF2">
          <w:pPr>
            <w:pStyle w:val="10"/>
            <w:tabs>
              <w:tab w:val="left" w:pos="420"/>
              <w:tab w:val="right" w:leader="dot" w:pos="8296"/>
            </w:tabs>
            <w:rPr>
              <w:rFonts w:ascii="Times" w:eastAsia="宋体" w:hAnsi="Times"/>
            </w:rPr>
          </w:pPr>
          <w:hyperlink w:anchor="_Toc480713699" w:history="1">
            <w:r w:rsidR="00A33A88">
              <w:rPr>
                <w:rStyle w:val="a9"/>
                <w:rFonts w:ascii="Times" w:eastAsia="宋体" w:hAnsi="Times"/>
                <w:b/>
              </w:rPr>
              <w:t>2.</w:t>
            </w:r>
            <w:r w:rsidR="00A33A88">
              <w:rPr>
                <w:rFonts w:ascii="Times" w:eastAsia="宋体" w:hAnsi="Times"/>
              </w:rPr>
              <w:tab/>
            </w:r>
            <w:r w:rsidR="00A33A88">
              <w:rPr>
                <w:rStyle w:val="a9"/>
                <w:rFonts w:ascii="Times" w:eastAsia="宋体" w:hAnsi="Times"/>
                <w:b/>
              </w:rPr>
              <w:t>业务需求</w:t>
            </w:r>
            <w:r w:rsidR="00A33A88">
              <w:rPr>
                <w:rFonts w:ascii="Times" w:eastAsia="宋体" w:hAnsi="Times"/>
              </w:rPr>
              <w:tab/>
            </w:r>
            <w:r w:rsidR="00A33A88">
              <w:rPr>
                <w:rFonts w:ascii="Times" w:eastAsia="宋体" w:hAnsi="Times"/>
              </w:rPr>
              <w:fldChar w:fldCharType="begin"/>
            </w:r>
            <w:r w:rsidR="00A33A88">
              <w:rPr>
                <w:rFonts w:ascii="Times" w:eastAsia="宋体" w:hAnsi="Times"/>
              </w:rPr>
              <w:instrText xml:space="preserve"> PAGEREF _Toc480713699 \h </w:instrText>
            </w:r>
            <w:r w:rsidR="00A33A88">
              <w:rPr>
                <w:rFonts w:ascii="Times" w:eastAsia="宋体" w:hAnsi="Times"/>
              </w:rPr>
            </w:r>
            <w:r w:rsidR="00A33A88">
              <w:rPr>
                <w:rFonts w:ascii="Times" w:eastAsia="宋体" w:hAnsi="Times"/>
              </w:rPr>
              <w:fldChar w:fldCharType="separate"/>
            </w:r>
            <w:r w:rsidR="00A33A88">
              <w:rPr>
                <w:rFonts w:ascii="Times" w:eastAsia="宋体" w:hAnsi="Times"/>
              </w:rPr>
              <w:t>5</w:t>
            </w:r>
            <w:r w:rsidR="00A33A88">
              <w:rPr>
                <w:rFonts w:ascii="Times" w:eastAsia="宋体" w:hAnsi="Times"/>
              </w:rPr>
              <w:fldChar w:fldCharType="end"/>
            </w:r>
          </w:hyperlink>
        </w:p>
        <w:p w14:paraId="6D7E2C86" w14:textId="77777777" w:rsidR="0073245C" w:rsidRDefault="00752DF2">
          <w:pPr>
            <w:pStyle w:val="20"/>
            <w:tabs>
              <w:tab w:val="right" w:leader="dot" w:pos="8296"/>
            </w:tabs>
            <w:rPr>
              <w:rFonts w:ascii="Times" w:eastAsia="宋体" w:hAnsi="Times"/>
            </w:rPr>
          </w:pPr>
          <w:hyperlink w:anchor="_Toc480713700" w:history="1">
            <w:r w:rsidR="00A33A88">
              <w:rPr>
                <w:rStyle w:val="a9"/>
                <w:rFonts w:ascii="Times" w:eastAsia="宋体" w:hAnsi="Times"/>
                <w:b/>
              </w:rPr>
              <w:t xml:space="preserve">2.1   </w:t>
            </w:r>
            <w:r w:rsidR="00A33A88">
              <w:rPr>
                <w:rStyle w:val="a9"/>
                <w:rFonts w:ascii="Times" w:eastAsia="宋体" w:hAnsi="Times"/>
                <w:b/>
              </w:rPr>
              <w:t>构建高性能</w:t>
            </w:r>
            <w:r w:rsidR="00A33A88">
              <w:rPr>
                <w:rStyle w:val="a9"/>
                <w:rFonts w:ascii="Times" w:eastAsia="宋体" w:hAnsi="Times"/>
                <w:b/>
              </w:rPr>
              <w:t>Web</w:t>
            </w:r>
            <w:r w:rsidR="00A33A88">
              <w:rPr>
                <w:rStyle w:val="a9"/>
                <w:rFonts w:ascii="Times" w:eastAsia="宋体" w:hAnsi="Times"/>
                <w:b/>
              </w:rPr>
              <w:t>服务器</w:t>
            </w:r>
            <w:r w:rsidR="00A33A88">
              <w:rPr>
                <w:rFonts w:ascii="Times" w:eastAsia="宋体" w:hAnsi="Times"/>
              </w:rPr>
              <w:tab/>
            </w:r>
            <w:r w:rsidR="00A33A88">
              <w:rPr>
                <w:rFonts w:ascii="Times" w:eastAsia="宋体" w:hAnsi="Times"/>
              </w:rPr>
              <w:fldChar w:fldCharType="begin"/>
            </w:r>
            <w:r w:rsidR="00A33A88">
              <w:rPr>
                <w:rFonts w:ascii="Times" w:eastAsia="宋体" w:hAnsi="Times"/>
              </w:rPr>
              <w:instrText xml:space="preserve"> PAGEREF _Toc480713700 \h </w:instrText>
            </w:r>
            <w:r w:rsidR="00A33A88">
              <w:rPr>
                <w:rFonts w:ascii="Times" w:eastAsia="宋体" w:hAnsi="Times"/>
              </w:rPr>
            </w:r>
            <w:r w:rsidR="00A33A88">
              <w:rPr>
                <w:rFonts w:ascii="Times" w:eastAsia="宋体" w:hAnsi="Times"/>
              </w:rPr>
              <w:fldChar w:fldCharType="separate"/>
            </w:r>
            <w:r w:rsidR="00A33A88">
              <w:rPr>
                <w:rFonts w:ascii="Times" w:eastAsia="宋体" w:hAnsi="Times"/>
              </w:rPr>
              <w:t>5</w:t>
            </w:r>
            <w:r w:rsidR="00A33A88">
              <w:rPr>
                <w:rFonts w:ascii="Times" w:eastAsia="宋体" w:hAnsi="Times"/>
              </w:rPr>
              <w:fldChar w:fldCharType="end"/>
            </w:r>
          </w:hyperlink>
        </w:p>
        <w:p w14:paraId="1C7F0665" w14:textId="77777777" w:rsidR="0073245C" w:rsidRDefault="00752DF2">
          <w:pPr>
            <w:pStyle w:val="20"/>
            <w:tabs>
              <w:tab w:val="right" w:leader="dot" w:pos="8296"/>
            </w:tabs>
            <w:rPr>
              <w:rFonts w:ascii="Times" w:eastAsia="宋体" w:hAnsi="Times"/>
            </w:rPr>
          </w:pPr>
          <w:hyperlink w:anchor="_Toc480713701" w:history="1">
            <w:r w:rsidR="00A33A88">
              <w:rPr>
                <w:rStyle w:val="a9"/>
                <w:rFonts w:ascii="Times" w:eastAsia="宋体" w:hAnsi="Times"/>
                <w:b/>
              </w:rPr>
              <w:t xml:space="preserve">2.2   </w:t>
            </w:r>
            <w:r w:rsidR="00A33A88">
              <w:rPr>
                <w:rStyle w:val="a9"/>
                <w:rFonts w:ascii="Times" w:eastAsia="宋体" w:hAnsi="Times"/>
                <w:b/>
              </w:rPr>
              <w:t>使用一门门槛低，符合事件驱动的语言来开发</w:t>
            </w:r>
            <w:r w:rsidR="00A33A88">
              <w:rPr>
                <w:rFonts w:ascii="Times" w:eastAsia="宋体" w:hAnsi="Times"/>
              </w:rPr>
              <w:tab/>
            </w:r>
            <w:r w:rsidR="00A33A88">
              <w:rPr>
                <w:rFonts w:ascii="Times" w:eastAsia="宋体" w:hAnsi="Times"/>
              </w:rPr>
              <w:fldChar w:fldCharType="begin"/>
            </w:r>
            <w:r w:rsidR="00A33A88">
              <w:rPr>
                <w:rFonts w:ascii="Times" w:eastAsia="宋体" w:hAnsi="Times"/>
              </w:rPr>
              <w:instrText xml:space="preserve"> PAGEREF _Toc480713701 \h </w:instrText>
            </w:r>
            <w:r w:rsidR="00A33A88">
              <w:rPr>
                <w:rFonts w:ascii="Times" w:eastAsia="宋体" w:hAnsi="Times"/>
              </w:rPr>
            </w:r>
            <w:r w:rsidR="00A33A88">
              <w:rPr>
                <w:rFonts w:ascii="Times" w:eastAsia="宋体" w:hAnsi="Times"/>
              </w:rPr>
              <w:fldChar w:fldCharType="separate"/>
            </w:r>
            <w:r w:rsidR="00A33A88">
              <w:rPr>
                <w:rFonts w:ascii="Times" w:eastAsia="宋体" w:hAnsi="Times"/>
              </w:rPr>
              <w:t>5</w:t>
            </w:r>
            <w:r w:rsidR="00A33A88">
              <w:rPr>
                <w:rFonts w:ascii="Times" w:eastAsia="宋体" w:hAnsi="Times"/>
              </w:rPr>
              <w:fldChar w:fldCharType="end"/>
            </w:r>
          </w:hyperlink>
        </w:p>
        <w:p w14:paraId="502511F4" w14:textId="77777777" w:rsidR="0073245C" w:rsidRDefault="00752DF2">
          <w:pPr>
            <w:pStyle w:val="10"/>
            <w:tabs>
              <w:tab w:val="left" w:pos="420"/>
              <w:tab w:val="right" w:leader="dot" w:pos="8296"/>
            </w:tabs>
            <w:rPr>
              <w:rFonts w:ascii="Times" w:eastAsia="宋体" w:hAnsi="Times"/>
            </w:rPr>
          </w:pPr>
          <w:hyperlink w:anchor="_Toc480713702" w:history="1">
            <w:r w:rsidR="00A33A88">
              <w:rPr>
                <w:rStyle w:val="a9"/>
                <w:rFonts w:ascii="Times" w:eastAsia="宋体" w:hAnsi="Times"/>
                <w:b/>
              </w:rPr>
              <w:t>3.</w:t>
            </w:r>
            <w:r w:rsidR="00A33A88">
              <w:rPr>
                <w:rFonts w:ascii="Times" w:eastAsia="宋体" w:hAnsi="Times"/>
              </w:rPr>
              <w:tab/>
            </w:r>
            <w:r w:rsidR="00A33A88">
              <w:rPr>
                <w:rStyle w:val="a9"/>
                <w:rFonts w:ascii="Times" w:eastAsia="宋体" w:hAnsi="Times"/>
                <w:b/>
              </w:rPr>
              <w:t>工作重点</w:t>
            </w:r>
            <w:r w:rsidR="00A33A88">
              <w:rPr>
                <w:rFonts w:ascii="Times" w:eastAsia="宋体" w:hAnsi="Times"/>
              </w:rPr>
              <w:tab/>
            </w:r>
            <w:r w:rsidR="00A33A88">
              <w:rPr>
                <w:rFonts w:ascii="Times" w:eastAsia="宋体" w:hAnsi="Times"/>
              </w:rPr>
              <w:fldChar w:fldCharType="begin"/>
            </w:r>
            <w:r w:rsidR="00A33A88">
              <w:rPr>
                <w:rFonts w:ascii="Times" w:eastAsia="宋体" w:hAnsi="Times"/>
              </w:rPr>
              <w:instrText xml:space="preserve"> PAGEREF _Toc480713702 \h </w:instrText>
            </w:r>
            <w:r w:rsidR="00A33A88">
              <w:rPr>
                <w:rFonts w:ascii="Times" w:eastAsia="宋体" w:hAnsi="Times"/>
              </w:rPr>
            </w:r>
            <w:r w:rsidR="00A33A88">
              <w:rPr>
                <w:rFonts w:ascii="Times" w:eastAsia="宋体" w:hAnsi="Times"/>
              </w:rPr>
              <w:fldChar w:fldCharType="separate"/>
            </w:r>
            <w:r w:rsidR="00A33A88">
              <w:rPr>
                <w:rFonts w:ascii="Times" w:eastAsia="宋体" w:hAnsi="Times"/>
              </w:rPr>
              <w:t>6</w:t>
            </w:r>
            <w:r w:rsidR="00A33A88">
              <w:rPr>
                <w:rFonts w:ascii="Times" w:eastAsia="宋体" w:hAnsi="Times"/>
              </w:rPr>
              <w:fldChar w:fldCharType="end"/>
            </w:r>
          </w:hyperlink>
        </w:p>
        <w:p w14:paraId="392E9F7F" w14:textId="77777777" w:rsidR="0073245C" w:rsidRDefault="00752DF2">
          <w:pPr>
            <w:pStyle w:val="20"/>
            <w:tabs>
              <w:tab w:val="right" w:leader="dot" w:pos="8296"/>
            </w:tabs>
            <w:rPr>
              <w:rFonts w:ascii="Times" w:eastAsia="宋体" w:hAnsi="Times"/>
            </w:rPr>
          </w:pPr>
          <w:hyperlink w:anchor="_Toc480713703" w:history="1">
            <w:r w:rsidR="00A33A88">
              <w:rPr>
                <w:rStyle w:val="a9"/>
                <w:rFonts w:ascii="Times" w:eastAsia="宋体" w:hAnsi="Times"/>
                <w:b/>
              </w:rPr>
              <w:t xml:space="preserve">3.1   </w:t>
            </w:r>
            <w:r w:rsidR="00A33A88">
              <w:rPr>
                <w:rStyle w:val="a9"/>
                <w:rFonts w:ascii="Times" w:eastAsia="宋体" w:hAnsi="Times"/>
                <w:b/>
              </w:rPr>
              <w:t>异步并发控制</w:t>
            </w:r>
            <w:r w:rsidR="00A33A88">
              <w:rPr>
                <w:rFonts w:ascii="Times" w:eastAsia="宋体" w:hAnsi="Times"/>
              </w:rPr>
              <w:tab/>
            </w:r>
            <w:r w:rsidR="00A33A88">
              <w:rPr>
                <w:rFonts w:ascii="Times" w:eastAsia="宋体" w:hAnsi="Times"/>
              </w:rPr>
              <w:fldChar w:fldCharType="begin"/>
            </w:r>
            <w:r w:rsidR="00A33A88">
              <w:rPr>
                <w:rFonts w:ascii="Times" w:eastAsia="宋体" w:hAnsi="Times"/>
              </w:rPr>
              <w:instrText xml:space="preserve"> PAGEREF _Toc480713703 \h </w:instrText>
            </w:r>
            <w:r w:rsidR="00A33A88">
              <w:rPr>
                <w:rFonts w:ascii="Times" w:eastAsia="宋体" w:hAnsi="Times"/>
              </w:rPr>
            </w:r>
            <w:r w:rsidR="00A33A88">
              <w:rPr>
                <w:rFonts w:ascii="Times" w:eastAsia="宋体" w:hAnsi="Times"/>
              </w:rPr>
              <w:fldChar w:fldCharType="separate"/>
            </w:r>
            <w:r w:rsidR="00A33A88">
              <w:rPr>
                <w:rFonts w:ascii="Times" w:eastAsia="宋体" w:hAnsi="Times"/>
              </w:rPr>
              <w:t>6</w:t>
            </w:r>
            <w:r w:rsidR="00A33A88">
              <w:rPr>
                <w:rFonts w:ascii="Times" w:eastAsia="宋体" w:hAnsi="Times"/>
              </w:rPr>
              <w:fldChar w:fldCharType="end"/>
            </w:r>
          </w:hyperlink>
        </w:p>
        <w:p w14:paraId="4CA9AD84" w14:textId="77777777" w:rsidR="0073245C" w:rsidRDefault="00752DF2">
          <w:pPr>
            <w:pStyle w:val="20"/>
            <w:tabs>
              <w:tab w:val="right" w:leader="dot" w:pos="8296"/>
            </w:tabs>
            <w:rPr>
              <w:rFonts w:ascii="Times" w:eastAsia="宋体" w:hAnsi="Times"/>
            </w:rPr>
          </w:pPr>
          <w:hyperlink w:anchor="_Toc480713704" w:history="1">
            <w:r w:rsidR="00A33A88">
              <w:rPr>
                <w:rStyle w:val="a9"/>
                <w:rFonts w:ascii="Times" w:eastAsia="宋体" w:hAnsi="Times"/>
                <w:b/>
              </w:rPr>
              <w:t xml:space="preserve">3.2   </w:t>
            </w:r>
            <w:r w:rsidR="00A33A88">
              <w:rPr>
                <w:rStyle w:val="a9"/>
                <w:rFonts w:ascii="Times" w:eastAsia="宋体" w:hAnsi="Times"/>
                <w:b/>
              </w:rPr>
              <w:t>解决方案初步</w:t>
            </w:r>
            <w:r w:rsidR="00A33A88">
              <w:rPr>
                <w:rFonts w:ascii="Times" w:eastAsia="宋体" w:hAnsi="Times"/>
              </w:rPr>
              <w:tab/>
            </w:r>
            <w:r w:rsidR="00A33A88">
              <w:rPr>
                <w:rFonts w:ascii="Times" w:eastAsia="宋体" w:hAnsi="Times"/>
              </w:rPr>
              <w:fldChar w:fldCharType="begin"/>
            </w:r>
            <w:r w:rsidR="00A33A88">
              <w:rPr>
                <w:rFonts w:ascii="Times" w:eastAsia="宋体" w:hAnsi="Times"/>
              </w:rPr>
              <w:instrText xml:space="preserve"> PAGEREF _Toc480713704 \h </w:instrText>
            </w:r>
            <w:r w:rsidR="00A33A88">
              <w:rPr>
                <w:rFonts w:ascii="Times" w:eastAsia="宋体" w:hAnsi="Times"/>
              </w:rPr>
            </w:r>
            <w:r w:rsidR="00A33A88">
              <w:rPr>
                <w:rFonts w:ascii="Times" w:eastAsia="宋体" w:hAnsi="Times"/>
              </w:rPr>
              <w:fldChar w:fldCharType="separate"/>
            </w:r>
            <w:r w:rsidR="00A33A88">
              <w:rPr>
                <w:rFonts w:ascii="Times" w:eastAsia="宋体" w:hAnsi="Times"/>
              </w:rPr>
              <w:t>6</w:t>
            </w:r>
            <w:r w:rsidR="00A33A88">
              <w:rPr>
                <w:rFonts w:ascii="Times" w:eastAsia="宋体" w:hAnsi="Times"/>
              </w:rPr>
              <w:fldChar w:fldCharType="end"/>
            </w:r>
          </w:hyperlink>
        </w:p>
        <w:p w14:paraId="24728DC0" w14:textId="77777777" w:rsidR="0073245C" w:rsidRDefault="00752DF2">
          <w:pPr>
            <w:pStyle w:val="10"/>
            <w:tabs>
              <w:tab w:val="left" w:pos="420"/>
              <w:tab w:val="right" w:leader="dot" w:pos="8296"/>
            </w:tabs>
            <w:rPr>
              <w:rFonts w:ascii="Times" w:eastAsia="宋体" w:hAnsi="Times"/>
            </w:rPr>
          </w:pPr>
          <w:hyperlink w:anchor="_Toc480713705" w:history="1">
            <w:r w:rsidR="00A33A88">
              <w:rPr>
                <w:rStyle w:val="a9"/>
                <w:rFonts w:ascii="Times" w:eastAsia="宋体" w:hAnsi="Times"/>
                <w:b/>
              </w:rPr>
              <w:t>4.</w:t>
            </w:r>
            <w:r w:rsidR="00A33A88">
              <w:rPr>
                <w:rFonts w:ascii="Times" w:eastAsia="宋体" w:hAnsi="Times"/>
              </w:rPr>
              <w:tab/>
            </w:r>
            <w:r w:rsidR="00A33A88">
              <w:rPr>
                <w:rStyle w:val="a9"/>
                <w:rFonts w:ascii="Times" w:eastAsia="宋体" w:hAnsi="Times"/>
                <w:b/>
              </w:rPr>
              <w:t>功能需求</w:t>
            </w:r>
            <w:r w:rsidR="00A33A88">
              <w:rPr>
                <w:rFonts w:ascii="Times" w:eastAsia="宋体" w:hAnsi="Times"/>
              </w:rPr>
              <w:tab/>
            </w:r>
            <w:r w:rsidR="00A33A88">
              <w:rPr>
                <w:rFonts w:ascii="Times" w:eastAsia="宋体" w:hAnsi="Times"/>
              </w:rPr>
              <w:fldChar w:fldCharType="begin"/>
            </w:r>
            <w:r w:rsidR="00A33A88">
              <w:rPr>
                <w:rFonts w:ascii="Times" w:eastAsia="宋体" w:hAnsi="Times"/>
              </w:rPr>
              <w:instrText xml:space="preserve"> PAGEREF _Toc480713705 \h </w:instrText>
            </w:r>
            <w:r w:rsidR="00A33A88">
              <w:rPr>
                <w:rFonts w:ascii="Times" w:eastAsia="宋体" w:hAnsi="Times"/>
              </w:rPr>
            </w:r>
            <w:r w:rsidR="00A33A88">
              <w:rPr>
                <w:rFonts w:ascii="Times" w:eastAsia="宋体" w:hAnsi="Times"/>
              </w:rPr>
              <w:fldChar w:fldCharType="separate"/>
            </w:r>
            <w:r w:rsidR="00A33A88">
              <w:rPr>
                <w:rFonts w:ascii="Times" w:eastAsia="宋体" w:hAnsi="Times"/>
              </w:rPr>
              <w:t>6</w:t>
            </w:r>
            <w:r w:rsidR="00A33A88">
              <w:rPr>
                <w:rFonts w:ascii="Times" w:eastAsia="宋体" w:hAnsi="Times"/>
              </w:rPr>
              <w:fldChar w:fldCharType="end"/>
            </w:r>
          </w:hyperlink>
        </w:p>
        <w:p w14:paraId="59B4CEB2" w14:textId="77777777" w:rsidR="0073245C" w:rsidRDefault="00752DF2">
          <w:pPr>
            <w:pStyle w:val="20"/>
            <w:tabs>
              <w:tab w:val="left" w:pos="1050"/>
              <w:tab w:val="right" w:leader="dot" w:pos="8296"/>
            </w:tabs>
            <w:rPr>
              <w:rFonts w:ascii="Times" w:eastAsia="宋体" w:hAnsi="Times"/>
            </w:rPr>
          </w:pPr>
          <w:hyperlink w:anchor="_Toc480713706" w:history="1">
            <w:r w:rsidR="00A33A88">
              <w:rPr>
                <w:rStyle w:val="a9"/>
                <w:rFonts w:ascii="Times" w:eastAsia="宋体" w:hAnsi="Times"/>
                <w:b/>
              </w:rPr>
              <w:t>4.1</w:t>
            </w:r>
            <w:r w:rsidR="00A33A88">
              <w:rPr>
                <w:rFonts w:ascii="Times" w:eastAsia="宋体" w:hAnsi="Times"/>
              </w:rPr>
              <w:tab/>
            </w:r>
            <w:r w:rsidR="00A33A88">
              <w:rPr>
                <w:rStyle w:val="a9"/>
                <w:rFonts w:ascii="Times" w:eastAsia="宋体" w:hAnsi="Times"/>
                <w:b/>
              </w:rPr>
              <w:t>模块和包</w:t>
            </w:r>
            <w:r w:rsidR="00A33A88">
              <w:rPr>
                <w:rFonts w:ascii="Times" w:eastAsia="宋体" w:hAnsi="Times"/>
              </w:rPr>
              <w:tab/>
            </w:r>
            <w:r w:rsidR="00A33A88">
              <w:rPr>
                <w:rFonts w:ascii="Times" w:eastAsia="宋体" w:hAnsi="Times"/>
              </w:rPr>
              <w:fldChar w:fldCharType="begin"/>
            </w:r>
            <w:r w:rsidR="00A33A88">
              <w:rPr>
                <w:rFonts w:ascii="Times" w:eastAsia="宋体" w:hAnsi="Times"/>
              </w:rPr>
              <w:instrText xml:space="preserve"> PAGEREF _Toc480713706 \h </w:instrText>
            </w:r>
            <w:r w:rsidR="00A33A88">
              <w:rPr>
                <w:rFonts w:ascii="Times" w:eastAsia="宋体" w:hAnsi="Times"/>
              </w:rPr>
            </w:r>
            <w:r w:rsidR="00A33A88">
              <w:rPr>
                <w:rFonts w:ascii="Times" w:eastAsia="宋体" w:hAnsi="Times"/>
              </w:rPr>
              <w:fldChar w:fldCharType="separate"/>
            </w:r>
            <w:r w:rsidR="00A33A88">
              <w:rPr>
                <w:rFonts w:ascii="Times" w:eastAsia="宋体" w:hAnsi="Times"/>
              </w:rPr>
              <w:t>6</w:t>
            </w:r>
            <w:r w:rsidR="00A33A88">
              <w:rPr>
                <w:rFonts w:ascii="Times" w:eastAsia="宋体" w:hAnsi="Times"/>
              </w:rPr>
              <w:fldChar w:fldCharType="end"/>
            </w:r>
          </w:hyperlink>
        </w:p>
        <w:p w14:paraId="086A7B9A" w14:textId="77777777" w:rsidR="0073245C" w:rsidRDefault="00752DF2">
          <w:pPr>
            <w:pStyle w:val="30"/>
            <w:tabs>
              <w:tab w:val="left" w:pos="1680"/>
              <w:tab w:val="right" w:leader="dot" w:pos="8296"/>
            </w:tabs>
            <w:rPr>
              <w:rFonts w:ascii="Times" w:eastAsia="宋体" w:hAnsi="Times"/>
            </w:rPr>
          </w:pPr>
          <w:hyperlink w:anchor="_Toc480713707" w:history="1">
            <w:r w:rsidR="00A33A88">
              <w:rPr>
                <w:rStyle w:val="a9"/>
                <w:rFonts w:ascii="Times" w:eastAsia="宋体" w:hAnsi="Times"/>
                <w:b/>
              </w:rPr>
              <w:t>4.1.1</w:t>
            </w:r>
            <w:r w:rsidR="00A33A88">
              <w:rPr>
                <w:rFonts w:ascii="Times" w:eastAsia="宋体" w:hAnsi="Times"/>
              </w:rPr>
              <w:tab/>
            </w:r>
            <w:r w:rsidR="00A33A88">
              <w:rPr>
                <w:rStyle w:val="a9"/>
                <w:rFonts w:ascii="Times" w:eastAsia="宋体" w:hAnsi="Times"/>
                <w:b/>
              </w:rPr>
              <w:t>创建和加载模块</w:t>
            </w:r>
            <w:r w:rsidR="00A33A88">
              <w:rPr>
                <w:rFonts w:ascii="Times" w:eastAsia="宋体" w:hAnsi="Times"/>
              </w:rPr>
              <w:tab/>
            </w:r>
            <w:r w:rsidR="00A33A88">
              <w:rPr>
                <w:rFonts w:ascii="Times" w:eastAsia="宋体" w:hAnsi="Times"/>
              </w:rPr>
              <w:fldChar w:fldCharType="begin"/>
            </w:r>
            <w:r w:rsidR="00A33A88">
              <w:rPr>
                <w:rFonts w:ascii="Times" w:eastAsia="宋体" w:hAnsi="Times"/>
              </w:rPr>
              <w:instrText xml:space="preserve"> PAGEREF _Toc480713707 \h </w:instrText>
            </w:r>
            <w:r w:rsidR="00A33A88">
              <w:rPr>
                <w:rFonts w:ascii="Times" w:eastAsia="宋体" w:hAnsi="Times"/>
              </w:rPr>
            </w:r>
            <w:r w:rsidR="00A33A88">
              <w:rPr>
                <w:rFonts w:ascii="Times" w:eastAsia="宋体" w:hAnsi="Times"/>
              </w:rPr>
              <w:fldChar w:fldCharType="separate"/>
            </w:r>
            <w:r w:rsidR="00A33A88">
              <w:rPr>
                <w:rFonts w:ascii="Times" w:eastAsia="宋体" w:hAnsi="Times"/>
              </w:rPr>
              <w:t>7</w:t>
            </w:r>
            <w:r w:rsidR="00A33A88">
              <w:rPr>
                <w:rFonts w:ascii="Times" w:eastAsia="宋体" w:hAnsi="Times"/>
              </w:rPr>
              <w:fldChar w:fldCharType="end"/>
            </w:r>
          </w:hyperlink>
        </w:p>
        <w:p w14:paraId="78147CDD" w14:textId="77777777" w:rsidR="0073245C" w:rsidRDefault="00752DF2">
          <w:pPr>
            <w:pStyle w:val="30"/>
            <w:tabs>
              <w:tab w:val="left" w:pos="1680"/>
              <w:tab w:val="right" w:leader="dot" w:pos="8296"/>
            </w:tabs>
            <w:rPr>
              <w:rFonts w:ascii="Times" w:eastAsia="宋体" w:hAnsi="Times"/>
            </w:rPr>
          </w:pPr>
          <w:hyperlink w:anchor="_Toc480713708" w:history="1">
            <w:r w:rsidR="00A33A88">
              <w:rPr>
                <w:rStyle w:val="a9"/>
                <w:rFonts w:ascii="Times" w:eastAsia="宋体" w:hAnsi="Times"/>
                <w:b/>
              </w:rPr>
              <w:t>4.1.2</w:t>
            </w:r>
            <w:r w:rsidR="00A33A88">
              <w:rPr>
                <w:rFonts w:ascii="Times" w:eastAsia="宋体" w:hAnsi="Times"/>
              </w:rPr>
              <w:tab/>
            </w:r>
            <w:r w:rsidR="00A33A88">
              <w:rPr>
                <w:rStyle w:val="a9"/>
                <w:rFonts w:ascii="Times" w:eastAsia="宋体" w:hAnsi="Times"/>
                <w:b/>
              </w:rPr>
              <w:t>创建和调用包</w:t>
            </w:r>
            <w:r w:rsidR="00A33A88">
              <w:rPr>
                <w:rFonts w:ascii="Times" w:eastAsia="宋体" w:hAnsi="Times"/>
              </w:rPr>
              <w:tab/>
            </w:r>
            <w:r w:rsidR="00A33A88">
              <w:rPr>
                <w:rFonts w:ascii="Times" w:eastAsia="宋体" w:hAnsi="Times"/>
              </w:rPr>
              <w:fldChar w:fldCharType="begin"/>
            </w:r>
            <w:r w:rsidR="00A33A88">
              <w:rPr>
                <w:rFonts w:ascii="Times" w:eastAsia="宋体" w:hAnsi="Times"/>
              </w:rPr>
              <w:instrText xml:space="preserve"> PAGEREF _Toc480713708 \h </w:instrText>
            </w:r>
            <w:r w:rsidR="00A33A88">
              <w:rPr>
                <w:rFonts w:ascii="Times" w:eastAsia="宋体" w:hAnsi="Times"/>
              </w:rPr>
            </w:r>
            <w:r w:rsidR="00A33A88">
              <w:rPr>
                <w:rFonts w:ascii="Times" w:eastAsia="宋体" w:hAnsi="Times"/>
              </w:rPr>
              <w:fldChar w:fldCharType="separate"/>
            </w:r>
            <w:r w:rsidR="00A33A88">
              <w:rPr>
                <w:rFonts w:ascii="Times" w:eastAsia="宋体" w:hAnsi="Times"/>
              </w:rPr>
              <w:t>9</w:t>
            </w:r>
            <w:r w:rsidR="00A33A88">
              <w:rPr>
                <w:rFonts w:ascii="Times" w:eastAsia="宋体" w:hAnsi="Times"/>
              </w:rPr>
              <w:fldChar w:fldCharType="end"/>
            </w:r>
          </w:hyperlink>
        </w:p>
        <w:p w14:paraId="450713C9" w14:textId="77777777" w:rsidR="0073245C" w:rsidRDefault="00752DF2">
          <w:pPr>
            <w:pStyle w:val="30"/>
            <w:tabs>
              <w:tab w:val="left" w:pos="1680"/>
              <w:tab w:val="right" w:leader="dot" w:pos="8296"/>
            </w:tabs>
            <w:rPr>
              <w:rFonts w:ascii="Times" w:eastAsia="宋体" w:hAnsi="Times"/>
            </w:rPr>
          </w:pPr>
          <w:hyperlink w:anchor="_Toc480713709" w:history="1">
            <w:r w:rsidR="00A33A88">
              <w:rPr>
                <w:rStyle w:val="a9"/>
                <w:rFonts w:ascii="Times" w:eastAsia="宋体" w:hAnsi="Times"/>
                <w:b/>
              </w:rPr>
              <w:t>4.1.3</w:t>
            </w:r>
            <w:r w:rsidR="00A33A88">
              <w:rPr>
                <w:rFonts w:ascii="Times" w:eastAsia="宋体" w:hAnsi="Times"/>
              </w:rPr>
              <w:tab/>
            </w:r>
            <w:r w:rsidR="00A33A88">
              <w:rPr>
                <w:rStyle w:val="a9"/>
                <w:rFonts w:ascii="Times" w:eastAsia="宋体" w:hAnsi="Times"/>
                <w:b/>
              </w:rPr>
              <w:t>管理包</w:t>
            </w:r>
            <w:r w:rsidR="00A33A88">
              <w:rPr>
                <w:rFonts w:ascii="Times" w:eastAsia="宋体" w:hAnsi="Times"/>
              </w:rPr>
              <w:tab/>
            </w:r>
            <w:r w:rsidR="00A33A88">
              <w:rPr>
                <w:rFonts w:ascii="Times" w:eastAsia="宋体" w:hAnsi="Times"/>
              </w:rPr>
              <w:fldChar w:fldCharType="begin"/>
            </w:r>
            <w:r w:rsidR="00A33A88">
              <w:rPr>
                <w:rFonts w:ascii="Times" w:eastAsia="宋体" w:hAnsi="Times"/>
              </w:rPr>
              <w:instrText xml:space="preserve"> PAGEREF _Toc480713709 \h </w:instrText>
            </w:r>
            <w:r w:rsidR="00A33A88">
              <w:rPr>
                <w:rFonts w:ascii="Times" w:eastAsia="宋体" w:hAnsi="Times"/>
              </w:rPr>
            </w:r>
            <w:r w:rsidR="00A33A88">
              <w:rPr>
                <w:rFonts w:ascii="Times" w:eastAsia="宋体" w:hAnsi="Times"/>
              </w:rPr>
              <w:fldChar w:fldCharType="separate"/>
            </w:r>
            <w:r w:rsidR="00A33A88">
              <w:rPr>
                <w:rFonts w:ascii="Times" w:eastAsia="宋体" w:hAnsi="Times"/>
              </w:rPr>
              <w:t>10</w:t>
            </w:r>
            <w:r w:rsidR="00A33A88">
              <w:rPr>
                <w:rFonts w:ascii="Times" w:eastAsia="宋体" w:hAnsi="Times"/>
              </w:rPr>
              <w:fldChar w:fldCharType="end"/>
            </w:r>
          </w:hyperlink>
        </w:p>
        <w:p w14:paraId="3B8ED645" w14:textId="77777777" w:rsidR="0073245C" w:rsidRDefault="00752DF2">
          <w:pPr>
            <w:pStyle w:val="20"/>
            <w:tabs>
              <w:tab w:val="left" w:pos="1050"/>
              <w:tab w:val="right" w:leader="dot" w:pos="8296"/>
            </w:tabs>
            <w:rPr>
              <w:rFonts w:ascii="Times" w:eastAsia="宋体" w:hAnsi="Times"/>
            </w:rPr>
          </w:pPr>
          <w:hyperlink w:anchor="_Toc480713710" w:history="1">
            <w:r w:rsidR="00A33A88">
              <w:rPr>
                <w:rStyle w:val="a9"/>
                <w:rFonts w:ascii="Times" w:eastAsia="宋体" w:hAnsi="Times"/>
                <w:b/>
              </w:rPr>
              <w:t>4.2</w:t>
            </w:r>
            <w:r w:rsidR="00A33A88">
              <w:rPr>
                <w:rFonts w:ascii="Times" w:eastAsia="宋体" w:hAnsi="Times"/>
              </w:rPr>
              <w:tab/>
            </w:r>
            <w:r w:rsidR="00A33A88">
              <w:rPr>
                <w:rStyle w:val="a9"/>
                <w:rFonts w:ascii="Times" w:eastAsia="宋体" w:hAnsi="Times"/>
                <w:b/>
              </w:rPr>
              <w:t>网络通信</w:t>
            </w:r>
            <w:r w:rsidR="00A33A88">
              <w:rPr>
                <w:rFonts w:ascii="Times" w:eastAsia="宋体" w:hAnsi="Times"/>
              </w:rPr>
              <w:tab/>
            </w:r>
            <w:r w:rsidR="00A33A88">
              <w:rPr>
                <w:rFonts w:ascii="Times" w:eastAsia="宋体" w:hAnsi="Times"/>
              </w:rPr>
              <w:fldChar w:fldCharType="begin"/>
            </w:r>
            <w:r w:rsidR="00A33A88">
              <w:rPr>
                <w:rFonts w:ascii="Times" w:eastAsia="宋体" w:hAnsi="Times"/>
              </w:rPr>
              <w:instrText xml:space="preserve"> PAGEREF _Toc480713710 \h </w:instrText>
            </w:r>
            <w:r w:rsidR="00A33A88">
              <w:rPr>
                <w:rFonts w:ascii="Times" w:eastAsia="宋体" w:hAnsi="Times"/>
              </w:rPr>
            </w:r>
            <w:r w:rsidR="00A33A88">
              <w:rPr>
                <w:rFonts w:ascii="Times" w:eastAsia="宋体" w:hAnsi="Times"/>
              </w:rPr>
              <w:fldChar w:fldCharType="separate"/>
            </w:r>
            <w:r w:rsidR="00A33A88">
              <w:rPr>
                <w:rFonts w:ascii="Times" w:eastAsia="宋体" w:hAnsi="Times"/>
              </w:rPr>
              <w:t>11</w:t>
            </w:r>
            <w:r w:rsidR="00A33A88">
              <w:rPr>
                <w:rFonts w:ascii="Times" w:eastAsia="宋体" w:hAnsi="Times"/>
              </w:rPr>
              <w:fldChar w:fldCharType="end"/>
            </w:r>
          </w:hyperlink>
        </w:p>
        <w:p w14:paraId="71BEDD25" w14:textId="77777777" w:rsidR="0073245C" w:rsidRDefault="00752DF2">
          <w:pPr>
            <w:pStyle w:val="30"/>
            <w:tabs>
              <w:tab w:val="left" w:pos="1680"/>
              <w:tab w:val="right" w:leader="dot" w:pos="8296"/>
            </w:tabs>
            <w:rPr>
              <w:rFonts w:ascii="Times" w:eastAsia="宋体" w:hAnsi="Times"/>
            </w:rPr>
          </w:pPr>
          <w:hyperlink w:anchor="_Toc480713711" w:history="1">
            <w:r w:rsidR="00A33A88">
              <w:rPr>
                <w:rStyle w:val="a9"/>
                <w:rFonts w:ascii="Times" w:eastAsia="宋体" w:hAnsi="Times"/>
                <w:b/>
              </w:rPr>
              <w:t>4.2.1</w:t>
            </w:r>
            <w:r w:rsidR="00A33A88">
              <w:rPr>
                <w:rFonts w:ascii="Times" w:eastAsia="宋体" w:hAnsi="Times"/>
              </w:rPr>
              <w:tab/>
            </w:r>
            <w:r w:rsidR="00A33A88">
              <w:rPr>
                <w:rStyle w:val="a9"/>
                <w:rFonts w:ascii="Times" w:eastAsia="宋体" w:hAnsi="Times"/>
                <w:b/>
              </w:rPr>
              <w:t>构建</w:t>
            </w:r>
            <w:r w:rsidR="00A33A88">
              <w:rPr>
                <w:rStyle w:val="a9"/>
                <w:rFonts w:ascii="Times" w:eastAsia="宋体" w:hAnsi="Times"/>
                <w:b/>
              </w:rPr>
              <w:t>TCP</w:t>
            </w:r>
            <w:r w:rsidR="00A33A88">
              <w:rPr>
                <w:rStyle w:val="a9"/>
                <w:rFonts w:ascii="Times" w:eastAsia="宋体" w:hAnsi="Times"/>
                <w:b/>
              </w:rPr>
              <w:t>服务器</w:t>
            </w:r>
            <w:r w:rsidR="00A33A88">
              <w:rPr>
                <w:rFonts w:ascii="Times" w:eastAsia="宋体" w:hAnsi="Times"/>
              </w:rPr>
              <w:tab/>
            </w:r>
            <w:r w:rsidR="00A33A88">
              <w:rPr>
                <w:rFonts w:ascii="Times" w:eastAsia="宋体" w:hAnsi="Times"/>
              </w:rPr>
              <w:fldChar w:fldCharType="begin"/>
            </w:r>
            <w:r w:rsidR="00A33A88">
              <w:rPr>
                <w:rFonts w:ascii="Times" w:eastAsia="宋体" w:hAnsi="Times"/>
              </w:rPr>
              <w:instrText xml:space="preserve"> PAGEREF _Toc480713711 \h </w:instrText>
            </w:r>
            <w:r w:rsidR="00A33A88">
              <w:rPr>
                <w:rFonts w:ascii="Times" w:eastAsia="宋体" w:hAnsi="Times"/>
              </w:rPr>
            </w:r>
            <w:r w:rsidR="00A33A88">
              <w:rPr>
                <w:rFonts w:ascii="Times" w:eastAsia="宋体" w:hAnsi="Times"/>
              </w:rPr>
              <w:fldChar w:fldCharType="separate"/>
            </w:r>
            <w:r w:rsidR="00A33A88">
              <w:rPr>
                <w:rFonts w:ascii="Times" w:eastAsia="宋体" w:hAnsi="Times"/>
              </w:rPr>
              <w:t>11</w:t>
            </w:r>
            <w:r w:rsidR="00A33A88">
              <w:rPr>
                <w:rFonts w:ascii="Times" w:eastAsia="宋体" w:hAnsi="Times"/>
              </w:rPr>
              <w:fldChar w:fldCharType="end"/>
            </w:r>
          </w:hyperlink>
        </w:p>
        <w:p w14:paraId="4236CA9B" w14:textId="77777777" w:rsidR="0073245C" w:rsidRDefault="00752DF2">
          <w:pPr>
            <w:pStyle w:val="30"/>
            <w:tabs>
              <w:tab w:val="left" w:pos="1680"/>
              <w:tab w:val="right" w:leader="dot" w:pos="8296"/>
            </w:tabs>
            <w:rPr>
              <w:rFonts w:ascii="Times" w:eastAsia="宋体" w:hAnsi="Times"/>
            </w:rPr>
          </w:pPr>
          <w:hyperlink w:anchor="_Toc480713712" w:history="1">
            <w:r w:rsidR="00A33A88">
              <w:rPr>
                <w:rStyle w:val="a9"/>
                <w:rFonts w:ascii="Times" w:eastAsia="宋体" w:hAnsi="Times"/>
                <w:b/>
              </w:rPr>
              <w:t>4.2.2</w:t>
            </w:r>
            <w:r w:rsidR="00A33A88">
              <w:rPr>
                <w:rFonts w:ascii="Times" w:eastAsia="宋体" w:hAnsi="Times"/>
              </w:rPr>
              <w:tab/>
            </w:r>
            <w:r w:rsidR="00A33A88">
              <w:rPr>
                <w:rStyle w:val="a9"/>
                <w:rFonts w:ascii="Times" w:eastAsia="宋体" w:hAnsi="Times"/>
                <w:b/>
              </w:rPr>
              <w:t>构建</w:t>
            </w:r>
            <w:r w:rsidR="00A33A88">
              <w:rPr>
                <w:rStyle w:val="a9"/>
                <w:rFonts w:ascii="Times" w:eastAsia="宋体" w:hAnsi="Times"/>
                <w:b/>
              </w:rPr>
              <w:t>UDP</w:t>
            </w:r>
            <w:r w:rsidR="00A33A88">
              <w:rPr>
                <w:rStyle w:val="a9"/>
                <w:rFonts w:ascii="Times" w:eastAsia="宋体" w:hAnsi="Times"/>
                <w:b/>
              </w:rPr>
              <w:t>服务器</w:t>
            </w:r>
            <w:r w:rsidR="00A33A88">
              <w:rPr>
                <w:rFonts w:ascii="Times" w:eastAsia="宋体" w:hAnsi="Times"/>
              </w:rPr>
              <w:tab/>
            </w:r>
            <w:r w:rsidR="00A33A88">
              <w:rPr>
                <w:rFonts w:ascii="Times" w:eastAsia="宋体" w:hAnsi="Times"/>
              </w:rPr>
              <w:fldChar w:fldCharType="begin"/>
            </w:r>
            <w:r w:rsidR="00A33A88">
              <w:rPr>
                <w:rFonts w:ascii="Times" w:eastAsia="宋体" w:hAnsi="Times"/>
              </w:rPr>
              <w:instrText xml:space="preserve"> PAGEREF _Toc480713712 \h </w:instrText>
            </w:r>
            <w:r w:rsidR="00A33A88">
              <w:rPr>
                <w:rFonts w:ascii="Times" w:eastAsia="宋体" w:hAnsi="Times"/>
              </w:rPr>
            </w:r>
            <w:r w:rsidR="00A33A88">
              <w:rPr>
                <w:rFonts w:ascii="Times" w:eastAsia="宋体" w:hAnsi="Times"/>
              </w:rPr>
              <w:fldChar w:fldCharType="separate"/>
            </w:r>
            <w:r w:rsidR="00A33A88">
              <w:rPr>
                <w:rFonts w:ascii="Times" w:eastAsia="宋体" w:hAnsi="Times"/>
              </w:rPr>
              <w:t>12</w:t>
            </w:r>
            <w:r w:rsidR="00A33A88">
              <w:rPr>
                <w:rFonts w:ascii="Times" w:eastAsia="宋体" w:hAnsi="Times"/>
              </w:rPr>
              <w:fldChar w:fldCharType="end"/>
            </w:r>
          </w:hyperlink>
        </w:p>
        <w:p w14:paraId="4B076104" w14:textId="77777777" w:rsidR="0073245C" w:rsidRDefault="00752DF2">
          <w:pPr>
            <w:pStyle w:val="30"/>
            <w:tabs>
              <w:tab w:val="left" w:pos="1680"/>
              <w:tab w:val="right" w:leader="dot" w:pos="8296"/>
            </w:tabs>
            <w:rPr>
              <w:rFonts w:ascii="Times" w:eastAsia="宋体" w:hAnsi="Times"/>
            </w:rPr>
          </w:pPr>
          <w:hyperlink w:anchor="_Toc480713713" w:history="1">
            <w:r w:rsidR="00A33A88">
              <w:rPr>
                <w:rStyle w:val="a9"/>
                <w:rFonts w:ascii="Times" w:eastAsia="宋体" w:hAnsi="Times"/>
                <w:b/>
              </w:rPr>
              <w:t>4.2.3</w:t>
            </w:r>
            <w:r w:rsidR="00A33A88">
              <w:rPr>
                <w:rFonts w:ascii="Times" w:eastAsia="宋体" w:hAnsi="Times"/>
              </w:rPr>
              <w:tab/>
            </w:r>
            <w:r w:rsidR="00A33A88">
              <w:rPr>
                <w:rStyle w:val="a9"/>
                <w:rFonts w:ascii="Times" w:eastAsia="宋体" w:hAnsi="Times"/>
                <w:b/>
              </w:rPr>
              <w:t>构建</w:t>
            </w:r>
            <w:r w:rsidR="00A33A88">
              <w:rPr>
                <w:rStyle w:val="a9"/>
                <w:rFonts w:ascii="Times" w:eastAsia="宋体" w:hAnsi="Times"/>
                <w:b/>
              </w:rPr>
              <w:t>HTTP</w:t>
            </w:r>
            <w:r w:rsidR="00A33A88">
              <w:rPr>
                <w:rStyle w:val="a9"/>
                <w:rFonts w:ascii="Times" w:eastAsia="宋体" w:hAnsi="Times"/>
                <w:b/>
              </w:rPr>
              <w:t>服务器</w:t>
            </w:r>
            <w:r w:rsidR="00A33A88">
              <w:rPr>
                <w:rFonts w:ascii="Times" w:eastAsia="宋体" w:hAnsi="Times"/>
              </w:rPr>
              <w:tab/>
            </w:r>
            <w:r w:rsidR="00A33A88">
              <w:rPr>
                <w:rFonts w:ascii="Times" w:eastAsia="宋体" w:hAnsi="Times"/>
              </w:rPr>
              <w:fldChar w:fldCharType="begin"/>
            </w:r>
            <w:r w:rsidR="00A33A88">
              <w:rPr>
                <w:rFonts w:ascii="Times" w:eastAsia="宋体" w:hAnsi="Times"/>
              </w:rPr>
              <w:instrText xml:space="preserve"> PAGEREF _Toc480713713 \h </w:instrText>
            </w:r>
            <w:r w:rsidR="00A33A88">
              <w:rPr>
                <w:rFonts w:ascii="Times" w:eastAsia="宋体" w:hAnsi="Times"/>
              </w:rPr>
            </w:r>
            <w:r w:rsidR="00A33A88">
              <w:rPr>
                <w:rFonts w:ascii="Times" w:eastAsia="宋体" w:hAnsi="Times"/>
              </w:rPr>
              <w:fldChar w:fldCharType="separate"/>
            </w:r>
            <w:r w:rsidR="00A33A88">
              <w:rPr>
                <w:rFonts w:ascii="Times" w:eastAsia="宋体" w:hAnsi="Times"/>
              </w:rPr>
              <w:t>13</w:t>
            </w:r>
            <w:r w:rsidR="00A33A88">
              <w:rPr>
                <w:rFonts w:ascii="Times" w:eastAsia="宋体" w:hAnsi="Times"/>
              </w:rPr>
              <w:fldChar w:fldCharType="end"/>
            </w:r>
          </w:hyperlink>
        </w:p>
        <w:p w14:paraId="7521C5F2" w14:textId="77777777" w:rsidR="0073245C" w:rsidRDefault="00752DF2">
          <w:pPr>
            <w:pStyle w:val="30"/>
            <w:tabs>
              <w:tab w:val="left" w:pos="1680"/>
              <w:tab w:val="right" w:leader="dot" w:pos="8296"/>
            </w:tabs>
            <w:rPr>
              <w:rFonts w:ascii="Times" w:eastAsia="宋体" w:hAnsi="Times"/>
            </w:rPr>
          </w:pPr>
          <w:hyperlink w:anchor="_Toc480713714" w:history="1">
            <w:r w:rsidR="00A33A88">
              <w:rPr>
                <w:rStyle w:val="a9"/>
                <w:rFonts w:ascii="Times" w:eastAsia="宋体" w:hAnsi="Times"/>
                <w:b/>
              </w:rPr>
              <w:t>4.2.4</w:t>
            </w:r>
            <w:r w:rsidR="00A33A88">
              <w:rPr>
                <w:rFonts w:ascii="Times" w:eastAsia="宋体" w:hAnsi="Times"/>
              </w:rPr>
              <w:tab/>
            </w:r>
            <w:r w:rsidR="00A33A88">
              <w:rPr>
                <w:rStyle w:val="a9"/>
                <w:rFonts w:ascii="Times" w:eastAsia="宋体" w:hAnsi="Times"/>
                <w:b/>
              </w:rPr>
              <w:t>构建</w:t>
            </w:r>
            <w:r w:rsidR="00A33A88">
              <w:rPr>
                <w:rStyle w:val="a9"/>
                <w:rFonts w:ascii="Times" w:eastAsia="宋体" w:hAnsi="Times"/>
                <w:b/>
              </w:rPr>
              <w:t>WebSocket</w:t>
            </w:r>
            <w:r w:rsidR="00A33A88">
              <w:rPr>
                <w:rStyle w:val="a9"/>
                <w:rFonts w:ascii="Times" w:eastAsia="宋体" w:hAnsi="Times"/>
                <w:b/>
              </w:rPr>
              <w:t>服务器</w:t>
            </w:r>
            <w:r w:rsidR="00A33A88">
              <w:rPr>
                <w:rFonts w:ascii="Times" w:eastAsia="宋体" w:hAnsi="Times"/>
              </w:rPr>
              <w:tab/>
            </w:r>
            <w:r w:rsidR="00A33A88">
              <w:rPr>
                <w:rFonts w:ascii="Times" w:eastAsia="宋体" w:hAnsi="Times"/>
              </w:rPr>
              <w:fldChar w:fldCharType="begin"/>
            </w:r>
            <w:r w:rsidR="00A33A88">
              <w:rPr>
                <w:rFonts w:ascii="Times" w:eastAsia="宋体" w:hAnsi="Times"/>
              </w:rPr>
              <w:instrText xml:space="preserve"> PAGEREF _Toc480713714 \h </w:instrText>
            </w:r>
            <w:r w:rsidR="00A33A88">
              <w:rPr>
                <w:rFonts w:ascii="Times" w:eastAsia="宋体" w:hAnsi="Times"/>
              </w:rPr>
            </w:r>
            <w:r w:rsidR="00A33A88">
              <w:rPr>
                <w:rFonts w:ascii="Times" w:eastAsia="宋体" w:hAnsi="Times"/>
              </w:rPr>
              <w:fldChar w:fldCharType="separate"/>
            </w:r>
            <w:r w:rsidR="00A33A88">
              <w:rPr>
                <w:rFonts w:ascii="Times" w:eastAsia="宋体" w:hAnsi="Times"/>
              </w:rPr>
              <w:t>14</w:t>
            </w:r>
            <w:r w:rsidR="00A33A88">
              <w:rPr>
                <w:rFonts w:ascii="Times" w:eastAsia="宋体" w:hAnsi="Times"/>
              </w:rPr>
              <w:fldChar w:fldCharType="end"/>
            </w:r>
          </w:hyperlink>
        </w:p>
        <w:p w14:paraId="2BB3B98B" w14:textId="77777777" w:rsidR="0073245C" w:rsidRDefault="00752DF2">
          <w:pPr>
            <w:pStyle w:val="20"/>
            <w:tabs>
              <w:tab w:val="left" w:pos="1050"/>
              <w:tab w:val="right" w:leader="dot" w:pos="8296"/>
            </w:tabs>
            <w:rPr>
              <w:rFonts w:ascii="Times" w:eastAsia="宋体" w:hAnsi="Times"/>
            </w:rPr>
          </w:pPr>
          <w:hyperlink w:anchor="_Toc480713715" w:history="1">
            <w:r w:rsidR="00A33A88">
              <w:rPr>
                <w:rStyle w:val="a9"/>
                <w:rFonts w:ascii="Times" w:eastAsia="宋体" w:hAnsi="Times"/>
                <w:b/>
              </w:rPr>
              <w:t>4.3</w:t>
            </w:r>
            <w:r w:rsidR="00A33A88">
              <w:rPr>
                <w:rFonts w:ascii="Times" w:eastAsia="宋体" w:hAnsi="Times"/>
              </w:rPr>
              <w:tab/>
            </w:r>
            <w:r w:rsidR="00A33A88">
              <w:rPr>
                <w:rStyle w:val="a9"/>
                <w:rFonts w:ascii="Times" w:eastAsia="宋体" w:hAnsi="Times"/>
                <w:b/>
              </w:rPr>
              <w:t>文件系统</w:t>
            </w:r>
            <w:r w:rsidR="00A33A88">
              <w:rPr>
                <w:rFonts w:ascii="Times" w:eastAsia="宋体" w:hAnsi="Times"/>
              </w:rPr>
              <w:tab/>
            </w:r>
            <w:r w:rsidR="00A33A88">
              <w:rPr>
                <w:rFonts w:ascii="Times" w:eastAsia="宋体" w:hAnsi="Times"/>
              </w:rPr>
              <w:fldChar w:fldCharType="begin"/>
            </w:r>
            <w:r w:rsidR="00A33A88">
              <w:rPr>
                <w:rFonts w:ascii="Times" w:eastAsia="宋体" w:hAnsi="Times"/>
              </w:rPr>
              <w:instrText xml:space="preserve"> PAGEREF _Toc480713715 \h </w:instrText>
            </w:r>
            <w:r w:rsidR="00A33A88">
              <w:rPr>
                <w:rFonts w:ascii="Times" w:eastAsia="宋体" w:hAnsi="Times"/>
              </w:rPr>
            </w:r>
            <w:r w:rsidR="00A33A88">
              <w:rPr>
                <w:rFonts w:ascii="Times" w:eastAsia="宋体" w:hAnsi="Times"/>
              </w:rPr>
              <w:fldChar w:fldCharType="separate"/>
            </w:r>
            <w:r w:rsidR="00A33A88">
              <w:rPr>
                <w:rFonts w:ascii="Times" w:eastAsia="宋体" w:hAnsi="Times"/>
              </w:rPr>
              <w:t>14</w:t>
            </w:r>
            <w:r w:rsidR="00A33A88">
              <w:rPr>
                <w:rFonts w:ascii="Times" w:eastAsia="宋体" w:hAnsi="Times"/>
              </w:rPr>
              <w:fldChar w:fldCharType="end"/>
            </w:r>
          </w:hyperlink>
        </w:p>
        <w:p w14:paraId="28E1E13D" w14:textId="77777777" w:rsidR="0073245C" w:rsidRDefault="00752DF2">
          <w:pPr>
            <w:pStyle w:val="30"/>
            <w:tabs>
              <w:tab w:val="left" w:pos="1680"/>
              <w:tab w:val="right" w:leader="dot" w:pos="8296"/>
            </w:tabs>
            <w:rPr>
              <w:rFonts w:ascii="Times" w:eastAsia="宋体" w:hAnsi="Times"/>
            </w:rPr>
          </w:pPr>
          <w:hyperlink w:anchor="_Toc480713716" w:history="1">
            <w:r w:rsidR="00A33A88">
              <w:rPr>
                <w:rStyle w:val="a9"/>
                <w:rFonts w:ascii="Times" w:eastAsia="宋体" w:hAnsi="Times"/>
                <w:b/>
              </w:rPr>
              <w:t>4.3.1</w:t>
            </w:r>
            <w:r w:rsidR="00A33A88">
              <w:rPr>
                <w:rFonts w:ascii="Times" w:eastAsia="宋体" w:hAnsi="Times"/>
              </w:rPr>
              <w:tab/>
            </w:r>
            <w:r w:rsidR="00A33A88">
              <w:rPr>
                <w:rStyle w:val="a9"/>
                <w:rFonts w:ascii="Times" w:eastAsia="宋体" w:hAnsi="Times"/>
                <w:b/>
              </w:rPr>
              <w:t>文件操作</w:t>
            </w:r>
            <w:r w:rsidR="00A33A88">
              <w:rPr>
                <w:rFonts w:ascii="Times" w:eastAsia="宋体" w:hAnsi="Times"/>
              </w:rPr>
              <w:tab/>
            </w:r>
            <w:r w:rsidR="00A33A88">
              <w:rPr>
                <w:rFonts w:ascii="Times" w:eastAsia="宋体" w:hAnsi="Times"/>
              </w:rPr>
              <w:fldChar w:fldCharType="begin"/>
            </w:r>
            <w:r w:rsidR="00A33A88">
              <w:rPr>
                <w:rFonts w:ascii="Times" w:eastAsia="宋体" w:hAnsi="Times"/>
              </w:rPr>
              <w:instrText xml:space="preserve"> PAGEREF _Toc480713716 \h </w:instrText>
            </w:r>
            <w:r w:rsidR="00A33A88">
              <w:rPr>
                <w:rFonts w:ascii="Times" w:eastAsia="宋体" w:hAnsi="Times"/>
              </w:rPr>
            </w:r>
            <w:r w:rsidR="00A33A88">
              <w:rPr>
                <w:rFonts w:ascii="Times" w:eastAsia="宋体" w:hAnsi="Times"/>
              </w:rPr>
              <w:fldChar w:fldCharType="separate"/>
            </w:r>
            <w:r w:rsidR="00A33A88">
              <w:rPr>
                <w:rFonts w:ascii="Times" w:eastAsia="宋体" w:hAnsi="Times"/>
              </w:rPr>
              <w:t>15</w:t>
            </w:r>
            <w:r w:rsidR="00A33A88">
              <w:rPr>
                <w:rFonts w:ascii="Times" w:eastAsia="宋体" w:hAnsi="Times"/>
              </w:rPr>
              <w:fldChar w:fldCharType="end"/>
            </w:r>
          </w:hyperlink>
        </w:p>
        <w:p w14:paraId="7C8AAF88" w14:textId="77777777" w:rsidR="0073245C" w:rsidRDefault="00752DF2">
          <w:pPr>
            <w:pStyle w:val="10"/>
            <w:tabs>
              <w:tab w:val="left" w:pos="420"/>
              <w:tab w:val="right" w:leader="dot" w:pos="8296"/>
            </w:tabs>
            <w:rPr>
              <w:rFonts w:ascii="Times" w:eastAsia="宋体" w:hAnsi="Times"/>
            </w:rPr>
          </w:pPr>
          <w:hyperlink w:anchor="_Toc480713717" w:history="1">
            <w:r w:rsidR="00A33A88">
              <w:rPr>
                <w:rStyle w:val="a9"/>
                <w:rFonts w:ascii="Times" w:eastAsia="宋体" w:hAnsi="Times"/>
                <w:b/>
              </w:rPr>
              <w:t>5.</w:t>
            </w:r>
            <w:r w:rsidR="00A33A88">
              <w:rPr>
                <w:rFonts w:ascii="Times" w:eastAsia="宋体" w:hAnsi="Times"/>
              </w:rPr>
              <w:tab/>
            </w:r>
            <w:r w:rsidR="00A33A88">
              <w:rPr>
                <w:rStyle w:val="a9"/>
                <w:rFonts w:ascii="Times" w:eastAsia="宋体" w:hAnsi="Times"/>
                <w:b/>
              </w:rPr>
              <w:t>数据需求</w:t>
            </w:r>
            <w:r w:rsidR="00A33A88">
              <w:rPr>
                <w:rFonts w:ascii="Times" w:eastAsia="宋体" w:hAnsi="Times"/>
              </w:rPr>
              <w:tab/>
            </w:r>
            <w:r w:rsidR="00A33A88">
              <w:rPr>
                <w:rFonts w:ascii="Times" w:eastAsia="宋体" w:hAnsi="Times"/>
              </w:rPr>
              <w:fldChar w:fldCharType="begin"/>
            </w:r>
            <w:r w:rsidR="00A33A88">
              <w:rPr>
                <w:rFonts w:ascii="Times" w:eastAsia="宋体" w:hAnsi="Times"/>
              </w:rPr>
              <w:instrText xml:space="preserve"> PAGEREF _Toc480713717 \h </w:instrText>
            </w:r>
            <w:r w:rsidR="00A33A88">
              <w:rPr>
                <w:rFonts w:ascii="Times" w:eastAsia="宋体" w:hAnsi="Times"/>
              </w:rPr>
            </w:r>
            <w:r w:rsidR="00A33A88">
              <w:rPr>
                <w:rFonts w:ascii="Times" w:eastAsia="宋体" w:hAnsi="Times"/>
              </w:rPr>
              <w:fldChar w:fldCharType="separate"/>
            </w:r>
            <w:r w:rsidR="00A33A88">
              <w:rPr>
                <w:rFonts w:ascii="Times" w:eastAsia="宋体" w:hAnsi="Times"/>
              </w:rPr>
              <w:t>18</w:t>
            </w:r>
            <w:r w:rsidR="00A33A88">
              <w:rPr>
                <w:rFonts w:ascii="Times" w:eastAsia="宋体" w:hAnsi="Times"/>
              </w:rPr>
              <w:fldChar w:fldCharType="end"/>
            </w:r>
          </w:hyperlink>
        </w:p>
        <w:p w14:paraId="6F7CF475" w14:textId="77777777" w:rsidR="0073245C" w:rsidRDefault="00752DF2">
          <w:pPr>
            <w:pStyle w:val="10"/>
            <w:tabs>
              <w:tab w:val="left" w:pos="420"/>
              <w:tab w:val="right" w:leader="dot" w:pos="8296"/>
            </w:tabs>
            <w:rPr>
              <w:rFonts w:ascii="Times" w:eastAsia="宋体" w:hAnsi="Times"/>
            </w:rPr>
          </w:pPr>
          <w:hyperlink w:anchor="_Toc480713718" w:history="1">
            <w:r w:rsidR="00A33A88">
              <w:rPr>
                <w:rStyle w:val="a9"/>
                <w:rFonts w:ascii="Times" w:eastAsia="宋体" w:hAnsi="Times"/>
                <w:b/>
              </w:rPr>
              <w:t>6.</w:t>
            </w:r>
            <w:r w:rsidR="00A33A88">
              <w:rPr>
                <w:rFonts w:ascii="Times" w:eastAsia="宋体" w:hAnsi="Times"/>
              </w:rPr>
              <w:tab/>
            </w:r>
            <w:r w:rsidR="00A33A88">
              <w:rPr>
                <w:rStyle w:val="a9"/>
                <w:rFonts w:ascii="Times" w:eastAsia="宋体" w:hAnsi="Times"/>
                <w:b/>
              </w:rPr>
              <w:t>非功能需求</w:t>
            </w:r>
            <w:r w:rsidR="00A33A88">
              <w:rPr>
                <w:rFonts w:ascii="Times" w:eastAsia="宋体" w:hAnsi="Times"/>
              </w:rPr>
              <w:tab/>
            </w:r>
            <w:r w:rsidR="00A33A88">
              <w:rPr>
                <w:rFonts w:ascii="Times" w:eastAsia="宋体" w:hAnsi="Times"/>
              </w:rPr>
              <w:fldChar w:fldCharType="begin"/>
            </w:r>
            <w:r w:rsidR="00A33A88">
              <w:rPr>
                <w:rFonts w:ascii="Times" w:eastAsia="宋体" w:hAnsi="Times"/>
              </w:rPr>
              <w:instrText xml:space="preserve"> PAGEREF _Toc480713718 \h </w:instrText>
            </w:r>
            <w:r w:rsidR="00A33A88">
              <w:rPr>
                <w:rFonts w:ascii="Times" w:eastAsia="宋体" w:hAnsi="Times"/>
              </w:rPr>
            </w:r>
            <w:r w:rsidR="00A33A88">
              <w:rPr>
                <w:rFonts w:ascii="Times" w:eastAsia="宋体" w:hAnsi="Times"/>
              </w:rPr>
              <w:fldChar w:fldCharType="separate"/>
            </w:r>
            <w:r w:rsidR="00A33A88">
              <w:rPr>
                <w:rFonts w:ascii="Times" w:eastAsia="宋体" w:hAnsi="Times"/>
              </w:rPr>
              <w:t>18</w:t>
            </w:r>
            <w:r w:rsidR="00A33A88">
              <w:rPr>
                <w:rFonts w:ascii="Times" w:eastAsia="宋体" w:hAnsi="Times"/>
              </w:rPr>
              <w:fldChar w:fldCharType="end"/>
            </w:r>
          </w:hyperlink>
        </w:p>
        <w:p w14:paraId="27BB16AE" w14:textId="77777777" w:rsidR="0073245C" w:rsidRDefault="00752DF2">
          <w:pPr>
            <w:pStyle w:val="20"/>
            <w:tabs>
              <w:tab w:val="left" w:pos="1050"/>
              <w:tab w:val="right" w:leader="dot" w:pos="8296"/>
            </w:tabs>
            <w:rPr>
              <w:rFonts w:ascii="Times" w:eastAsia="宋体" w:hAnsi="Times"/>
            </w:rPr>
          </w:pPr>
          <w:hyperlink w:anchor="_Toc480713719" w:history="1">
            <w:r w:rsidR="00A33A88">
              <w:rPr>
                <w:rStyle w:val="a9"/>
                <w:rFonts w:ascii="Times" w:eastAsia="宋体" w:hAnsi="Times"/>
                <w:b/>
              </w:rPr>
              <w:t>6.1</w:t>
            </w:r>
            <w:r w:rsidR="00A33A88">
              <w:rPr>
                <w:rFonts w:ascii="Times" w:eastAsia="宋体" w:hAnsi="Times"/>
              </w:rPr>
              <w:tab/>
            </w:r>
            <w:r w:rsidR="00A33A88">
              <w:rPr>
                <w:rStyle w:val="a9"/>
                <w:rFonts w:ascii="Times" w:eastAsia="宋体" w:hAnsi="Times"/>
                <w:b/>
              </w:rPr>
              <w:t>兼容性</w:t>
            </w:r>
            <w:r w:rsidR="00A33A88">
              <w:rPr>
                <w:rFonts w:ascii="Times" w:eastAsia="宋体" w:hAnsi="Times"/>
              </w:rPr>
              <w:tab/>
            </w:r>
            <w:r w:rsidR="00A33A88">
              <w:rPr>
                <w:rFonts w:ascii="Times" w:eastAsia="宋体" w:hAnsi="Times"/>
              </w:rPr>
              <w:fldChar w:fldCharType="begin"/>
            </w:r>
            <w:r w:rsidR="00A33A88">
              <w:rPr>
                <w:rFonts w:ascii="Times" w:eastAsia="宋体" w:hAnsi="Times"/>
              </w:rPr>
              <w:instrText xml:space="preserve"> PAGEREF _Toc480713719 \h </w:instrText>
            </w:r>
            <w:r w:rsidR="00A33A88">
              <w:rPr>
                <w:rFonts w:ascii="Times" w:eastAsia="宋体" w:hAnsi="Times"/>
              </w:rPr>
            </w:r>
            <w:r w:rsidR="00A33A88">
              <w:rPr>
                <w:rFonts w:ascii="Times" w:eastAsia="宋体" w:hAnsi="Times"/>
              </w:rPr>
              <w:fldChar w:fldCharType="separate"/>
            </w:r>
            <w:r w:rsidR="00A33A88">
              <w:rPr>
                <w:rFonts w:ascii="Times" w:eastAsia="宋体" w:hAnsi="Times"/>
              </w:rPr>
              <w:t>18</w:t>
            </w:r>
            <w:r w:rsidR="00A33A88">
              <w:rPr>
                <w:rFonts w:ascii="Times" w:eastAsia="宋体" w:hAnsi="Times"/>
              </w:rPr>
              <w:fldChar w:fldCharType="end"/>
            </w:r>
          </w:hyperlink>
        </w:p>
        <w:p w14:paraId="4F61D386" w14:textId="77777777" w:rsidR="0073245C" w:rsidRDefault="00752DF2">
          <w:pPr>
            <w:pStyle w:val="20"/>
            <w:tabs>
              <w:tab w:val="left" w:pos="1050"/>
              <w:tab w:val="right" w:leader="dot" w:pos="8296"/>
            </w:tabs>
            <w:rPr>
              <w:rFonts w:ascii="Times" w:eastAsia="宋体" w:hAnsi="Times"/>
            </w:rPr>
          </w:pPr>
          <w:hyperlink w:anchor="_Toc480713720" w:history="1">
            <w:r w:rsidR="00A33A88">
              <w:rPr>
                <w:rStyle w:val="a9"/>
                <w:rFonts w:ascii="Times" w:eastAsia="宋体" w:hAnsi="Times"/>
                <w:b/>
              </w:rPr>
              <w:t>6.2</w:t>
            </w:r>
            <w:r w:rsidR="00A33A88">
              <w:rPr>
                <w:rFonts w:ascii="Times" w:eastAsia="宋体" w:hAnsi="Times"/>
              </w:rPr>
              <w:tab/>
            </w:r>
            <w:r w:rsidR="00A33A88">
              <w:rPr>
                <w:rStyle w:val="a9"/>
                <w:rFonts w:ascii="Times" w:eastAsia="宋体" w:hAnsi="Times"/>
                <w:b/>
              </w:rPr>
              <w:t>高效性</w:t>
            </w:r>
            <w:r w:rsidR="00A33A88">
              <w:rPr>
                <w:rFonts w:ascii="Times" w:eastAsia="宋体" w:hAnsi="Times"/>
              </w:rPr>
              <w:tab/>
            </w:r>
            <w:r w:rsidR="00A33A88">
              <w:rPr>
                <w:rFonts w:ascii="Times" w:eastAsia="宋体" w:hAnsi="Times"/>
              </w:rPr>
              <w:fldChar w:fldCharType="begin"/>
            </w:r>
            <w:r w:rsidR="00A33A88">
              <w:rPr>
                <w:rFonts w:ascii="Times" w:eastAsia="宋体" w:hAnsi="Times"/>
              </w:rPr>
              <w:instrText xml:space="preserve"> PAGEREF _Toc480713720 \h </w:instrText>
            </w:r>
            <w:r w:rsidR="00A33A88">
              <w:rPr>
                <w:rFonts w:ascii="Times" w:eastAsia="宋体" w:hAnsi="Times"/>
              </w:rPr>
            </w:r>
            <w:r w:rsidR="00A33A88">
              <w:rPr>
                <w:rFonts w:ascii="Times" w:eastAsia="宋体" w:hAnsi="Times"/>
              </w:rPr>
              <w:fldChar w:fldCharType="separate"/>
            </w:r>
            <w:r w:rsidR="00A33A88">
              <w:rPr>
                <w:rFonts w:ascii="Times" w:eastAsia="宋体" w:hAnsi="Times"/>
              </w:rPr>
              <w:t>19</w:t>
            </w:r>
            <w:r w:rsidR="00A33A88">
              <w:rPr>
                <w:rFonts w:ascii="Times" w:eastAsia="宋体" w:hAnsi="Times"/>
              </w:rPr>
              <w:fldChar w:fldCharType="end"/>
            </w:r>
          </w:hyperlink>
        </w:p>
        <w:p w14:paraId="76FC8C00" w14:textId="77777777" w:rsidR="0073245C" w:rsidRDefault="00752DF2">
          <w:pPr>
            <w:pStyle w:val="20"/>
            <w:tabs>
              <w:tab w:val="left" w:pos="1050"/>
              <w:tab w:val="right" w:leader="dot" w:pos="8296"/>
            </w:tabs>
            <w:rPr>
              <w:rFonts w:ascii="Times" w:eastAsia="宋体" w:hAnsi="Times"/>
            </w:rPr>
          </w:pPr>
          <w:hyperlink w:anchor="_Toc480713721" w:history="1">
            <w:r w:rsidR="00A33A88">
              <w:rPr>
                <w:rStyle w:val="a9"/>
                <w:rFonts w:ascii="Times" w:eastAsia="宋体" w:hAnsi="Times"/>
                <w:b/>
              </w:rPr>
              <w:t>6.3</w:t>
            </w:r>
            <w:r w:rsidR="00A33A88">
              <w:rPr>
                <w:rFonts w:ascii="Times" w:eastAsia="宋体" w:hAnsi="Times"/>
              </w:rPr>
              <w:tab/>
            </w:r>
            <w:r w:rsidR="00A33A88">
              <w:rPr>
                <w:rStyle w:val="a9"/>
                <w:rFonts w:ascii="Times" w:eastAsia="宋体" w:hAnsi="Times"/>
                <w:b/>
              </w:rPr>
              <w:t>容错性</w:t>
            </w:r>
            <w:r w:rsidR="00A33A88">
              <w:rPr>
                <w:rFonts w:ascii="Times" w:eastAsia="宋体" w:hAnsi="Times"/>
              </w:rPr>
              <w:tab/>
            </w:r>
            <w:r w:rsidR="00A33A88">
              <w:rPr>
                <w:rFonts w:ascii="Times" w:eastAsia="宋体" w:hAnsi="Times"/>
              </w:rPr>
              <w:fldChar w:fldCharType="begin"/>
            </w:r>
            <w:r w:rsidR="00A33A88">
              <w:rPr>
                <w:rFonts w:ascii="Times" w:eastAsia="宋体" w:hAnsi="Times"/>
              </w:rPr>
              <w:instrText xml:space="preserve"> PAGEREF _Toc480713721 \h </w:instrText>
            </w:r>
            <w:r w:rsidR="00A33A88">
              <w:rPr>
                <w:rFonts w:ascii="Times" w:eastAsia="宋体" w:hAnsi="Times"/>
              </w:rPr>
            </w:r>
            <w:r w:rsidR="00A33A88">
              <w:rPr>
                <w:rFonts w:ascii="Times" w:eastAsia="宋体" w:hAnsi="Times"/>
              </w:rPr>
              <w:fldChar w:fldCharType="separate"/>
            </w:r>
            <w:r w:rsidR="00A33A88">
              <w:rPr>
                <w:rFonts w:ascii="Times" w:eastAsia="宋体" w:hAnsi="Times"/>
              </w:rPr>
              <w:t>19</w:t>
            </w:r>
            <w:r w:rsidR="00A33A88">
              <w:rPr>
                <w:rFonts w:ascii="Times" w:eastAsia="宋体" w:hAnsi="Times"/>
              </w:rPr>
              <w:fldChar w:fldCharType="end"/>
            </w:r>
          </w:hyperlink>
        </w:p>
        <w:p w14:paraId="5193D169" w14:textId="77777777" w:rsidR="0073245C" w:rsidRDefault="00752DF2">
          <w:pPr>
            <w:pStyle w:val="20"/>
            <w:tabs>
              <w:tab w:val="left" w:pos="1050"/>
              <w:tab w:val="right" w:leader="dot" w:pos="8296"/>
            </w:tabs>
            <w:rPr>
              <w:rFonts w:ascii="Times" w:eastAsia="宋体" w:hAnsi="Times"/>
            </w:rPr>
          </w:pPr>
          <w:hyperlink w:anchor="_Toc480713722" w:history="1">
            <w:r w:rsidR="00A33A88">
              <w:rPr>
                <w:rStyle w:val="a9"/>
                <w:rFonts w:ascii="Times" w:eastAsia="宋体" w:hAnsi="Times"/>
                <w:b/>
              </w:rPr>
              <w:t>6.4</w:t>
            </w:r>
            <w:r w:rsidR="00A33A88">
              <w:rPr>
                <w:rFonts w:ascii="Times" w:eastAsia="宋体" w:hAnsi="Times"/>
              </w:rPr>
              <w:tab/>
            </w:r>
            <w:r w:rsidR="00A33A88">
              <w:rPr>
                <w:rStyle w:val="a9"/>
                <w:rFonts w:ascii="Times" w:eastAsia="宋体" w:hAnsi="Times"/>
                <w:b/>
              </w:rPr>
              <w:t>可扩展性</w:t>
            </w:r>
            <w:r w:rsidR="00A33A88">
              <w:rPr>
                <w:rFonts w:ascii="Times" w:eastAsia="宋体" w:hAnsi="Times"/>
              </w:rPr>
              <w:tab/>
            </w:r>
            <w:r w:rsidR="00A33A88">
              <w:rPr>
                <w:rFonts w:ascii="Times" w:eastAsia="宋体" w:hAnsi="Times"/>
              </w:rPr>
              <w:fldChar w:fldCharType="begin"/>
            </w:r>
            <w:r w:rsidR="00A33A88">
              <w:rPr>
                <w:rFonts w:ascii="Times" w:eastAsia="宋体" w:hAnsi="Times"/>
              </w:rPr>
              <w:instrText xml:space="preserve"> PAGEREF _Toc480713722 \h </w:instrText>
            </w:r>
            <w:r w:rsidR="00A33A88">
              <w:rPr>
                <w:rFonts w:ascii="Times" w:eastAsia="宋体" w:hAnsi="Times"/>
              </w:rPr>
            </w:r>
            <w:r w:rsidR="00A33A88">
              <w:rPr>
                <w:rFonts w:ascii="Times" w:eastAsia="宋体" w:hAnsi="Times"/>
              </w:rPr>
              <w:fldChar w:fldCharType="separate"/>
            </w:r>
            <w:r w:rsidR="00A33A88">
              <w:rPr>
                <w:rFonts w:ascii="Times" w:eastAsia="宋体" w:hAnsi="Times"/>
              </w:rPr>
              <w:t>20</w:t>
            </w:r>
            <w:r w:rsidR="00A33A88">
              <w:rPr>
                <w:rFonts w:ascii="Times" w:eastAsia="宋体" w:hAnsi="Times"/>
              </w:rPr>
              <w:fldChar w:fldCharType="end"/>
            </w:r>
          </w:hyperlink>
        </w:p>
        <w:p w14:paraId="2ED59B43" w14:textId="77777777" w:rsidR="0073245C" w:rsidRDefault="00752DF2">
          <w:pPr>
            <w:pStyle w:val="10"/>
            <w:tabs>
              <w:tab w:val="left" w:pos="420"/>
              <w:tab w:val="right" w:leader="dot" w:pos="8296"/>
            </w:tabs>
            <w:rPr>
              <w:rFonts w:ascii="Times" w:eastAsia="宋体" w:hAnsi="Times"/>
            </w:rPr>
          </w:pPr>
          <w:hyperlink w:anchor="_Toc480713723" w:history="1">
            <w:r w:rsidR="00A33A88">
              <w:rPr>
                <w:rStyle w:val="a9"/>
                <w:rFonts w:ascii="Times" w:eastAsia="宋体" w:hAnsi="Times"/>
                <w:b/>
              </w:rPr>
              <w:t>7.</w:t>
            </w:r>
            <w:r w:rsidR="00A33A88">
              <w:rPr>
                <w:rFonts w:ascii="Times" w:eastAsia="宋体" w:hAnsi="Times"/>
              </w:rPr>
              <w:tab/>
            </w:r>
            <w:r w:rsidR="00A33A88">
              <w:rPr>
                <w:rStyle w:val="a9"/>
                <w:rFonts w:ascii="Times" w:eastAsia="宋体" w:hAnsi="Times"/>
                <w:b/>
              </w:rPr>
              <w:t>运行需求</w:t>
            </w:r>
            <w:r w:rsidR="00A33A88">
              <w:rPr>
                <w:rFonts w:ascii="Times" w:eastAsia="宋体" w:hAnsi="Times"/>
              </w:rPr>
              <w:tab/>
            </w:r>
            <w:r w:rsidR="00A33A88">
              <w:rPr>
                <w:rFonts w:ascii="Times" w:eastAsia="宋体" w:hAnsi="Times"/>
              </w:rPr>
              <w:fldChar w:fldCharType="begin"/>
            </w:r>
            <w:r w:rsidR="00A33A88">
              <w:rPr>
                <w:rFonts w:ascii="Times" w:eastAsia="宋体" w:hAnsi="Times"/>
              </w:rPr>
              <w:instrText xml:space="preserve"> PAGEREF _Toc480713723 \h </w:instrText>
            </w:r>
            <w:r w:rsidR="00A33A88">
              <w:rPr>
                <w:rFonts w:ascii="Times" w:eastAsia="宋体" w:hAnsi="Times"/>
              </w:rPr>
            </w:r>
            <w:r w:rsidR="00A33A88">
              <w:rPr>
                <w:rFonts w:ascii="Times" w:eastAsia="宋体" w:hAnsi="Times"/>
              </w:rPr>
              <w:fldChar w:fldCharType="separate"/>
            </w:r>
            <w:r w:rsidR="00A33A88">
              <w:rPr>
                <w:rFonts w:ascii="Times" w:eastAsia="宋体" w:hAnsi="Times"/>
              </w:rPr>
              <w:t>20</w:t>
            </w:r>
            <w:r w:rsidR="00A33A88">
              <w:rPr>
                <w:rFonts w:ascii="Times" w:eastAsia="宋体" w:hAnsi="Times"/>
              </w:rPr>
              <w:fldChar w:fldCharType="end"/>
            </w:r>
          </w:hyperlink>
        </w:p>
        <w:p w14:paraId="53B22551" w14:textId="77777777" w:rsidR="0073245C" w:rsidRDefault="00752DF2">
          <w:pPr>
            <w:pStyle w:val="20"/>
            <w:tabs>
              <w:tab w:val="left" w:pos="1050"/>
              <w:tab w:val="right" w:leader="dot" w:pos="8296"/>
            </w:tabs>
            <w:rPr>
              <w:rFonts w:ascii="Times" w:eastAsia="宋体" w:hAnsi="Times"/>
            </w:rPr>
          </w:pPr>
          <w:hyperlink w:anchor="_Toc480713724" w:history="1">
            <w:r w:rsidR="00A33A88">
              <w:rPr>
                <w:rStyle w:val="a9"/>
                <w:rFonts w:ascii="Times" w:eastAsia="宋体" w:hAnsi="Times"/>
                <w:b/>
              </w:rPr>
              <w:t>7.1</w:t>
            </w:r>
            <w:r w:rsidR="00A33A88">
              <w:rPr>
                <w:rFonts w:ascii="Times" w:eastAsia="宋体" w:hAnsi="Times"/>
              </w:rPr>
              <w:tab/>
            </w:r>
            <w:r w:rsidR="00A33A88">
              <w:rPr>
                <w:rStyle w:val="a9"/>
                <w:rFonts w:ascii="Times" w:eastAsia="宋体" w:hAnsi="Times"/>
                <w:b/>
              </w:rPr>
              <w:t>硬件接口</w:t>
            </w:r>
            <w:r w:rsidR="00A33A88">
              <w:rPr>
                <w:rFonts w:ascii="Times" w:eastAsia="宋体" w:hAnsi="Times"/>
              </w:rPr>
              <w:tab/>
            </w:r>
            <w:r w:rsidR="00A33A88">
              <w:rPr>
                <w:rFonts w:ascii="Times" w:eastAsia="宋体" w:hAnsi="Times"/>
              </w:rPr>
              <w:fldChar w:fldCharType="begin"/>
            </w:r>
            <w:r w:rsidR="00A33A88">
              <w:rPr>
                <w:rFonts w:ascii="Times" w:eastAsia="宋体" w:hAnsi="Times"/>
              </w:rPr>
              <w:instrText xml:space="preserve"> PAGEREF _Toc480713724 \h </w:instrText>
            </w:r>
            <w:r w:rsidR="00A33A88">
              <w:rPr>
                <w:rFonts w:ascii="Times" w:eastAsia="宋体" w:hAnsi="Times"/>
              </w:rPr>
            </w:r>
            <w:r w:rsidR="00A33A88">
              <w:rPr>
                <w:rFonts w:ascii="Times" w:eastAsia="宋体" w:hAnsi="Times"/>
              </w:rPr>
              <w:fldChar w:fldCharType="separate"/>
            </w:r>
            <w:r w:rsidR="00A33A88">
              <w:rPr>
                <w:rFonts w:ascii="Times" w:eastAsia="宋体" w:hAnsi="Times"/>
              </w:rPr>
              <w:t>20</w:t>
            </w:r>
            <w:r w:rsidR="00A33A88">
              <w:rPr>
                <w:rFonts w:ascii="Times" w:eastAsia="宋体" w:hAnsi="Times"/>
              </w:rPr>
              <w:fldChar w:fldCharType="end"/>
            </w:r>
          </w:hyperlink>
        </w:p>
        <w:p w14:paraId="744E754E" w14:textId="77777777" w:rsidR="0073245C" w:rsidRDefault="00752DF2">
          <w:pPr>
            <w:pStyle w:val="20"/>
            <w:tabs>
              <w:tab w:val="left" w:pos="1050"/>
              <w:tab w:val="right" w:leader="dot" w:pos="8296"/>
            </w:tabs>
            <w:rPr>
              <w:rFonts w:ascii="Times" w:eastAsia="宋体" w:hAnsi="Times"/>
            </w:rPr>
          </w:pPr>
          <w:hyperlink w:anchor="_Toc480713725" w:history="1">
            <w:r w:rsidR="00A33A88">
              <w:rPr>
                <w:rStyle w:val="a9"/>
                <w:rFonts w:ascii="Times" w:eastAsia="宋体" w:hAnsi="Times"/>
                <w:b/>
              </w:rPr>
              <w:t>7.2</w:t>
            </w:r>
            <w:r w:rsidR="00A33A88">
              <w:rPr>
                <w:rFonts w:ascii="Times" w:eastAsia="宋体" w:hAnsi="Times"/>
              </w:rPr>
              <w:tab/>
            </w:r>
            <w:r w:rsidR="00A33A88">
              <w:rPr>
                <w:rStyle w:val="a9"/>
                <w:rFonts w:ascii="Times" w:eastAsia="宋体" w:hAnsi="Times"/>
                <w:b/>
              </w:rPr>
              <w:t>软件接口</w:t>
            </w:r>
            <w:r w:rsidR="00A33A88">
              <w:rPr>
                <w:rFonts w:ascii="Times" w:eastAsia="宋体" w:hAnsi="Times"/>
              </w:rPr>
              <w:tab/>
            </w:r>
            <w:r w:rsidR="00A33A88">
              <w:rPr>
                <w:rFonts w:ascii="Times" w:eastAsia="宋体" w:hAnsi="Times"/>
              </w:rPr>
              <w:fldChar w:fldCharType="begin"/>
            </w:r>
            <w:r w:rsidR="00A33A88">
              <w:rPr>
                <w:rFonts w:ascii="Times" w:eastAsia="宋体" w:hAnsi="Times"/>
              </w:rPr>
              <w:instrText xml:space="preserve"> PAGEREF _Toc480713725 \h </w:instrText>
            </w:r>
            <w:r w:rsidR="00A33A88">
              <w:rPr>
                <w:rFonts w:ascii="Times" w:eastAsia="宋体" w:hAnsi="Times"/>
              </w:rPr>
            </w:r>
            <w:r w:rsidR="00A33A88">
              <w:rPr>
                <w:rFonts w:ascii="Times" w:eastAsia="宋体" w:hAnsi="Times"/>
              </w:rPr>
              <w:fldChar w:fldCharType="separate"/>
            </w:r>
            <w:r w:rsidR="00A33A88">
              <w:rPr>
                <w:rFonts w:ascii="Times" w:eastAsia="宋体" w:hAnsi="Times"/>
              </w:rPr>
              <w:t>20</w:t>
            </w:r>
            <w:r w:rsidR="00A33A88">
              <w:rPr>
                <w:rFonts w:ascii="Times" w:eastAsia="宋体" w:hAnsi="Times"/>
              </w:rPr>
              <w:fldChar w:fldCharType="end"/>
            </w:r>
          </w:hyperlink>
        </w:p>
        <w:p w14:paraId="00F72C39" w14:textId="77777777" w:rsidR="0073245C" w:rsidRDefault="00752DF2">
          <w:pPr>
            <w:pStyle w:val="10"/>
            <w:tabs>
              <w:tab w:val="left" w:pos="420"/>
              <w:tab w:val="right" w:leader="dot" w:pos="8296"/>
            </w:tabs>
            <w:rPr>
              <w:rFonts w:ascii="Times" w:eastAsia="宋体" w:hAnsi="Times"/>
            </w:rPr>
          </w:pPr>
          <w:hyperlink w:anchor="_Toc480713726" w:history="1">
            <w:r w:rsidR="00A33A88">
              <w:rPr>
                <w:rStyle w:val="a9"/>
                <w:rFonts w:ascii="Times" w:eastAsia="宋体" w:hAnsi="Times"/>
                <w:b/>
              </w:rPr>
              <w:t>8.</w:t>
            </w:r>
            <w:r w:rsidR="00A33A88">
              <w:rPr>
                <w:rFonts w:ascii="Times" w:eastAsia="宋体" w:hAnsi="Times"/>
              </w:rPr>
              <w:tab/>
            </w:r>
            <w:r w:rsidR="00A33A88">
              <w:rPr>
                <w:rStyle w:val="a9"/>
                <w:rFonts w:ascii="Times" w:eastAsia="宋体" w:hAnsi="Times"/>
                <w:b/>
              </w:rPr>
              <w:t>应用场景</w:t>
            </w:r>
            <w:r w:rsidR="00A33A88">
              <w:rPr>
                <w:rFonts w:ascii="Times" w:eastAsia="宋体" w:hAnsi="Times"/>
              </w:rPr>
              <w:tab/>
            </w:r>
            <w:r w:rsidR="00A33A88">
              <w:rPr>
                <w:rFonts w:ascii="Times" w:eastAsia="宋体" w:hAnsi="Times"/>
              </w:rPr>
              <w:fldChar w:fldCharType="begin"/>
            </w:r>
            <w:r w:rsidR="00A33A88">
              <w:rPr>
                <w:rFonts w:ascii="Times" w:eastAsia="宋体" w:hAnsi="Times"/>
              </w:rPr>
              <w:instrText xml:space="preserve"> PAGEREF _Toc480713726 \h </w:instrText>
            </w:r>
            <w:r w:rsidR="00A33A88">
              <w:rPr>
                <w:rFonts w:ascii="Times" w:eastAsia="宋体" w:hAnsi="Times"/>
              </w:rPr>
            </w:r>
            <w:r w:rsidR="00A33A88">
              <w:rPr>
                <w:rFonts w:ascii="Times" w:eastAsia="宋体" w:hAnsi="Times"/>
              </w:rPr>
              <w:fldChar w:fldCharType="separate"/>
            </w:r>
            <w:r w:rsidR="00A33A88">
              <w:rPr>
                <w:rFonts w:ascii="Times" w:eastAsia="宋体" w:hAnsi="Times"/>
              </w:rPr>
              <w:t>20</w:t>
            </w:r>
            <w:r w:rsidR="00A33A88">
              <w:rPr>
                <w:rFonts w:ascii="Times" w:eastAsia="宋体" w:hAnsi="Times"/>
              </w:rPr>
              <w:fldChar w:fldCharType="end"/>
            </w:r>
          </w:hyperlink>
        </w:p>
        <w:p w14:paraId="256835FD" w14:textId="77777777" w:rsidR="0073245C" w:rsidRDefault="00752DF2">
          <w:pPr>
            <w:pStyle w:val="20"/>
            <w:tabs>
              <w:tab w:val="left" w:pos="1050"/>
              <w:tab w:val="right" w:leader="dot" w:pos="8296"/>
            </w:tabs>
            <w:rPr>
              <w:rFonts w:ascii="Times" w:eastAsia="宋体" w:hAnsi="Times"/>
            </w:rPr>
          </w:pPr>
          <w:hyperlink w:anchor="_Toc480713727" w:history="1">
            <w:r w:rsidR="00A33A88">
              <w:rPr>
                <w:rStyle w:val="a9"/>
                <w:rFonts w:ascii="Times" w:eastAsia="宋体" w:hAnsi="Times"/>
                <w:b/>
              </w:rPr>
              <w:t>8.1</w:t>
            </w:r>
            <w:r w:rsidR="00A33A88">
              <w:rPr>
                <w:rFonts w:ascii="Times" w:eastAsia="宋体" w:hAnsi="Times"/>
              </w:rPr>
              <w:tab/>
            </w:r>
            <w:r w:rsidR="00A33A88">
              <w:rPr>
                <w:rStyle w:val="a9"/>
                <w:rFonts w:ascii="Times" w:eastAsia="宋体" w:hAnsi="Times"/>
                <w:b/>
              </w:rPr>
              <w:t xml:space="preserve">I/O </w:t>
            </w:r>
            <w:r w:rsidR="00A33A88">
              <w:rPr>
                <w:rStyle w:val="a9"/>
                <w:rFonts w:ascii="Times" w:eastAsia="宋体" w:hAnsi="Times"/>
                <w:b/>
              </w:rPr>
              <w:t>密集型</w:t>
            </w:r>
            <w:r w:rsidR="00A33A88">
              <w:rPr>
                <w:rFonts w:ascii="Times" w:eastAsia="宋体" w:hAnsi="Times"/>
              </w:rPr>
              <w:tab/>
            </w:r>
            <w:r w:rsidR="00A33A88">
              <w:rPr>
                <w:rFonts w:ascii="Times" w:eastAsia="宋体" w:hAnsi="Times"/>
              </w:rPr>
              <w:fldChar w:fldCharType="begin"/>
            </w:r>
            <w:r w:rsidR="00A33A88">
              <w:rPr>
                <w:rFonts w:ascii="Times" w:eastAsia="宋体" w:hAnsi="Times"/>
              </w:rPr>
              <w:instrText xml:space="preserve"> PAGEREF _Toc480713727 \h </w:instrText>
            </w:r>
            <w:r w:rsidR="00A33A88">
              <w:rPr>
                <w:rFonts w:ascii="Times" w:eastAsia="宋体" w:hAnsi="Times"/>
              </w:rPr>
            </w:r>
            <w:r w:rsidR="00A33A88">
              <w:rPr>
                <w:rFonts w:ascii="Times" w:eastAsia="宋体" w:hAnsi="Times"/>
              </w:rPr>
              <w:fldChar w:fldCharType="separate"/>
            </w:r>
            <w:r w:rsidR="00A33A88">
              <w:rPr>
                <w:rFonts w:ascii="Times" w:eastAsia="宋体" w:hAnsi="Times"/>
              </w:rPr>
              <w:t>20</w:t>
            </w:r>
            <w:r w:rsidR="00A33A88">
              <w:rPr>
                <w:rFonts w:ascii="Times" w:eastAsia="宋体" w:hAnsi="Times"/>
              </w:rPr>
              <w:fldChar w:fldCharType="end"/>
            </w:r>
          </w:hyperlink>
        </w:p>
        <w:p w14:paraId="29EBF5FE" w14:textId="77777777" w:rsidR="0073245C" w:rsidRDefault="00752DF2">
          <w:pPr>
            <w:pStyle w:val="10"/>
            <w:tabs>
              <w:tab w:val="left" w:pos="420"/>
              <w:tab w:val="right" w:leader="dot" w:pos="8296"/>
            </w:tabs>
            <w:rPr>
              <w:rFonts w:ascii="Times" w:eastAsia="宋体" w:hAnsi="Times"/>
            </w:rPr>
          </w:pPr>
          <w:hyperlink w:anchor="_Toc480713728" w:history="1">
            <w:r w:rsidR="00A33A88">
              <w:rPr>
                <w:rStyle w:val="a9"/>
                <w:rFonts w:ascii="Times" w:eastAsia="宋体" w:hAnsi="Times"/>
                <w:b/>
              </w:rPr>
              <w:t>9.</w:t>
            </w:r>
            <w:r w:rsidR="00A33A88">
              <w:rPr>
                <w:rFonts w:ascii="Times" w:eastAsia="宋体" w:hAnsi="Times"/>
              </w:rPr>
              <w:tab/>
            </w:r>
            <w:r w:rsidR="00A33A88">
              <w:rPr>
                <w:rStyle w:val="a9"/>
                <w:rFonts w:ascii="Times" w:eastAsia="宋体" w:hAnsi="Times"/>
                <w:b/>
              </w:rPr>
              <w:t>参考文献</w:t>
            </w:r>
            <w:r w:rsidR="00A33A88">
              <w:rPr>
                <w:rFonts w:ascii="Times" w:eastAsia="宋体" w:hAnsi="Times"/>
              </w:rPr>
              <w:tab/>
            </w:r>
            <w:r w:rsidR="00A33A88">
              <w:rPr>
                <w:rFonts w:ascii="Times" w:eastAsia="宋体" w:hAnsi="Times"/>
              </w:rPr>
              <w:fldChar w:fldCharType="begin"/>
            </w:r>
            <w:r w:rsidR="00A33A88">
              <w:rPr>
                <w:rFonts w:ascii="Times" w:eastAsia="宋体" w:hAnsi="Times"/>
              </w:rPr>
              <w:instrText xml:space="preserve"> PAGEREF _Toc480713728 \h </w:instrText>
            </w:r>
            <w:r w:rsidR="00A33A88">
              <w:rPr>
                <w:rFonts w:ascii="Times" w:eastAsia="宋体" w:hAnsi="Times"/>
              </w:rPr>
            </w:r>
            <w:r w:rsidR="00A33A88">
              <w:rPr>
                <w:rFonts w:ascii="Times" w:eastAsia="宋体" w:hAnsi="Times"/>
              </w:rPr>
              <w:fldChar w:fldCharType="separate"/>
            </w:r>
            <w:r w:rsidR="00A33A88">
              <w:rPr>
                <w:rFonts w:ascii="Times" w:eastAsia="宋体" w:hAnsi="Times"/>
              </w:rPr>
              <w:t>21</w:t>
            </w:r>
            <w:r w:rsidR="00A33A88">
              <w:rPr>
                <w:rFonts w:ascii="Times" w:eastAsia="宋体" w:hAnsi="Times"/>
              </w:rPr>
              <w:fldChar w:fldCharType="end"/>
            </w:r>
          </w:hyperlink>
        </w:p>
        <w:p w14:paraId="5C48D066" w14:textId="77777777" w:rsidR="0073245C" w:rsidRDefault="00A33A88">
          <w:pPr>
            <w:rPr>
              <w:rFonts w:ascii="Times" w:eastAsia="宋体" w:hAnsi="Times"/>
            </w:rPr>
          </w:pPr>
          <w:r>
            <w:rPr>
              <w:rFonts w:ascii="Times" w:eastAsia="宋体" w:hAnsi="Times"/>
              <w:bCs/>
              <w:lang w:val="zh-CN"/>
            </w:rPr>
            <w:fldChar w:fldCharType="end"/>
          </w:r>
        </w:p>
      </w:sdtContent>
    </w:sdt>
    <w:p w14:paraId="706FC74F" w14:textId="77777777" w:rsidR="0073245C" w:rsidRDefault="0073245C">
      <w:pPr>
        <w:jc w:val="left"/>
        <w:rPr>
          <w:rFonts w:ascii="Times" w:eastAsia="宋体" w:hAnsi="Times"/>
          <w:sz w:val="28"/>
          <w:szCs w:val="28"/>
        </w:rPr>
      </w:pPr>
    </w:p>
    <w:p w14:paraId="0B3E1997" w14:textId="77777777" w:rsidR="0073245C" w:rsidRDefault="00A33A88">
      <w:pPr>
        <w:pStyle w:val="12"/>
        <w:widowControl/>
        <w:numPr>
          <w:ilvl w:val="0"/>
          <w:numId w:val="1"/>
        </w:numPr>
        <w:ind w:firstLineChars="0"/>
        <w:jc w:val="left"/>
        <w:outlineLvl w:val="0"/>
        <w:rPr>
          <w:rFonts w:ascii="Times" w:eastAsia="宋体" w:hAnsi="Times"/>
          <w:b/>
          <w:sz w:val="44"/>
          <w:szCs w:val="44"/>
        </w:rPr>
      </w:pPr>
      <w:r>
        <w:rPr>
          <w:rFonts w:ascii="Times" w:eastAsia="宋体" w:hAnsi="Times"/>
          <w:sz w:val="28"/>
          <w:szCs w:val="28"/>
        </w:rPr>
        <w:br w:type="page"/>
      </w:r>
      <w:bookmarkStart w:id="0" w:name="_Toc480713693"/>
      <w:r>
        <w:rPr>
          <w:rFonts w:ascii="Times" w:eastAsia="宋体" w:hAnsi="Times" w:hint="eastAsia"/>
          <w:b/>
          <w:sz w:val="44"/>
          <w:szCs w:val="44"/>
        </w:rPr>
        <w:lastRenderedPageBreak/>
        <w:t>引言</w:t>
      </w:r>
      <w:bookmarkEnd w:id="0"/>
    </w:p>
    <w:p w14:paraId="68685AF1" w14:textId="77777777" w:rsidR="0073245C" w:rsidRDefault="00A33A88">
      <w:pPr>
        <w:pStyle w:val="12"/>
        <w:widowControl/>
        <w:numPr>
          <w:ilvl w:val="1"/>
          <w:numId w:val="1"/>
        </w:numPr>
        <w:ind w:firstLineChars="0"/>
        <w:jc w:val="left"/>
        <w:outlineLvl w:val="1"/>
        <w:rPr>
          <w:rFonts w:ascii="Times" w:eastAsia="宋体" w:hAnsi="Times"/>
          <w:b/>
          <w:sz w:val="32"/>
          <w:szCs w:val="32"/>
        </w:rPr>
      </w:pPr>
      <w:bookmarkStart w:id="1" w:name="_Toc480713694"/>
      <w:r>
        <w:rPr>
          <w:rFonts w:ascii="Times" w:eastAsia="宋体" w:hAnsi="Times" w:hint="eastAsia"/>
          <w:b/>
          <w:sz w:val="32"/>
          <w:szCs w:val="32"/>
        </w:rPr>
        <w:t>目的</w:t>
      </w:r>
      <w:bookmarkEnd w:id="1"/>
    </w:p>
    <w:p w14:paraId="0675CC63" w14:textId="77777777" w:rsidR="0073245C" w:rsidRDefault="00A33A88">
      <w:pPr>
        <w:widowControl/>
        <w:spacing w:line="360" w:lineRule="auto"/>
        <w:ind w:firstLineChars="200" w:firstLine="420"/>
        <w:jc w:val="left"/>
        <w:rPr>
          <w:rFonts w:ascii="Times" w:eastAsia="宋体" w:hAnsi="Times"/>
          <w:szCs w:val="21"/>
        </w:rPr>
      </w:pPr>
      <w:r>
        <w:rPr>
          <w:rFonts w:ascii="Times" w:eastAsia="宋体" w:hAnsi="Times" w:hint="eastAsia"/>
          <w:szCs w:val="21"/>
        </w:rPr>
        <w:t>本文档的编写目的是为了协调组内成员开展后期的工作，对项目提出需求，以指导后期的开发、测试等工作。</w:t>
      </w:r>
    </w:p>
    <w:p w14:paraId="702E969A" w14:textId="77777777" w:rsidR="0073245C" w:rsidRDefault="00A33A88">
      <w:pPr>
        <w:pStyle w:val="12"/>
        <w:widowControl/>
        <w:numPr>
          <w:ilvl w:val="1"/>
          <w:numId w:val="1"/>
        </w:numPr>
        <w:ind w:firstLineChars="0"/>
        <w:jc w:val="left"/>
        <w:outlineLvl w:val="1"/>
        <w:rPr>
          <w:rFonts w:ascii="Times" w:eastAsia="宋体" w:hAnsi="Times"/>
          <w:b/>
          <w:sz w:val="32"/>
          <w:szCs w:val="32"/>
        </w:rPr>
      </w:pPr>
      <w:bookmarkStart w:id="2" w:name="_Toc480713695"/>
      <w:r>
        <w:rPr>
          <w:rFonts w:ascii="Times" w:eastAsia="宋体" w:hAnsi="Times" w:hint="eastAsia"/>
          <w:b/>
          <w:sz w:val="32"/>
          <w:szCs w:val="32"/>
        </w:rPr>
        <w:t>标识</w:t>
      </w:r>
      <w:bookmarkEnd w:id="2"/>
    </w:p>
    <w:p w14:paraId="46548B54" w14:textId="77777777" w:rsidR="0073245C" w:rsidRDefault="00A33A88">
      <w:pPr>
        <w:widowControl/>
        <w:spacing w:line="360" w:lineRule="auto"/>
        <w:ind w:firstLineChars="200" w:firstLine="420"/>
        <w:jc w:val="left"/>
        <w:rPr>
          <w:rFonts w:ascii="Times" w:eastAsia="宋体" w:hAnsi="Times"/>
          <w:szCs w:val="21"/>
        </w:rPr>
      </w:pPr>
      <w:r>
        <w:rPr>
          <w:rFonts w:ascii="Times" w:eastAsia="宋体" w:hAnsi="Times" w:hint="eastAsia"/>
          <w:szCs w:val="21"/>
        </w:rPr>
        <w:t>Node.js</w:t>
      </w:r>
      <w:r>
        <w:rPr>
          <w:rFonts w:ascii="Times" w:eastAsia="宋体" w:hAnsi="Times" w:hint="eastAsia"/>
          <w:szCs w:val="21"/>
        </w:rPr>
        <w:t>版本</w:t>
      </w:r>
      <w:r>
        <w:rPr>
          <w:rFonts w:ascii="Times" w:eastAsia="宋体" w:hAnsi="Times"/>
          <w:szCs w:val="21"/>
        </w:rPr>
        <w:t>号：</w:t>
      </w:r>
      <w:r>
        <w:rPr>
          <w:rFonts w:ascii="Times" w:eastAsia="宋体" w:hAnsi="Times" w:hint="eastAsia"/>
          <w:szCs w:val="21"/>
        </w:rPr>
        <w:t>Node.js6.10.1</w:t>
      </w:r>
    </w:p>
    <w:p w14:paraId="3471F93F" w14:textId="77777777" w:rsidR="0073245C" w:rsidRDefault="00A33A88">
      <w:pPr>
        <w:widowControl/>
        <w:spacing w:line="360" w:lineRule="auto"/>
        <w:ind w:firstLineChars="200" w:firstLine="420"/>
        <w:jc w:val="left"/>
        <w:rPr>
          <w:rFonts w:ascii="Times" w:eastAsia="宋体" w:hAnsi="Times"/>
          <w:szCs w:val="21"/>
        </w:rPr>
      </w:pPr>
      <w:r>
        <w:rPr>
          <w:rFonts w:ascii="Times" w:eastAsia="宋体" w:hAnsi="Times" w:hint="eastAsia"/>
          <w:szCs w:val="21"/>
        </w:rPr>
        <w:t>需求报告</w:t>
      </w:r>
      <w:r>
        <w:rPr>
          <w:rFonts w:ascii="Times" w:eastAsia="宋体" w:hAnsi="Times"/>
          <w:szCs w:val="21"/>
        </w:rPr>
        <w:t>版本：</w:t>
      </w:r>
      <w:r>
        <w:rPr>
          <w:rFonts w:ascii="Times" w:eastAsia="宋体" w:hAnsi="Times"/>
          <w:szCs w:val="21"/>
        </w:rPr>
        <w:t>V2.0</w:t>
      </w:r>
      <w:r>
        <w:rPr>
          <w:rFonts w:ascii="Times" w:eastAsia="宋体" w:hAnsi="Times" w:hint="eastAsia"/>
          <w:szCs w:val="21"/>
        </w:rPr>
        <w:t>.1</w:t>
      </w:r>
    </w:p>
    <w:p w14:paraId="1373B6AA" w14:textId="77777777" w:rsidR="0073245C" w:rsidRDefault="00A33A88">
      <w:pPr>
        <w:pStyle w:val="12"/>
        <w:widowControl/>
        <w:numPr>
          <w:ilvl w:val="1"/>
          <w:numId w:val="1"/>
        </w:numPr>
        <w:ind w:firstLineChars="0"/>
        <w:jc w:val="left"/>
        <w:outlineLvl w:val="1"/>
        <w:rPr>
          <w:rFonts w:ascii="Times" w:eastAsia="宋体" w:hAnsi="Times"/>
          <w:b/>
          <w:sz w:val="32"/>
          <w:szCs w:val="32"/>
        </w:rPr>
      </w:pPr>
      <w:bookmarkStart w:id="3" w:name="_Toc480713696"/>
      <w:r>
        <w:rPr>
          <w:rFonts w:ascii="Times" w:eastAsia="宋体" w:hAnsi="Times" w:hint="eastAsia"/>
          <w:b/>
          <w:sz w:val="32"/>
          <w:szCs w:val="32"/>
        </w:rPr>
        <w:t>系统概述</w:t>
      </w:r>
      <w:bookmarkEnd w:id="3"/>
    </w:p>
    <w:p w14:paraId="593343E4" w14:textId="77777777" w:rsidR="0073245C" w:rsidRDefault="00A33A88">
      <w:pPr>
        <w:spacing w:line="360" w:lineRule="auto"/>
        <w:ind w:firstLineChars="200" w:firstLine="420"/>
        <w:rPr>
          <w:rFonts w:ascii="Times" w:eastAsia="宋体" w:hAnsi="Times"/>
          <w:szCs w:val="21"/>
        </w:rPr>
      </w:pPr>
      <w:r>
        <w:rPr>
          <w:rFonts w:ascii="Times" w:eastAsia="宋体" w:hAnsi="Times" w:hint="eastAsia"/>
          <w:szCs w:val="21"/>
        </w:rPr>
        <w:t>Node.js</w:t>
      </w:r>
      <w:r>
        <w:rPr>
          <w:rFonts w:ascii="Times" w:eastAsia="宋体" w:hAnsi="Times" w:hint="eastAsia"/>
          <w:szCs w:val="21"/>
        </w:rPr>
        <w:t>是一个可以让</w:t>
      </w:r>
      <w:r>
        <w:rPr>
          <w:rFonts w:ascii="Times" w:eastAsia="宋体" w:hAnsi="Times" w:hint="eastAsia"/>
          <w:szCs w:val="21"/>
        </w:rPr>
        <w:t>JavaScript</w:t>
      </w:r>
      <w:r>
        <w:rPr>
          <w:rFonts w:ascii="Times" w:eastAsia="宋体" w:hAnsi="Times" w:hint="eastAsia"/>
          <w:szCs w:val="21"/>
        </w:rPr>
        <w:t>运行在服务器端的平台，它可以让</w:t>
      </w:r>
      <w:r>
        <w:rPr>
          <w:rFonts w:ascii="Times" w:eastAsia="宋体" w:hAnsi="Times" w:hint="eastAsia"/>
          <w:szCs w:val="21"/>
        </w:rPr>
        <w:t>JavaScript</w:t>
      </w:r>
      <w:r>
        <w:rPr>
          <w:rFonts w:ascii="Times" w:eastAsia="宋体" w:hAnsi="Times" w:hint="eastAsia"/>
          <w:szCs w:val="21"/>
        </w:rPr>
        <w:t>脱离浏览器的束缚运行在一般的服务器环境下</w:t>
      </w:r>
      <w:r>
        <w:rPr>
          <w:rFonts w:ascii="Times" w:eastAsia="宋体" w:hAnsi="Times" w:hint="eastAsia"/>
          <w:szCs w:val="21"/>
          <w:vertAlign w:val="superscript"/>
        </w:rPr>
        <w:t>[1]</w:t>
      </w:r>
      <w:r>
        <w:rPr>
          <w:rFonts w:ascii="Times" w:eastAsia="宋体" w:hAnsi="Times" w:hint="eastAsia"/>
          <w:szCs w:val="21"/>
        </w:rPr>
        <w:t>。</w:t>
      </w:r>
    </w:p>
    <w:p w14:paraId="1EC05B25" w14:textId="77777777" w:rsidR="0073245C" w:rsidRDefault="00A33A88">
      <w:pPr>
        <w:spacing w:line="360" w:lineRule="auto"/>
        <w:ind w:firstLineChars="200" w:firstLine="420"/>
        <w:rPr>
          <w:rFonts w:ascii="Times" w:eastAsia="宋体" w:hAnsi="Times"/>
          <w:szCs w:val="21"/>
        </w:rPr>
      </w:pPr>
      <w:r>
        <w:rPr>
          <w:rFonts w:ascii="Times" w:eastAsia="宋体" w:hAnsi="Times" w:hint="eastAsia"/>
          <w:szCs w:val="21"/>
        </w:rPr>
        <w:t>Node.js</w:t>
      </w:r>
      <w:r>
        <w:rPr>
          <w:rFonts w:ascii="Times" w:eastAsia="宋体" w:hAnsi="Times" w:hint="eastAsia"/>
          <w:szCs w:val="21"/>
        </w:rPr>
        <w:t>在诞生之初就充分考虑了在事实响应、超大规模数据要求下架构的可扩展性，实现了诸如文件系统、模块、包、操作系统</w:t>
      </w:r>
      <w:r>
        <w:rPr>
          <w:rFonts w:ascii="Times" w:eastAsia="宋体" w:hAnsi="Times" w:hint="eastAsia"/>
          <w:szCs w:val="21"/>
        </w:rPr>
        <w:t>API</w:t>
      </w:r>
      <w:r>
        <w:rPr>
          <w:rFonts w:ascii="Times" w:eastAsia="宋体" w:hAnsi="Times" w:hint="eastAsia"/>
          <w:szCs w:val="21"/>
        </w:rPr>
        <w:t>、网络通信等</w:t>
      </w:r>
      <w:r>
        <w:rPr>
          <w:rFonts w:ascii="Times" w:eastAsia="宋体" w:hAnsi="Times" w:hint="eastAsia"/>
          <w:szCs w:val="21"/>
        </w:rPr>
        <w:t>Core JavaScript</w:t>
      </w:r>
      <w:r>
        <w:rPr>
          <w:rFonts w:ascii="Times" w:eastAsia="宋体" w:hAnsi="Times" w:hint="eastAsia"/>
          <w:szCs w:val="21"/>
        </w:rPr>
        <w:t>没有或者不完善的功能。历史上将</w:t>
      </w:r>
      <w:r>
        <w:rPr>
          <w:rFonts w:ascii="Times" w:eastAsia="宋体" w:hAnsi="Times" w:hint="eastAsia"/>
          <w:szCs w:val="21"/>
        </w:rPr>
        <w:t>JavaScript</w:t>
      </w:r>
      <w:r>
        <w:rPr>
          <w:rFonts w:ascii="Times" w:eastAsia="宋体" w:hAnsi="Times" w:hint="eastAsia"/>
          <w:szCs w:val="21"/>
        </w:rPr>
        <w:t>移植到浏览器外的计划不止一个，但</w:t>
      </w:r>
      <w:r>
        <w:rPr>
          <w:rFonts w:ascii="Times" w:eastAsia="宋体" w:hAnsi="Times" w:hint="eastAsia"/>
          <w:szCs w:val="21"/>
        </w:rPr>
        <w:t>Node.js</w:t>
      </w:r>
      <w:r>
        <w:rPr>
          <w:rFonts w:ascii="Times" w:eastAsia="宋体" w:hAnsi="Times" w:hint="eastAsia"/>
          <w:szCs w:val="21"/>
        </w:rPr>
        <w:t>是最出色的一个。</w:t>
      </w:r>
      <w:r>
        <w:rPr>
          <w:rFonts w:ascii="Times" w:eastAsia="宋体" w:hAnsi="Times" w:hint="eastAsia"/>
          <w:szCs w:val="21"/>
        </w:rPr>
        <w:t>Node.js</w:t>
      </w:r>
      <w:r>
        <w:rPr>
          <w:rFonts w:ascii="Times" w:eastAsia="宋体" w:hAnsi="Times" w:hint="eastAsia"/>
          <w:szCs w:val="21"/>
        </w:rPr>
        <w:t>的</w:t>
      </w:r>
      <w:r>
        <w:rPr>
          <w:rFonts w:ascii="Times" w:eastAsia="宋体" w:hAnsi="Times" w:hint="eastAsia"/>
          <w:szCs w:val="21"/>
        </w:rPr>
        <w:t>JavaScript</w:t>
      </w:r>
      <w:r>
        <w:rPr>
          <w:rFonts w:ascii="Times" w:eastAsia="宋体" w:hAnsi="Times" w:hint="eastAsia"/>
          <w:szCs w:val="21"/>
        </w:rPr>
        <w:t>引擎是</w:t>
      </w:r>
      <w:r>
        <w:rPr>
          <w:rFonts w:ascii="Times" w:eastAsia="宋体" w:hAnsi="Times" w:hint="eastAsia"/>
          <w:szCs w:val="21"/>
        </w:rPr>
        <w:t>V8,</w:t>
      </w:r>
      <w:r>
        <w:rPr>
          <w:rFonts w:ascii="Times" w:eastAsia="宋体" w:hAnsi="Times" w:hint="eastAsia"/>
          <w:szCs w:val="21"/>
        </w:rPr>
        <w:t>来自</w:t>
      </w:r>
      <w:r>
        <w:rPr>
          <w:rFonts w:ascii="Times" w:eastAsia="宋体" w:hAnsi="Times" w:hint="eastAsia"/>
          <w:szCs w:val="21"/>
        </w:rPr>
        <w:t>Google Chrome</w:t>
      </w:r>
      <w:r>
        <w:rPr>
          <w:rFonts w:ascii="Times" w:eastAsia="宋体" w:hAnsi="Times" w:hint="eastAsia"/>
          <w:szCs w:val="21"/>
        </w:rPr>
        <w:t>项目。</w:t>
      </w:r>
      <w:r>
        <w:rPr>
          <w:rFonts w:ascii="Times" w:eastAsia="宋体" w:hAnsi="Times" w:hint="eastAsia"/>
          <w:szCs w:val="21"/>
        </w:rPr>
        <w:t>V8</w:t>
      </w:r>
      <w:r>
        <w:rPr>
          <w:rFonts w:ascii="Times" w:eastAsia="宋体" w:hAnsi="Times" w:hint="eastAsia"/>
          <w:szCs w:val="21"/>
        </w:rPr>
        <w:t>号称是目前世界上最快的</w:t>
      </w:r>
      <w:r>
        <w:rPr>
          <w:rFonts w:ascii="Times" w:eastAsia="宋体" w:hAnsi="Times" w:hint="eastAsia"/>
          <w:szCs w:val="21"/>
        </w:rPr>
        <w:t>JavaScript</w:t>
      </w:r>
      <w:r>
        <w:rPr>
          <w:rFonts w:ascii="Times" w:eastAsia="宋体" w:hAnsi="Times" w:hint="eastAsia"/>
          <w:szCs w:val="21"/>
        </w:rPr>
        <w:t>引擎，它的即时编译执行速度已经快到了接近本地代码的执行速度。</w:t>
      </w:r>
      <w:r>
        <w:rPr>
          <w:rFonts w:ascii="Times" w:eastAsia="宋体" w:hAnsi="Times" w:hint="eastAsia"/>
          <w:szCs w:val="21"/>
        </w:rPr>
        <w:t>Node.js</w:t>
      </w:r>
      <w:r>
        <w:rPr>
          <w:rFonts w:ascii="Times" w:eastAsia="宋体" w:hAnsi="Times" w:hint="eastAsia"/>
          <w:szCs w:val="21"/>
        </w:rPr>
        <w:t>不运行在浏览器中，所以也不存在</w:t>
      </w:r>
      <w:r>
        <w:rPr>
          <w:rFonts w:ascii="Times" w:eastAsia="宋体" w:hAnsi="Times" w:hint="eastAsia"/>
          <w:szCs w:val="21"/>
        </w:rPr>
        <w:t>JavaScript</w:t>
      </w:r>
      <w:r>
        <w:rPr>
          <w:rFonts w:ascii="Times" w:eastAsia="宋体" w:hAnsi="Times" w:hint="eastAsia"/>
          <w:szCs w:val="21"/>
        </w:rPr>
        <w:t>的浏览器兼容性问题。</w:t>
      </w:r>
    </w:p>
    <w:p w14:paraId="547561B3" w14:textId="77777777" w:rsidR="0073245C" w:rsidRDefault="00A33A88">
      <w:pPr>
        <w:spacing w:line="360" w:lineRule="auto"/>
        <w:ind w:firstLineChars="200" w:firstLine="420"/>
        <w:rPr>
          <w:rFonts w:ascii="Times" w:eastAsia="宋体" w:hAnsi="Times"/>
          <w:szCs w:val="21"/>
        </w:rPr>
      </w:pPr>
      <w:r>
        <w:rPr>
          <w:rFonts w:ascii="Times" w:eastAsia="宋体" w:hAnsi="Times" w:hint="eastAsia"/>
          <w:szCs w:val="21"/>
        </w:rPr>
        <w:t>N</w:t>
      </w:r>
      <w:r>
        <w:rPr>
          <w:rFonts w:ascii="Times" w:eastAsia="宋体" w:hAnsi="Times"/>
          <w:szCs w:val="21"/>
        </w:rPr>
        <w:t>o</w:t>
      </w:r>
      <w:r>
        <w:rPr>
          <w:rFonts w:ascii="Times" w:eastAsia="宋体" w:hAnsi="Times" w:hint="eastAsia"/>
          <w:szCs w:val="21"/>
        </w:rPr>
        <w:t>de.js</w:t>
      </w:r>
      <w:r>
        <w:rPr>
          <w:rFonts w:ascii="Times" w:eastAsia="宋体" w:hAnsi="Times" w:hint="eastAsia"/>
          <w:szCs w:val="21"/>
        </w:rPr>
        <w:t>内建了</w:t>
      </w:r>
      <w:r>
        <w:rPr>
          <w:rFonts w:ascii="Times" w:eastAsia="宋体" w:hAnsi="Times" w:hint="eastAsia"/>
          <w:szCs w:val="21"/>
        </w:rPr>
        <w:t>HTTP</w:t>
      </w:r>
      <w:r>
        <w:rPr>
          <w:rFonts w:ascii="Times" w:eastAsia="宋体" w:hAnsi="Times" w:hint="eastAsia"/>
          <w:szCs w:val="21"/>
        </w:rPr>
        <w:t>服务器支持，用户可以轻松地实现一个网站和服务器的组合。这个服务器不仅可以用来调试代码，而且它本身就可以部署到产品环境。</w:t>
      </w:r>
      <w:r>
        <w:rPr>
          <w:rFonts w:ascii="Times" w:eastAsia="宋体" w:hAnsi="Times" w:hint="eastAsia"/>
          <w:szCs w:val="21"/>
        </w:rPr>
        <w:t>Node.js</w:t>
      </w:r>
      <w:r>
        <w:rPr>
          <w:rFonts w:ascii="Times" w:eastAsia="宋体" w:hAnsi="Times" w:hint="eastAsia"/>
          <w:szCs w:val="21"/>
        </w:rPr>
        <w:t>还可以部署到非网络应用的环境下，比如一个命令行工具。</w:t>
      </w:r>
      <w:r>
        <w:rPr>
          <w:rFonts w:ascii="Times" w:eastAsia="宋体" w:hAnsi="Times" w:hint="eastAsia"/>
          <w:szCs w:val="21"/>
        </w:rPr>
        <w:t>Node.js</w:t>
      </w:r>
      <w:r>
        <w:rPr>
          <w:rFonts w:ascii="Times" w:eastAsia="宋体" w:hAnsi="Times" w:hint="eastAsia"/>
          <w:szCs w:val="21"/>
        </w:rPr>
        <w:t>还可以调用</w:t>
      </w:r>
      <w:r>
        <w:rPr>
          <w:rFonts w:ascii="Times" w:eastAsia="宋体" w:hAnsi="Times" w:hint="eastAsia"/>
          <w:szCs w:val="21"/>
        </w:rPr>
        <w:t>C/C++</w:t>
      </w:r>
      <w:r>
        <w:rPr>
          <w:rFonts w:ascii="Times" w:eastAsia="宋体" w:hAnsi="Times" w:hint="eastAsia"/>
          <w:szCs w:val="21"/>
        </w:rPr>
        <w:t>的代码，这样可以充分利用已有的诸多函数库，也可以将对性能要求非常高的部分用</w:t>
      </w:r>
      <w:r>
        <w:rPr>
          <w:rFonts w:ascii="Times" w:eastAsia="宋体" w:hAnsi="Times" w:hint="eastAsia"/>
          <w:szCs w:val="21"/>
        </w:rPr>
        <w:t>C/C++</w:t>
      </w:r>
      <w:r>
        <w:rPr>
          <w:rFonts w:ascii="Times" w:eastAsia="宋体" w:hAnsi="Times" w:hint="eastAsia"/>
          <w:szCs w:val="21"/>
        </w:rPr>
        <w:t>来实现。</w:t>
      </w:r>
    </w:p>
    <w:p w14:paraId="3631DFE7" w14:textId="77777777" w:rsidR="0073245C" w:rsidRDefault="00A33A88">
      <w:pPr>
        <w:spacing w:line="360" w:lineRule="auto"/>
        <w:ind w:firstLineChars="200" w:firstLine="420"/>
        <w:rPr>
          <w:rFonts w:ascii="Times" w:eastAsia="宋体" w:hAnsi="Times"/>
          <w:szCs w:val="21"/>
        </w:rPr>
      </w:pPr>
      <w:r>
        <w:rPr>
          <w:rFonts w:ascii="Times" w:eastAsia="宋体" w:hAnsi="Times" w:hint="eastAsia"/>
          <w:szCs w:val="21"/>
        </w:rPr>
        <w:t>Node.js</w:t>
      </w:r>
      <w:r>
        <w:rPr>
          <w:rFonts w:ascii="Times" w:eastAsia="宋体" w:hAnsi="Times" w:hint="eastAsia"/>
          <w:szCs w:val="21"/>
        </w:rPr>
        <w:t>用异步式</w:t>
      </w:r>
      <w:r>
        <w:rPr>
          <w:rFonts w:ascii="Times" w:eastAsia="宋体" w:hAnsi="Times" w:hint="eastAsia"/>
          <w:szCs w:val="21"/>
        </w:rPr>
        <w:t>I/O</w:t>
      </w:r>
      <w:r>
        <w:rPr>
          <w:rFonts w:ascii="Times" w:eastAsia="宋体" w:hAnsi="Times" w:hint="eastAsia"/>
          <w:szCs w:val="21"/>
        </w:rPr>
        <w:t>和事件驱动代替多线程，带来了可观的性能提升。</w:t>
      </w:r>
      <w:r>
        <w:rPr>
          <w:rFonts w:ascii="Times" w:eastAsia="宋体" w:hAnsi="Times" w:hint="eastAsia"/>
          <w:szCs w:val="21"/>
        </w:rPr>
        <w:t>Node.js</w:t>
      </w:r>
      <w:r>
        <w:rPr>
          <w:rFonts w:ascii="Times" w:eastAsia="宋体" w:hAnsi="Times" w:hint="eastAsia"/>
          <w:szCs w:val="21"/>
        </w:rPr>
        <w:t>除了使用</w:t>
      </w:r>
      <w:r>
        <w:rPr>
          <w:rFonts w:ascii="Times" w:eastAsia="宋体" w:hAnsi="Times" w:hint="eastAsia"/>
          <w:szCs w:val="21"/>
        </w:rPr>
        <w:t>V8</w:t>
      </w:r>
      <w:r>
        <w:rPr>
          <w:rFonts w:ascii="Times" w:eastAsia="宋体" w:hAnsi="Times" w:hint="eastAsia"/>
          <w:szCs w:val="21"/>
        </w:rPr>
        <w:t>作为</w:t>
      </w:r>
      <w:r>
        <w:rPr>
          <w:rFonts w:ascii="Times" w:eastAsia="宋体" w:hAnsi="Times" w:hint="eastAsia"/>
          <w:szCs w:val="21"/>
        </w:rPr>
        <w:t>JavaScript</w:t>
      </w:r>
      <w:r>
        <w:rPr>
          <w:rFonts w:ascii="Times" w:eastAsia="宋体" w:hAnsi="Times" w:hint="eastAsia"/>
          <w:szCs w:val="21"/>
        </w:rPr>
        <w:t>引擎之外，还使用了高效的</w:t>
      </w:r>
      <w:proofErr w:type="spellStart"/>
      <w:r>
        <w:rPr>
          <w:rFonts w:ascii="Times" w:eastAsia="宋体" w:hAnsi="Times" w:hint="eastAsia"/>
          <w:szCs w:val="21"/>
        </w:rPr>
        <w:t>libev</w:t>
      </w:r>
      <w:proofErr w:type="spellEnd"/>
      <w:r>
        <w:rPr>
          <w:rFonts w:ascii="Times" w:eastAsia="宋体" w:hAnsi="Times" w:hint="eastAsia"/>
          <w:szCs w:val="21"/>
        </w:rPr>
        <w:t>和</w:t>
      </w:r>
      <w:proofErr w:type="spellStart"/>
      <w:r>
        <w:rPr>
          <w:rFonts w:ascii="Times" w:eastAsia="宋体" w:hAnsi="Times" w:hint="eastAsia"/>
          <w:szCs w:val="21"/>
        </w:rPr>
        <w:t>libeio</w:t>
      </w:r>
      <w:proofErr w:type="spellEnd"/>
      <w:r>
        <w:rPr>
          <w:rFonts w:ascii="Times" w:eastAsia="宋体" w:hAnsi="Times" w:hint="eastAsia"/>
          <w:szCs w:val="21"/>
        </w:rPr>
        <w:t>库支持事件驱动和异步式</w:t>
      </w:r>
      <w:r>
        <w:rPr>
          <w:rFonts w:ascii="Times" w:eastAsia="宋体" w:hAnsi="Times" w:hint="eastAsia"/>
          <w:szCs w:val="21"/>
        </w:rPr>
        <w:t>I/O</w:t>
      </w:r>
      <w:r>
        <w:rPr>
          <w:rFonts w:ascii="Times" w:eastAsia="宋体" w:hAnsi="Times" w:hint="eastAsia"/>
          <w:szCs w:val="21"/>
        </w:rPr>
        <w:t>。图</w:t>
      </w:r>
      <w:r>
        <w:rPr>
          <w:rFonts w:ascii="Times" w:eastAsia="宋体" w:hAnsi="Times" w:hint="eastAsia"/>
          <w:szCs w:val="21"/>
        </w:rPr>
        <w:t>1</w:t>
      </w:r>
      <w:r>
        <w:rPr>
          <w:rFonts w:ascii="Times" w:eastAsia="宋体" w:hAnsi="Times" w:hint="eastAsia"/>
          <w:szCs w:val="21"/>
        </w:rPr>
        <w:t>是</w:t>
      </w:r>
      <w:r>
        <w:rPr>
          <w:rFonts w:ascii="Times" w:eastAsia="宋体" w:hAnsi="Times" w:hint="eastAsia"/>
          <w:szCs w:val="21"/>
        </w:rPr>
        <w:t>Node.js</w:t>
      </w:r>
      <w:r>
        <w:rPr>
          <w:rFonts w:ascii="Times" w:eastAsia="宋体" w:hAnsi="Times" w:hint="eastAsia"/>
          <w:szCs w:val="21"/>
        </w:rPr>
        <w:t>架构的示意图</w:t>
      </w:r>
      <w:r>
        <w:rPr>
          <w:rFonts w:ascii="Times" w:eastAsia="宋体" w:hAnsi="Times" w:hint="eastAsia"/>
          <w:szCs w:val="21"/>
          <w:vertAlign w:val="superscript"/>
        </w:rPr>
        <w:t>[3]</w:t>
      </w:r>
      <w:r>
        <w:rPr>
          <w:rFonts w:ascii="Times" w:eastAsia="宋体" w:hAnsi="Times" w:hint="eastAsia"/>
          <w:szCs w:val="21"/>
        </w:rPr>
        <w:t>。</w:t>
      </w:r>
    </w:p>
    <w:p w14:paraId="32676C86" w14:textId="77777777" w:rsidR="0073245C" w:rsidRDefault="00A33A88">
      <w:pPr>
        <w:keepNext/>
        <w:spacing w:line="360" w:lineRule="auto"/>
        <w:jc w:val="center"/>
        <w:rPr>
          <w:rFonts w:ascii="Times" w:eastAsia="宋体" w:hAnsi="Times"/>
        </w:rPr>
      </w:pPr>
      <w:r>
        <w:rPr>
          <w:rFonts w:ascii="Times" w:eastAsia="宋体" w:hAnsi="Times"/>
          <w:noProof/>
        </w:rPr>
        <w:lastRenderedPageBreak/>
        <w:drawing>
          <wp:inline distT="0" distB="0" distL="0" distR="0" wp14:anchorId="4C423FE5" wp14:editId="249A1932">
            <wp:extent cx="5274310" cy="3129915"/>
            <wp:effectExtent l="0" t="0" r="2540" b="0"/>
            <wp:docPr id="3" name="图片 3" descr="https://ss0.bdstatic.com/94oJfD_bAAcT8t7mm9GUKT-xh_/timg?image&amp;quality=100&amp;size=b4000_4000&amp;sec=1490178396&amp;di=19f7c8b8b1c40a862e0b9584c8bd4201&amp;src=http://images0.cnblogs.com/blog2015/434220/201505/3007560711099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https://ss0.bdstatic.com/94oJfD_bAAcT8t7mm9GUKT-xh_/timg?image&amp;quality=100&amp;size=b4000_4000&amp;sec=1490178396&amp;di=19f7c8b8b1c40a862e0b9584c8bd4201&amp;src=http://images0.cnblogs.com/blog2015/434220/201505/30075607110999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274310" cy="3130436"/>
                    </a:xfrm>
                    <a:prstGeom prst="rect">
                      <a:avLst/>
                    </a:prstGeom>
                    <a:noFill/>
                    <a:ln>
                      <a:noFill/>
                    </a:ln>
                  </pic:spPr>
                </pic:pic>
              </a:graphicData>
            </a:graphic>
          </wp:inline>
        </w:drawing>
      </w:r>
    </w:p>
    <w:p w14:paraId="44BB0EB8" w14:textId="77777777" w:rsidR="0073245C" w:rsidRDefault="00A33A88">
      <w:pPr>
        <w:jc w:val="center"/>
        <w:rPr>
          <w:rFonts w:ascii="Times" w:eastAsia="宋体" w:hAnsi="Times"/>
          <w:b/>
          <w:szCs w:val="21"/>
        </w:rPr>
      </w:pPr>
      <w:r>
        <w:rPr>
          <w:rFonts w:ascii="Times" w:eastAsia="宋体" w:hAnsi="Times" w:hint="eastAsia"/>
        </w:rPr>
        <w:t>图</w:t>
      </w:r>
      <w:r>
        <w:rPr>
          <w:rFonts w:ascii="Times" w:eastAsia="宋体" w:hAnsi="Times" w:hint="eastAsia"/>
        </w:rPr>
        <w:t xml:space="preserve"> </w:t>
      </w:r>
      <w:r>
        <w:rPr>
          <w:rFonts w:ascii="Times" w:eastAsia="宋体" w:hAnsi="Times"/>
        </w:rPr>
        <w:fldChar w:fldCharType="begin"/>
      </w:r>
      <w:r>
        <w:rPr>
          <w:rFonts w:ascii="Times" w:eastAsia="宋体" w:hAnsi="Times"/>
        </w:rPr>
        <w:instrText xml:space="preserve"> </w:instrText>
      </w:r>
      <w:r>
        <w:rPr>
          <w:rFonts w:ascii="Times" w:eastAsia="宋体" w:hAnsi="Times" w:hint="eastAsia"/>
        </w:rPr>
        <w:instrText xml:space="preserve">SEQ </w:instrText>
      </w:r>
      <w:r>
        <w:rPr>
          <w:rFonts w:ascii="Times" w:eastAsia="宋体" w:hAnsi="Times" w:hint="eastAsia"/>
        </w:rPr>
        <w:instrText>图</w:instrText>
      </w:r>
      <w:r>
        <w:rPr>
          <w:rFonts w:ascii="Times" w:eastAsia="宋体" w:hAnsi="Times" w:hint="eastAsia"/>
        </w:rPr>
        <w:instrText xml:space="preserve"> \* ARABIC</w:instrText>
      </w:r>
      <w:r>
        <w:rPr>
          <w:rFonts w:ascii="Times" w:eastAsia="宋体" w:hAnsi="Times"/>
        </w:rPr>
        <w:instrText xml:space="preserve"> </w:instrText>
      </w:r>
      <w:r>
        <w:rPr>
          <w:rFonts w:ascii="Times" w:eastAsia="宋体" w:hAnsi="Times"/>
        </w:rPr>
        <w:fldChar w:fldCharType="separate"/>
      </w:r>
      <w:r>
        <w:rPr>
          <w:rFonts w:ascii="Times" w:eastAsia="宋体" w:hAnsi="Times"/>
        </w:rPr>
        <w:t>1</w:t>
      </w:r>
      <w:r>
        <w:rPr>
          <w:rFonts w:ascii="Times" w:eastAsia="宋体" w:hAnsi="Times"/>
        </w:rPr>
        <w:fldChar w:fldCharType="end"/>
      </w:r>
      <w:r>
        <w:rPr>
          <w:rFonts w:ascii="Times" w:eastAsia="宋体" w:hAnsi="Times" w:hint="eastAsia"/>
        </w:rPr>
        <w:t xml:space="preserve"> Node.js</w:t>
      </w:r>
      <w:r>
        <w:rPr>
          <w:rFonts w:ascii="Times" w:eastAsia="宋体" w:hAnsi="Times" w:hint="eastAsia"/>
        </w:rPr>
        <w:t>架构图</w:t>
      </w:r>
    </w:p>
    <w:p w14:paraId="573091F8" w14:textId="77777777" w:rsidR="0073245C" w:rsidRDefault="0073245C">
      <w:pPr>
        <w:jc w:val="center"/>
        <w:rPr>
          <w:rFonts w:ascii="Times" w:eastAsia="宋体" w:hAnsi="Times"/>
          <w:b/>
          <w:szCs w:val="21"/>
        </w:rPr>
      </w:pPr>
    </w:p>
    <w:p w14:paraId="7D5CAADC" w14:textId="77777777" w:rsidR="0073245C" w:rsidRDefault="00A33A88">
      <w:pPr>
        <w:pStyle w:val="12"/>
        <w:widowControl/>
        <w:numPr>
          <w:ilvl w:val="1"/>
          <w:numId w:val="1"/>
        </w:numPr>
        <w:ind w:firstLineChars="0"/>
        <w:jc w:val="left"/>
        <w:outlineLvl w:val="1"/>
        <w:rPr>
          <w:rFonts w:ascii="Times" w:eastAsia="宋体" w:hAnsi="Times"/>
          <w:b/>
          <w:sz w:val="32"/>
          <w:szCs w:val="32"/>
        </w:rPr>
      </w:pPr>
      <w:bookmarkStart w:id="4" w:name="_Toc480713697"/>
      <w:r>
        <w:rPr>
          <w:rFonts w:ascii="Times" w:eastAsia="宋体" w:hAnsi="Times" w:hint="eastAsia"/>
          <w:b/>
          <w:sz w:val="32"/>
          <w:szCs w:val="32"/>
        </w:rPr>
        <w:t>文档概述</w:t>
      </w:r>
      <w:bookmarkEnd w:id="4"/>
    </w:p>
    <w:p w14:paraId="6713BCF8" w14:textId="77777777" w:rsidR="0073245C" w:rsidRDefault="00A33A88">
      <w:pPr>
        <w:widowControl/>
        <w:spacing w:line="360" w:lineRule="auto"/>
        <w:ind w:firstLineChars="200" w:firstLine="420"/>
        <w:jc w:val="left"/>
        <w:rPr>
          <w:rFonts w:ascii="Times" w:eastAsia="宋体" w:hAnsi="Times"/>
          <w:szCs w:val="21"/>
        </w:rPr>
      </w:pPr>
      <w:r>
        <w:rPr>
          <w:rFonts w:ascii="Times" w:eastAsia="宋体" w:hAnsi="Times" w:hint="eastAsia"/>
          <w:szCs w:val="21"/>
        </w:rPr>
        <w:t>本文档是基于</w:t>
      </w:r>
      <w:r>
        <w:rPr>
          <w:rFonts w:ascii="Times" w:eastAsia="宋体" w:hAnsi="Times" w:hint="eastAsia"/>
          <w:szCs w:val="21"/>
        </w:rPr>
        <w:t>Node.js</w:t>
      </w:r>
      <w:r>
        <w:rPr>
          <w:rFonts w:ascii="Times" w:eastAsia="宋体" w:hAnsi="Times" w:hint="eastAsia"/>
          <w:szCs w:val="21"/>
        </w:rPr>
        <w:t>的各模块需求分析和规格说明书，确定</w:t>
      </w:r>
      <w:r>
        <w:rPr>
          <w:rFonts w:ascii="Times" w:eastAsia="宋体" w:hAnsi="Times" w:hint="eastAsia"/>
          <w:szCs w:val="21"/>
        </w:rPr>
        <w:t>Node.js</w:t>
      </w:r>
      <w:r>
        <w:rPr>
          <w:rFonts w:ascii="Times" w:eastAsia="宋体" w:hAnsi="Times" w:hint="eastAsia"/>
          <w:szCs w:val="21"/>
        </w:rPr>
        <w:t>的功能需求、非功能需求、数据需求以及运行需求。</w:t>
      </w:r>
    </w:p>
    <w:p w14:paraId="7B456A74" w14:textId="77777777" w:rsidR="0073245C" w:rsidRDefault="00A33A88">
      <w:pPr>
        <w:pStyle w:val="12"/>
        <w:widowControl/>
        <w:numPr>
          <w:ilvl w:val="0"/>
          <w:numId w:val="2"/>
        </w:numPr>
        <w:spacing w:line="360" w:lineRule="auto"/>
        <w:ind w:firstLineChars="0"/>
        <w:jc w:val="left"/>
        <w:rPr>
          <w:rFonts w:ascii="Times" w:eastAsia="宋体" w:hAnsi="Times"/>
          <w:color w:val="000000"/>
          <w:szCs w:val="21"/>
        </w:rPr>
      </w:pPr>
      <w:r>
        <w:rPr>
          <w:rFonts w:ascii="Times" w:eastAsia="宋体" w:hAnsi="Times" w:hint="eastAsia"/>
          <w:color w:val="000000"/>
          <w:szCs w:val="21"/>
        </w:rPr>
        <w:t>以用例图的形式给出</w:t>
      </w:r>
      <w:r>
        <w:rPr>
          <w:rFonts w:ascii="Times" w:eastAsia="宋体" w:hAnsi="Times" w:hint="eastAsia"/>
          <w:color w:val="000000"/>
          <w:szCs w:val="21"/>
        </w:rPr>
        <w:t xml:space="preserve"> Node.js</w:t>
      </w:r>
      <w:r>
        <w:rPr>
          <w:rFonts w:ascii="Times" w:eastAsia="宋体" w:hAnsi="Times" w:hint="eastAsia"/>
          <w:color w:val="000000"/>
          <w:szCs w:val="21"/>
        </w:rPr>
        <w:t>功能需求的分解结构，并对用例模型中的参与者和用例进行详细的描述。</w:t>
      </w:r>
    </w:p>
    <w:p w14:paraId="3111E7B7" w14:textId="77777777" w:rsidR="0073245C" w:rsidRDefault="00A33A88">
      <w:pPr>
        <w:pStyle w:val="12"/>
        <w:widowControl/>
        <w:numPr>
          <w:ilvl w:val="0"/>
          <w:numId w:val="2"/>
        </w:numPr>
        <w:spacing w:line="360" w:lineRule="auto"/>
        <w:ind w:firstLineChars="0"/>
        <w:jc w:val="left"/>
        <w:rPr>
          <w:rFonts w:ascii="Times" w:eastAsia="宋体" w:hAnsi="Times"/>
          <w:szCs w:val="21"/>
        </w:rPr>
      </w:pPr>
      <w:r>
        <w:rPr>
          <w:rFonts w:ascii="Times" w:eastAsia="宋体" w:hAnsi="Times" w:hint="eastAsia"/>
          <w:color w:val="000000"/>
          <w:szCs w:val="21"/>
        </w:rPr>
        <w:t>描述了与此次系统实施相关的硬件环境的一些要求。</w:t>
      </w:r>
    </w:p>
    <w:p w14:paraId="16F32FD3" w14:textId="77777777" w:rsidR="0073245C" w:rsidRDefault="00A33A88">
      <w:pPr>
        <w:pStyle w:val="12"/>
        <w:widowControl/>
        <w:numPr>
          <w:ilvl w:val="0"/>
          <w:numId w:val="2"/>
        </w:numPr>
        <w:spacing w:line="360" w:lineRule="auto"/>
        <w:ind w:firstLineChars="0"/>
        <w:jc w:val="left"/>
        <w:rPr>
          <w:rFonts w:ascii="Times" w:eastAsia="宋体" w:hAnsi="Times"/>
          <w:szCs w:val="21"/>
        </w:rPr>
      </w:pPr>
      <w:r>
        <w:rPr>
          <w:rFonts w:ascii="Times" w:eastAsia="宋体" w:hAnsi="Times" w:hint="eastAsia"/>
          <w:color w:val="000000"/>
          <w:szCs w:val="21"/>
        </w:rPr>
        <w:t>描述了与此系统实施相关的软件环境的要求。</w:t>
      </w:r>
    </w:p>
    <w:p w14:paraId="0A7E6B0D" w14:textId="77777777" w:rsidR="0073245C" w:rsidRDefault="00A33A88">
      <w:pPr>
        <w:pStyle w:val="12"/>
        <w:widowControl/>
        <w:numPr>
          <w:ilvl w:val="1"/>
          <w:numId w:val="1"/>
        </w:numPr>
        <w:ind w:firstLineChars="0"/>
        <w:jc w:val="left"/>
        <w:outlineLvl w:val="1"/>
        <w:rPr>
          <w:rFonts w:ascii="Times" w:eastAsia="宋体" w:hAnsi="Times"/>
          <w:b/>
          <w:sz w:val="32"/>
          <w:szCs w:val="32"/>
        </w:rPr>
      </w:pPr>
      <w:bookmarkStart w:id="5" w:name="_Toc480713698"/>
      <w:r>
        <w:rPr>
          <w:rFonts w:ascii="Times" w:eastAsia="宋体" w:hAnsi="Times" w:hint="eastAsia"/>
          <w:b/>
          <w:sz w:val="32"/>
          <w:szCs w:val="32"/>
        </w:rPr>
        <w:t>术语和缩略词</w:t>
      </w:r>
      <w:bookmarkEnd w:id="5"/>
    </w:p>
    <w:p w14:paraId="2EDD8A72" w14:textId="77777777" w:rsidR="0073245C" w:rsidRDefault="00A33A88">
      <w:pPr>
        <w:spacing w:line="360" w:lineRule="auto"/>
        <w:ind w:firstLineChars="200" w:firstLine="420"/>
        <w:rPr>
          <w:rFonts w:ascii="Times" w:eastAsia="宋体" w:hAnsi="Times"/>
          <w:szCs w:val="21"/>
        </w:rPr>
      </w:pPr>
      <w:r>
        <w:rPr>
          <w:rFonts w:ascii="Times" w:eastAsia="宋体" w:hAnsi="Times" w:hint="eastAsia"/>
          <w:szCs w:val="21"/>
        </w:rPr>
        <w:t>关于本文档中出现的一些专业术语、缩略语如表</w:t>
      </w:r>
      <w:r>
        <w:rPr>
          <w:rFonts w:ascii="Times" w:eastAsia="宋体" w:hAnsi="Times" w:hint="eastAsia"/>
          <w:szCs w:val="21"/>
        </w:rPr>
        <w:t>1</w:t>
      </w:r>
      <w:r>
        <w:rPr>
          <w:rFonts w:ascii="Times" w:eastAsia="宋体" w:hAnsi="Times" w:hint="eastAsia"/>
          <w:szCs w:val="21"/>
        </w:rPr>
        <w:t>所示。</w:t>
      </w:r>
    </w:p>
    <w:p w14:paraId="0414FE26" w14:textId="77777777" w:rsidR="0073245C" w:rsidRDefault="00A33A88">
      <w:pPr>
        <w:spacing w:line="360" w:lineRule="auto"/>
        <w:ind w:firstLineChars="200" w:firstLine="422"/>
        <w:jc w:val="center"/>
        <w:rPr>
          <w:rFonts w:ascii="Times" w:eastAsia="宋体" w:hAnsi="Times"/>
          <w:b/>
          <w:sz w:val="24"/>
          <w:szCs w:val="24"/>
        </w:rPr>
      </w:pPr>
      <w:r>
        <w:rPr>
          <w:rFonts w:ascii="Times" w:eastAsia="宋体" w:hAnsi="Times" w:cstheme="minorHAnsi"/>
          <w:b/>
        </w:rPr>
        <w:t>表</w:t>
      </w:r>
      <w:r>
        <w:rPr>
          <w:rFonts w:ascii="Times" w:eastAsia="宋体" w:hAnsi="Times" w:cstheme="minorHAnsi"/>
          <w:b/>
        </w:rPr>
        <w:t xml:space="preserve"> </w:t>
      </w:r>
      <w:r>
        <w:rPr>
          <w:rFonts w:ascii="Times" w:eastAsia="宋体" w:hAnsi="Times" w:cstheme="minorHAnsi"/>
          <w:b/>
        </w:rPr>
        <w:fldChar w:fldCharType="begin"/>
      </w:r>
      <w:r>
        <w:rPr>
          <w:rFonts w:ascii="Times" w:eastAsia="宋体" w:hAnsi="Times" w:cstheme="minorHAnsi"/>
          <w:b/>
        </w:rPr>
        <w:instrText xml:space="preserve"> SEQ </w:instrText>
      </w:r>
      <w:r>
        <w:rPr>
          <w:rFonts w:ascii="Times" w:eastAsia="宋体" w:hAnsi="Times" w:cstheme="minorHAnsi"/>
          <w:b/>
        </w:rPr>
        <w:instrText>表</w:instrText>
      </w:r>
      <w:r>
        <w:rPr>
          <w:rFonts w:ascii="Times" w:eastAsia="宋体" w:hAnsi="Times" w:cstheme="minorHAnsi"/>
          <w:b/>
        </w:rPr>
        <w:instrText xml:space="preserve"> \* ARABIC </w:instrText>
      </w:r>
      <w:r>
        <w:rPr>
          <w:rFonts w:ascii="Times" w:eastAsia="宋体" w:hAnsi="Times" w:cstheme="minorHAnsi"/>
          <w:b/>
        </w:rPr>
        <w:fldChar w:fldCharType="separate"/>
      </w:r>
      <w:r>
        <w:rPr>
          <w:rFonts w:ascii="Times" w:eastAsia="宋体" w:hAnsi="Times" w:cstheme="minorHAnsi"/>
          <w:b/>
        </w:rPr>
        <w:t>1</w:t>
      </w:r>
      <w:r>
        <w:rPr>
          <w:rFonts w:ascii="Times" w:eastAsia="宋体" w:hAnsi="Times" w:cstheme="minorHAnsi"/>
          <w:b/>
        </w:rPr>
        <w:fldChar w:fldCharType="end"/>
      </w:r>
      <w:r>
        <w:rPr>
          <w:rFonts w:ascii="Times" w:eastAsia="宋体" w:hAnsi="Times" w:cstheme="minorHAnsi"/>
          <w:b/>
        </w:rPr>
        <w:t xml:space="preserve"> </w:t>
      </w:r>
      <w:r>
        <w:rPr>
          <w:rFonts w:ascii="Times" w:eastAsia="宋体" w:hAnsi="Times" w:cstheme="minorHAnsi"/>
          <w:b/>
        </w:rPr>
        <w:t>专业术语</w:t>
      </w:r>
      <w:r>
        <w:rPr>
          <w:rFonts w:ascii="Times" w:eastAsia="宋体" w:hAnsi="Times" w:cstheme="minorHAnsi"/>
          <w:b/>
        </w:rPr>
        <w:t>/</w:t>
      </w:r>
      <w:proofErr w:type="gramStart"/>
      <w:r>
        <w:rPr>
          <w:rFonts w:ascii="Times" w:eastAsia="宋体" w:hAnsi="Times" w:cstheme="minorHAnsi"/>
          <w:b/>
        </w:rPr>
        <w:t>缩略图</w:t>
      </w:r>
      <w:proofErr w:type="gramEnd"/>
      <w:r>
        <w:rPr>
          <w:rFonts w:ascii="Times" w:eastAsia="宋体" w:hAnsi="Times" w:cstheme="minorHAnsi"/>
          <w:b/>
        </w:rPr>
        <w:t>描述表</w:t>
      </w:r>
    </w:p>
    <w:tbl>
      <w:tblPr>
        <w:tblStyle w:val="aa"/>
        <w:tblW w:w="8296" w:type="dxa"/>
        <w:tblLayout w:type="fixed"/>
        <w:tblLook w:val="04A0" w:firstRow="1" w:lastRow="0" w:firstColumn="1" w:lastColumn="0" w:noHBand="0" w:noVBand="1"/>
      </w:tblPr>
      <w:tblGrid>
        <w:gridCol w:w="2061"/>
        <w:gridCol w:w="6235"/>
      </w:tblGrid>
      <w:tr w:rsidR="0073245C" w14:paraId="5BA0762A" w14:textId="77777777">
        <w:tc>
          <w:tcPr>
            <w:tcW w:w="2061" w:type="dxa"/>
          </w:tcPr>
          <w:p w14:paraId="3466BD44" w14:textId="77777777" w:rsidR="0073245C" w:rsidRDefault="00A33A88">
            <w:pPr>
              <w:spacing w:line="360" w:lineRule="auto"/>
              <w:jc w:val="center"/>
              <w:rPr>
                <w:rFonts w:ascii="Times" w:eastAsia="宋体" w:hAnsi="Times"/>
                <w:sz w:val="24"/>
                <w:szCs w:val="24"/>
              </w:rPr>
            </w:pPr>
            <w:r>
              <w:rPr>
                <w:rFonts w:ascii="Times" w:eastAsia="宋体" w:hAnsi="Times" w:hint="eastAsia"/>
                <w:sz w:val="24"/>
                <w:szCs w:val="24"/>
              </w:rPr>
              <w:t>术语</w:t>
            </w:r>
            <w:r>
              <w:rPr>
                <w:rFonts w:ascii="Times" w:eastAsia="宋体" w:hAnsi="Times" w:hint="eastAsia"/>
                <w:sz w:val="24"/>
                <w:szCs w:val="24"/>
              </w:rPr>
              <w:t>/</w:t>
            </w:r>
            <w:r>
              <w:rPr>
                <w:rFonts w:ascii="Times" w:eastAsia="宋体" w:hAnsi="Times" w:hint="eastAsia"/>
                <w:sz w:val="24"/>
                <w:szCs w:val="24"/>
              </w:rPr>
              <w:t>缩略语</w:t>
            </w:r>
          </w:p>
        </w:tc>
        <w:tc>
          <w:tcPr>
            <w:tcW w:w="6235" w:type="dxa"/>
          </w:tcPr>
          <w:p w14:paraId="64779BCA" w14:textId="77777777" w:rsidR="0073245C" w:rsidRDefault="00A33A88">
            <w:pPr>
              <w:spacing w:line="360" w:lineRule="auto"/>
              <w:jc w:val="center"/>
              <w:rPr>
                <w:rFonts w:ascii="Times" w:eastAsia="宋体" w:hAnsi="Times"/>
                <w:sz w:val="24"/>
                <w:szCs w:val="24"/>
              </w:rPr>
            </w:pPr>
            <w:r>
              <w:rPr>
                <w:rFonts w:ascii="Times" w:eastAsia="宋体" w:hAnsi="Times" w:hint="eastAsia"/>
                <w:sz w:val="24"/>
                <w:szCs w:val="24"/>
              </w:rPr>
              <w:t>描述</w:t>
            </w:r>
          </w:p>
        </w:tc>
      </w:tr>
      <w:tr w:rsidR="0073245C" w14:paraId="59002035" w14:textId="77777777">
        <w:tc>
          <w:tcPr>
            <w:tcW w:w="2061" w:type="dxa"/>
          </w:tcPr>
          <w:p w14:paraId="35E204AC" w14:textId="77777777" w:rsidR="0073245C" w:rsidRDefault="00A33A88">
            <w:pPr>
              <w:spacing w:line="360" w:lineRule="auto"/>
              <w:rPr>
                <w:rFonts w:ascii="Times" w:eastAsia="宋体" w:hAnsi="Times"/>
                <w:szCs w:val="21"/>
              </w:rPr>
            </w:pPr>
            <w:r>
              <w:rPr>
                <w:rFonts w:ascii="Times" w:eastAsia="宋体" w:hAnsi="Times" w:hint="eastAsia"/>
                <w:szCs w:val="21"/>
              </w:rPr>
              <w:t>JavaScript</w:t>
            </w:r>
          </w:p>
        </w:tc>
        <w:tc>
          <w:tcPr>
            <w:tcW w:w="6235" w:type="dxa"/>
          </w:tcPr>
          <w:p w14:paraId="3ADA050A" w14:textId="77777777" w:rsidR="0073245C" w:rsidRDefault="00A33A88">
            <w:pPr>
              <w:spacing w:line="360" w:lineRule="auto"/>
              <w:rPr>
                <w:rFonts w:ascii="Times" w:eastAsia="宋体" w:hAnsi="Times"/>
                <w:szCs w:val="21"/>
              </w:rPr>
            </w:pPr>
            <w:r>
              <w:rPr>
                <w:rFonts w:ascii="Times" w:eastAsia="宋体" w:hAnsi="Times" w:hint="eastAsia"/>
                <w:szCs w:val="21"/>
              </w:rPr>
              <w:t>JavaScript</w:t>
            </w:r>
            <w:r>
              <w:rPr>
                <w:rFonts w:ascii="Times" w:eastAsia="宋体" w:hAnsi="Times" w:cs="Arial"/>
                <w:color w:val="333333"/>
                <w:szCs w:val="21"/>
                <w:shd w:val="clear" w:color="auto" w:fill="FFFFFF"/>
              </w:rPr>
              <w:t>一种直译式脚本语言</w:t>
            </w:r>
            <w:r>
              <w:rPr>
                <w:rFonts w:ascii="Times" w:eastAsia="宋体" w:hAnsi="Times" w:cs="Arial" w:hint="eastAsia"/>
                <w:color w:val="333333"/>
                <w:szCs w:val="21"/>
                <w:shd w:val="clear" w:color="auto" w:fill="FFFFFF"/>
              </w:rPr>
              <w:t>,</w:t>
            </w:r>
            <w:r>
              <w:rPr>
                <w:rFonts w:ascii="Times" w:eastAsia="宋体" w:hAnsi="Times" w:cs="Arial" w:hint="eastAsia"/>
                <w:color w:val="333333"/>
                <w:szCs w:val="21"/>
                <w:shd w:val="clear" w:color="auto" w:fill="FFFFFF"/>
              </w:rPr>
              <w:t>简称</w:t>
            </w:r>
            <w:proofErr w:type="spellStart"/>
            <w:r>
              <w:rPr>
                <w:rFonts w:ascii="Times" w:eastAsia="宋体" w:hAnsi="Times" w:cs="Arial" w:hint="eastAsia"/>
                <w:color w:val="333333"/>
                <w:szCs w:val="21"/>
                <w:shd w:val="clear" w:color="auto" w:fill="FFFFFF"/>
              </w:rPr>
              <w:t>js</w:t>
            </w:r>
            <w:proofErr w:type="spellEnd"/>
            <w:r>
              <w:rPr>
                <w:rFonts w:ascii="Times" w:eastAsia="宋体" w:hAnsi="Times" w:cs="Arial" w:hint="eastAsia"/>
                <w:color w:val="333333"/>
                <w:szCs w:val="21"/>
                <w:shd w:val="clear" w:color="auto" w:fill="FFFFFF"/>
              </w:rPr>
              <w:t>。</w:t>
            </w:r>
          </w:p>
        </w:tc>
      </w:tr>
      <w:tr w:rsidR="0073245C" w14:paraId="1E40AC30" w14:textId="77777777">
        <w:tc>
          <w:tcPr>
            <w:tcW w:w="2061" w:type="dxa"/>
          </w:tcPr>
          <w:p w14:paraId="74E06758" w14:textId="77777777" w:rsidR="0073245C" w:rsidRDefault="00A33A88">
            <w:pPr>
              <w:spacing w:line="360" w:lineRule="auto"/>
              <w:rPr>
                <w:rFonts w:ascii="Times" w:eastAsia="宋体" w:hAnsi="Times"/>
                <w:szCs w:val="21"/>
              </w:rPr>
            </w:pPr>
            <w:r>
              <w:rPr>
                <w:rFonts w:ascii="Times" w:eastAsia="宋体" w:hAnsi="Times" w:hint="eastAsia"/>
                <w:szCs w:val="21"/>
              </w:rPr>
              <w:t>API</w:t>
            </w:r>
          </w:p>
        </w:tc>
        <w:tc>
          <w:tcPr>
            <w:tcW w:w="6235" w:type="dxa"/>
          </w:tcPr>
          <w:p w14:paraId="5FE98FDB" w14:textId="77777777" w:rsidR="0073245C" w:rsidRDefault="00A33A88">
            <w:pPr>
              <w:spacing w:line="360" w:lineRule="auto"/>
              <w:rPr>
                <w:rFonts w:ascii="Times" w:eastAsia="宋体" w:hAnsi="Times"/>
                <w:szCs w:val="21"/>
              </w:rPr>
            </w:pPr>
            <w:r>
              <w:rPr>
                <w:rFonts w:ascii="Times" w:eastAsia="宋体" w:hAnsi="Times" w:cs="Arial"/>
                <w:color w:val="333333"/>
                <w:szCs w:val="21"/>
                <w:shd w:val="clear" w:color="auto" w:fill="FFFFFF"/>
              </w:rPr>
              <w:t>Application Programming Interface</w:t>
            </w:r>
            <w:r>
              <w:rPr>
                <w:rFonts w:ascii="Times" w:eastAsia="宋体" w:hAnsi="Times" w:cs="Arial" w:hint="eastAsia"/>
                <w:color w:val="333333"/>
                <w:szCs w:val="21"/>
                <w:shd w:val="clear" w:color="auto" w:fill="FFFFFF"/>
              </w:rPr>
              <w:t>，</w:t>
            </w:r>
            <w:r>
              <w:rPr>
                <w:rFonts w:ascii="Times" w:eastAsia="宋体" w:hAnsi="Times" w:cs="Arial"/>
                <w:color w:val="333333"/>
                <w:szCs w:val="21"/>
                <w:shd w:val="clear" w:color="auto" w:fill="FFFFFF"/>
              </w:rPr>
              <w:t>应用程序编程接口</w:t>
            </w:r>
          </w:p>
        </w:tc>
      </w:tr>
      <w:tr w:rsidR="0073245C" w14:paraId="1E1BA8E7" w14:textId="77777777">
        <w:tc>
          <w:tcPr>
            <w:tcW w:w="2061" w:type="dxa"/>
          </w:tcPr>
          <w:p w14:paraId="321A68EF" w14:textId="77777777" w:rsidR="0073245C" w:rsidRDefault="00A33A88">
            <w:pPr>
              <w:spacing w:line="360" w:lineRule="auto"/>
              <w:rPr>
                <w:rFonts w:ascii="Times" w:eastAsia="宋体" w:hAnsi="Times"/>
                <w:szCs w:val="21"/>
              </w:rPr>
            </w:pPr>
            <w:r>
              <w:rPr>
                <w:rFonts w:ascii="Times" w:eastAsia="宋体" w:hAnsi="Times" w:hint="eastAsia"/>
                <w:szCs w:val="21"/>
              </w:rPr>
              <w:t>HTTP</w:t>
            </w:r>
          </w:p>
        </w:tc>
        <w:tc>
          <w:tcPr>
            <w:tcW w:w="6235" w:type="dxa"/>
          </w:tcPr>
          <w:p w14:paraId="3A3854D8" w14:textId="77777777" w:rsidR="0073245C" w:rsidRDefault="00A33A88">
            <w:pPr>
              <w:spacing w:line="360" w:lineRule="auto"/>
              <w:rPr>
                <w:rFonts w:ascii="Times" w:eastAsia="宋体" w:hAnsi="Times"/>
                <w:szCs w:val="21"/>
              </w:rPr>
            </w:pPr>
            <w:proofErr w:type="spellStart"/>
            <w:r>
              <w:rPr>
                <w:rFonts w:ascii="Times" w:eastAsia="宋体" w:hAnsi="Times" w:cs="Arial"/>
                <w:color w:val="333333"/>
                <w:szCs w:val="21"/>
                <w:shd w:val="clear" w:color="auto" w:fill="FFFFFF"/>
              </w:rPr>
              <w:t>HyperText</w:t>
            </w:r>
            <w:proofErr w:type="spellEnd"/>
            <w:r>
              <w:rPr>
                <w:rFonts w:ascii="Times" w:eastAsia="宋体" w:hAnsi="Times" w:cs="Arial"/>
                <w:color w:val="333333"/>
                <w:szCs w:val="21"/>
                <w:shd w:val="clear" w:color="auto" w:fill="FFFFFF"/>
              </w:rPr>
              <w:t xml:space="preserve"> Transfer Protocol</w:t>
            </w:r>
            <w:r>
              <w:rPr>
                <w:rFonts w:ascii="Times" w:eastAsia="宋体" w:hAnsi="Times" w:cs="Arial" w:hint="eastAsia"/>
                <w:color w:val="333333"/>
                <w:szCs w:val="21"/>
                <w:shd w:val="clear" w:color="auto" w:fill="FFFFFF"/>
              </w:rPr>
              <w:t>，</w:t>
            </w:r>
            <w:r>
              <w:fldChar w:fldCharType="begin"/>
            </w:r>
            <w:r>
              <w:rPr>
                <w:rFonts w:ascii="Times" w:eastAsia="宋体" w:hAnsi="Times"/>
              </w:rPr>
              <w:instrText xml:space="preserve"> HYPERLINK "http://baike.baidu.com/item/%E8%B6%85%E6%96%87%E6%9C%AC%E4%BC%A0%E8%BE%93%E5%8D%8F%E8%AE%AE" \t "_blank" </w:instrText>
            </w:r>
            <w:r>
              <w:fldChar w:fldCharType="separate"/>
            </w:r>
            <w:r>
              <w:rPr>
                <w:rStyle w:val="a9"/>
                <w:rFonts w:ascii="Times" w:eastAsia="宋体" w:hAnsi="Times" w:cs="Arial"/>
                <w:color w:val="auto"/>
                <w:szCs w:val="21"/>
                <w:u w:val="none"/>
                <w:shd w:val="clear" w:color="auto" w:fill="FFFFFF"/>
              </w:rPr>
              <w:t>超文本传输协议</w:t>
            </w:r>
            <w:r>
              <w:rPr>
                <w:rStyle w:val="a9"/>
                <w:rFonts w:ascii="Times" w:eastAsia="宋体" w:hAnsi="Times" w:cs="Arial"/>
                <w:color w:val="auto"/>
                <w:szCs w:val="21"/>
                <w:u w:val="none"/>
                <w:shd w:val="clear" w:color="auto" w:fill="FFFFFF"/>
              </w:rPr>
              <w:fldChar w:fldCharType="end"/>
            </w:r>
          </w:p>
        </w:tc>
      </w:tr>
      <w:tr w:rsidR="0073245C" w14:paraId="2ABD7CA1" w14:textId="77777777">
        <w:tc>
          <w:tcPr>
            <w:tcW w:w="2061" w:type="dxa"/>
          </w:tcPr>
          <w:p w14:paraId="262B75DE" w14:textId="77777777" w:rsidR="0073245C" w:rsidRDefault="00A33A88">
            <w:pPr>
              <w:spacing w:line="360" w:lineRule="auto"/>
              <w:rPr>
                <w:rFonts w:ascii="Times" w:eastAsia="宋体" w:hAnsi="Times"/>
                <w:szCs w:val="21"/>
              </w:rPr>
            </w:pPr>
            <w:proofErr w:type="spellStart"/>
            <w:r>
              <w:rPr>
                <w:rFonts w:ascii="Times" w:eastAsia="宋体" w:hAnsi="Times" w:hint="eastAsia"/>
                <w:szCs w:val="21"/>
              </w:rPr>
              <w:t>libev</w:t>
            </w:r>
            <w:proofErr w:type="spellEnd"/>
          </w:p>
        </w:tc>
        <w:tc>
          <w:tcPr>
            <w:tcW w:w="6235" w:type="dxa"/>
          </w:tcPr>
          <w:p w14:paraId="6C559838" w14:textId="77777777" w:rsidR="0073245C" w:rsidRDefault="00A33A88">
            <w:pPr>
              <w:spacing w:line="360" w:lineRule="auto"/>
              <w:rPr>
                <w:rFonts w:ascii="Times" w:eastAsia="宋体" w:hAnsi="Times"/>
                <w:szCs w:val="21"/>
              </w:rPr>
            </w:pPr>
            <w:r>
              <w:rPr>
                <w:rFonts w:ascii="Times" w:eastAsia="宋体" w:hAnsi="Times" w:cs="Arial"/>
                <w:color w:val="333333"/>
                <w:szCs w:val="21"/>
                <w:shd w:val="clear" w:color="auto" w:fill="FFFFFF"/>
              </w:rPr>
              <w:t>一个</w:t>
            </w:r>
            <w:r>
              <w:fldChar w:fldCharType="begin"/>
            </w:r>
            <w:r>
              <w:rPr>
                <w:rFonts w:ascii="Times" w:eastAsia="宋体" w:hAnsi="Times"/>
              </w:rPr>
              <w:instrText xml:space="preserve"> HYPERLINK "http://baike.baidu.com/subview/536048/536048.htm" \t "_blank" </w:instrText>
            </w:r>
            <w:r>
              <w:fldChar w:fldCharType="separate"/>
            </w:r>
            <w:r>
              <w:rPr>
                <w:rStyle w:val="a9"/>
                <w:rFonts w:ascii="Times" w:eastAsia="宋体" w:hAnsi="Times" w:cs="Arial"/>
                <w:color w:val="auto"/>
                <w:szCs w:val="21"/>
                <w:u w:val="none"/>
                <w:shd w:val="clear" w:color="auto" w:fill="FFFFFF"/>
              </w:rPr>
              <w:t>事件驱动</w:t>
            </w:r>
            <w:r>
              <w:rPr>
                <w:rStyle w:val="a9"/>
                <w:rFonts w:ascii="Times" w:eastAsia="宋体" w:hAnsi="Times" w:cs="Arial"/>
                <w:color w:val="auto"/>
                <w:szCs w:val="21"/>
                <w:u w:val="none"/>
                <w:shd w:val="clear" w:color="auto" w:fill="FFFFFF"/>
              </w:rPr>
              <w:fldChar w:fldCharType="end"/>
            </w:r>
            <w:r>
              <w:rPr>
                <w:rFonts w:ascii="Times" w:eastAsia="宋体" w:hAnsi="Times" w:cs="Arial"/>
                <w:color w:val="333333"/>
                <w:szCs w:val="21"/>
                <w:shd w:val="clear" w:color="auto" w:fill="FFFFFF"/>
              </w:rPr>
              <w:t>的编程框架</w:t>
            </w:r>
          </w:p>
        </w:tc>
      </w:tr>
      <w:tr w:rsidR="0073245C" w14:paraId="56DB9DD8" w14:textId="77777777">
        <w:tc>
          <w:tcPr>
            <w:tcW w:w="2061" w:type="dxa"/>
          </w:tcPr>
          <w:p w14:paraId="4262EFB3" w14:textId="77777777" w:rsidR="0073245C" w:rsidRDefault="00A33A88">
            <w:pPr>
              <w:spacing w:line="360" w:lineRule="auto"/>
              <w:rPr>
                <w:rFonts w:ascii="Times" w:eastAsia="宋体" w:hAnsi="Times"/>
                <w:szCs w:val="21"/>
              </w:rPr>
            </w:pPr>
            <w:proofErr w:type="spellStart"/>
            <w:r>
              <w:rPr>
                <w:rFonts w:ascii="Times" w:eastAsia="宋体" w:hAnsi="Times" w:hint="eastAsia"/>
                <w:szCs w:val="21"/>
              </w:rPr>
              <w:t>libeio</w:t>
            </w:r>
            <w:proofErr w:type="spellEnd"/>
          </w:p>
        </w:tc>
        <w:tc>
          <w:tcPr>
            <w:tcW w:w="6235" w:type="dxa"/>
          </w:tcPr>
          <w:p w14:paraId="68927D3E" w14:textId="77777777" w:rsidR="0073245C" w:rsidRDefault="00A33A88">
            <w:pPr>
              <w:spacing w:line="360" w:lineRule="auto"/>
              <w:rPr>
                <w:rFonts w:ascii="Times" w:eastAsia="宋体" w:hAnsi="Times"/>
                <w:szCs w:val="21"/>
              </w:rPr>
            </w:pPr>
            <w:r>
              <w:rPr>
                <w:rFonts w:ascii="Times" w:eastAsia="宋体" w:hAnsi="Times" w:hint="eastAsia"/>
                <w:szCs w:val="21"/>
              </w:rPr>
              <w:t>提供全套一部文件操作的接口</w:t>
            </w:r>
          </w:p>
        </w:tc>
      </w:tr>
      <w:tr w:rsidR="0073245C" w14:paraId="44239306" w14:textId="77777777">
        <w:tc>
          <w:tcPr>
            <w:tcW w:w="2061" w:type="dxa"/>
          </w:tcPr>
          <w:p w14:paraId="42435E01" w14:textId="77777777" w:rsidR="0073245C" w:rsidRDefault="00A33A88">
            <w:pPr>
              <w:spacing w:line="360" w:lineRule="auto"/>
              <w:rPr>
                <w:rFonts w:ascii="Times" w:eastAsia="宋体" w:hAnsi="Times"/>
                <w:szCs w:val="21"/>
              </w:rPr>
            </w:pPr>
            <w:proofErr w:type="spellStart"/>
            <w:r>
              <w:rPr>
                <w:rFonts w:ascii="Times" w:eastAsia="宋体" w:hAnsi="Times" w:hint="eastAsia"/>
                <w:szCs w:val="21"/>
              </w:rPr>
              <w:lastRenderedPageBreak/>
              <w:t>libuv</w:t>
            </w:r>
            <w:proofErr w:type="spellEnd"/>
          </w:p>
        </w:tc>
        <w:tc>
          <w:tcPr>
            <w:tcW w:w="6235" w:type="dxa"/>
          </w:tcPr>
          <w:p w14:paraId="2D7A33D7" w14:textId="77777777" w:rsidR="0073245C" w:rsidRDefault="00A33A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Times" w:eastAsia="宋体" w:hAnsi="Times" w:cs="宋体"/>
                <w:color w:val="000000"/>
                <w:szCs w:val="21"/>
              </w:rPr>
            </w:pPr>
            <w:proofErr w:type="spellStart"/>
            <w:r>
              <w:rPr>
                <w:rFonts w:ascii="Times" w:eastAsia="宋体" w:hAnsi="Times" w:cs="宋体"/>
                <w:color w:val="000000"/>
                <w:szCs w:val="21"/>
              </w:rPr>
              <w:t>libuv</w:t>
            </w:r>
            <w:proofErr w:type="spellEnd"/>
            <w:r>
              <w:rPr>
                <w:rFonts w:ascii="Times" w:eastAsia="宋体" w:hAnsi="Times" w:cs="宋体"/>
                <w:color w:val="000000"/>
                <w:szCs w:val="21"/>
              </w:rPr>
              <w:t xml:space="preserve"> </w:t>
            </w:r>
            <w:r>
              <w:rPr>
                <w:rFonts w:ascii="Times" w:eastAsia="宋体" w:hAnsi="Times" w:cs="宋体"/>
                <w:color w:val="000000"/>
                <w:szCs w:val="21"/>
              </w:rPr>
              <w:t>是</w:t>
            </w:r>
            <w:r>
              <w:rPr>
                <w:rFonts w:ascii="Times" w:eastAsia="宋体" w:hAnsi="Times" w:cs="宋体"/>
                <w:color w:val="000000"/>
                <w:szCs w:val="21"/>
              </w:rPr>
              <w:t xml:space="preserve"> Node </w:t>
            </w:r>
            <w:proofErr w:type="gramStart"/>
            <w:r>
              <w:rPr>
                <w:rFonts w:ascii="Times" w:eastAsia="宋体" w:hAnsi="Times" w:cs="宋体"/>
                <w:color w:val="000000"/>
                <w:szCs w:val="21"/>
              </w:rPr>
              <w:t>的新跨平台</w:t>
            </w:r>
            <w:proofErr w:type="gramEnd"/>
            <w:r>
              <w:rPr>
                <w:rFonts w:ascii="Times" w:eastAsia="宋体" w:hAnsi="Times" w:cs="宋体"/>
                <w:color w:val="000000"/>
                <w:szCs w:val="21"/>
              </w:rPr>
              <w:t>抽象层</w:t>
            </w:r>
          </w:p>
        </w:tc>
      </w:tr>
      <w:tr w:rsidR="0073245C" w14:paraId="5D45884F" w14:textId="77777777">
        <w:tc>
          <w:tcPr>
            <w:tcW w:w="2061" w:type="dxa"/>
          </w:tcPr>
          <w:p w14:paraId="23CC37CE" w14:textId="77777777" w:rsidR="0073245C" w:rsidRDefault="00A33A88">
            <w:pPr>
              <w:spacing w:line="360" w:lineRule="auto"/>
              <w:rPr>
                <w:rFonts w:ascii="Times" w:eastAsia="宋体" w:hAnsi="Times"/>
                <w:szCs w:val="21"/>
              </w:rPr>
            </w:pPr>
            <w:proofErr w:type="spellStart"/>
            <w:r>
              <w:rPr>
                <w:rFonts w:ascii="Times" w:eastAsia="宋体" w:hAnsi="Times" w:hint="eastAsia"/>
                <w:szCs w:val="21"/>
              </w:rPr>
              <w:t>epoll</w:t>
            </w:r>
            <w:proofErr w:type="spellEnd"/>
          </w:p>
        </w:tc>
        <w:tc>
          <w:tcPr>
            <w:tcW w:w="6235" w:type="dxa"/>
          </w:tcPr>
          <w:p w14:paraId="6C859F84" w14:textId="77777777" w:rsidR="0073245C" w:rsidRDefault="00A33A88">
            <w:pPr>
              <w:rPr>
                <w:rFonts w:ascii="Times" w:eastAsia="宋体" w:hAnsi="Times"/>
                <w:szCs w:val="21"/>
              </w:rPr>
            </w:pPr>
            <w:proofErr w:type="spellStart"/>
            <w:r>
              <w:rPr>
                <w:rFonts w:ascii="Times" w:eastAsia="宋体" w:hAnsi="Times" w:cs="Arial"/>
                <w:szCs w:val="21"/>
                <w:shd w:val="clear" w:color="auto" w:fill="FFFFFF"/>
              </w:rPr>
              <w:t>epoll</w:t>
            </w:r>
            <w:proofErr w:type="spellEnd"/>
            <w:r>
              <w:rPr>
                <w:rFonts w:ascii="Times" w:eastAsia="宋体" w:hAnsi="Times" w:cs="Arial"/>
                <w:szCs w:val="21"/>
                <w:shd w:val="clear" w:color="auto" w:fill="FFFFFF"/>
              </w:rPr>
              <w:t>是</w:t>
            </w:r>
            <w:r>
              <w:rPr>
                <w:rFonts w:ascii="Times" w:eastAsia="宋体" w:hAnsi="Times" w:cs="Arial"/>
                <w:szCs w:val="21"/>
                <w:shd w:val="clear" w:color="auto" w:fill="FFFFFF"/>
              </w:rPr>
              <w:t>Linux</w:t>
            </w:r>
            <w:r>
              <w:rPr>
                <w:rFonts w:ascii="Times" w:eastAsia="宋体" w:hAnsi="Times" w:cs="Arial"/>
                <w:szCs w:val="21"/>
                <w:shd w:val="clear" w:color="auto" w:fill="FFFFFF"/>
              </w:rPr>
              <w:t>内核为处理大批量</w:t>
            </w:r>
            <w:r>
              <w:fldChar w:fldCharType="begin"/>
            </w:r>
            <w:r>
              <w:rPr>
                <w:rFonts w:ascii="Times" w:eastAsia="宋体" w:hAnsi="Times"/>
              </w:rPr>
              <w:instrText xml:space="preserve"> HYPERLINK "http://baike.baidu.com/item/%E6%96%87%E4%BB%B6%E6%8F%8F%E8%BF%B0%E7%AC%A6" \t "_blank" </w:instrText>
            </w:r>
            <w:r>
              <w:fldChar w:fldCharType="separate"/>
            </w:r>
            <w:r>
              <w:rPr>
                <w:rStyle w:val="a9"/>
                <w:rFonts w:ascii="Times" w:eastAsia="宋体" w:hAnsi="Times" w:cs="Arial"/>
                <w:color w:val="auto"/>
                <w:szCs w:val="21"/>
                <w:u w:val="none"/>
                <w:shd w:val="clear" w:color="auto" w:fill="FFFFFF"/>
              </w:rPr>
              <w:t>文件描述符</w:t>
            </w:r>
            <w:r>
              <w:rPr>
                <w:rStyle w:val="a9"/>
                <w:rFonts w:ascii="Times" w:eastAsia="宋体" w:hAnsi="Times" w:cs="Arial"/>
                <w:color w:val="auto"/>
                <w:szCs w:val="21"/>
                <w:u w:val="none"/>
                <w:shd w:val="clear" w:color="auto" w:fill="FFFFFF"/>
              </w:rPr>
              <w:fldChar w:fldCharType="end"/>
            </w:r>
            <w:r>
              <w:rPr>
                <w:rFonts w:ascii="Times" w:eastAsia="宋体" w:hAnsi="Times" w:cs="Arial"/>
                <w:szCs w:val="21"/>
                <w:shd w:val="clear" w:color="auto" w:fill="FFFFFF"/>
              </w:rPr>
              <w:t>而作了改进的</w:t>
            </w:r>
            <w:r>
              <w:rPr>
                <w:rFonts w:ascii="Times" w:eastAsia="宋体" w:hAnsi="Times" w:cs="Arial"/>
                <w:szCs w:val="21"/>
                <w:shd w:val="clear" w:color="auto" w:fill="FFFFFF"/>
              </w:rPr>
              <w:t>poll</w:t>
            </w:r>
            <w:r>
              <w:rPr>
                <w:rFonts w:ascii="Times" w:eastAsia="宋体" w:hAnsi="Times" w:cs="Arial" w:hint="eastAsia"/>
                <w:szCs w:val="21"/>
                <w:shd w:val="clear" w:color="auto" w:fill="FFFFFF"/>
              </w:rPr>
              <w:t>，</w:t>
            </w:r>
            <w:r>
              <w:rPr>
                <w:rFonts w:ascii="Times" w:eastAsia="宋体" w:hAnsi="Times" w:cs="Arial"/>
                <w:szCs w:val="21"/>
                <w:shd w:val="clear" w:color="auto" w:fill="FFFFFF"/>
              </w:rPr>
              <w:t>能显著提高程序在大量</w:t>
            </w:r>
            <w:hyperlink r:id="rId12" w:tgtFrame="_blank" w:history="1">
              <w:r>
                <w:rPr>
                  <w:rStyle w:val="a9"/>
                  <w:rFonts w:ascii="Times" w:eastAsia="宋体" w:hAnsi="Times" w:cs="Arial"/>
                  <w:color w:val="auto"/>
                  <w:szCs w:val="21"/>
                  <w:u w:val="none"/>
                  <w:shd w:val="clear" w:color="auto" w:fill="FFFFFF"/>
                </w:rPr>
                <w:t>并发连接</w:t>
              </w:r>
            </w:hyperlink>
            <w:r>
              <w:rPr>
                <w:rFonts w:ascii="Times" w:eastAsia="宋体" w:hAnsi="Times" w:cs="Arial"/>
                <w:szCs w:val="21"/>
                <w:shd w:val="clear" w:color="auto" w:fill="FFFFFF"/>
              </w:rPr>
              <w:t>中只有少量活跃的情况下的系统</w:t>
            </w:r>
            <w:r>
              <w:rPr>
                <w:rFonts w:ascii="Times" w:eastAsia="宋体" w:hAnsi="Times" w:cs="Arial"/>
                <w:szCs w:val="21"/>
                <w:shd w:val="clear" w:color="auto" w:fill="FFFFFF"/>
              </w:rPr>
              <w:t>CPU</w:t>
            </w:r>
            <w:r>
              <w:rPr>
                <w:rFonts w:ascii="Times" w:eastAsia="宋体" w:hAnsi="Times" w:cs="Arial"/>
                <w:szCs w:val="21"/>
                <w:shd w:val="clear" w:color="auto" w:fill="FFFFFF"/>
              </w:rPr>
              <w:t>利用率。</w:t>
            </w:r>
          </w:p>
        </w:tc>
      </w:tr>
      <w:tr w:rsidR="0073245C" w14:paraId="002AB592" w14:textId="77777777">
        <w:tc>
          <w:tcPr>
            <w:tcW w:w="2061" w:type="dxa"/>
          </w:tcPr>
          <w:p w14:paraId="4F8B1431" w14:textId="77777777" w:rsidR="0073245C" w:rsidRDefault="00A33A88">
            <w:pPr>
              <w:spacing w:line="360" w:lineRule="auto"/>
              <w:rPr>
                <w:rFonts w:ascii="Times" w:eastAsia="宋体" w:hAnsi="Times"/>
                <w:szCs w:val="21"/>
              </w:rPr>
            </w:pPr>
            <w:proofErr w:type="spellStart"/>
            <w:r>
              <w:rPr>
                <w:rFonts w:ascii="Times" w:eastAsia="宋体" w:hAnsi="Times" w:hint="eastAsia"/>
                <w:szCs w:val="21"/>
              </w:rPr>
              <w:t>kqueue</w:t>
            </w:r>
            <w:proofErr w:type="spellEnd"/>
          </w:p>
        </w:tc>
        <w:tc>
          <w:tcPr>
            <w:tcW w:w="6235" w:type="dxa"/>
          </w:tcPr>
          <w:p w14:paraId="25927F4F" w14:textId="77777777" w:rsidR="0073245C" w:rsidRDefault="00A33A88">
            <w:pPr>
              <w:spacing w:line="360" w:lineRule="auto"/>
              <w:rPr>
                <w:rFonts w:ascii="Times" w:eastAsia="宋体" w:hAnsi="Times"/>
                <w:szCs w:val="21"/>
              </w:rPr>
            </w:pPr>
            <w:proofErr w:type="spellStart"/>
            <w:r>
              <w:rPr>
                <w:rFonts w:ascii="Times" w:eastAsia="宋体" w:hAnsi="Times"/>
                <w:szCs w:val="21"/>
                <w:shd w:val="clear" w:color="auto" w:fill="FFFFFF"/>
              </w:rPr>
              <w:t>K</w:t>
            </w:r>
            <w:r>
              <w:rPr>
                <w:rFonts w:ascii="Times" w:eastAsia="宋体" w:hAnsi="Times" w:hint="eastAsia"/>
                <w:szCs w:val="21"/>
                <w:shd w:val="clear" w:color="auto" w:fill="FFFFFF"/>
              </w:rPr>
              <w:t>queue</w:t>
            </w:r>
            <w:proofErr w:type="spellEnd"/>
            <w:r>
              <w:rPr>
                <w:rFonts w:ascii="Times" w:eastAsia="宋体" w:hAnsi="Times" w:hint="eastAsia"/>
                <w:szCs w:val="21"/>
                <w:shd w:val="clear" w:color="auto" w:fill="FFFFFF"/>
              </w:rPr>
              <w:t>功能同</w:t>
            </w:r>
            <w:proofErr w:type="spellStart"/>
            <w:r>
              <w:rPr>
                <w:rFonts w:ascii="Times" w:eastAsia="宋体" w:hAnsi="Times" w:hint="eastAsia"/>
                <w:szCs w:val="21"/>
                <w:shd w:val="clear" w:color="auto" w:fill="FFFFFF"/>
              </w:rPr>
              <w:t>epoll</w:t>
            </w:r>
            <w:proofErr w:type="spellEnd"/>
            <w:r>
              <w:rPr>
                <w:rFonts w:ascii="Times" w:eastAsia="宋体" w:hAnsi="Times" w:hint="eastAsia"/>
                <w:szCs w:val="21"/>
                <w:shd w:val="clear" w:color="auto" w:fill="FFFFFF"/>
              </w:rPr>
              <w:t>，存在于许多</w:t>
            </w:r>
            <w:proofErr w:type="spellStart"/>
            <w:r>
              <w:rPr>
                <w:rFonts w:ascii="Times" w:eastAsia="宋体" w:hAnsi="Times" w:hint="eastAsia"/>
                <w:szCs w:val="21"/>
                <w:shd w:val="clear" w:color="auto" w:fill="FFFFFF"/>
              </w:rPr>
              <w:t>unix</w:t>
            </w:r>
            <w:proofErr w:type="spellEnd"/>
            <w:r>
              <w:rPr>
                <w:rFonts w:ascii="Times" w:eastAsia="宋体" w:hAnsi="Times" w:hint="eastAsia"/>
                <w:szCs w:val="21"/>
                <w:shd w:val="clear" w:color="auto" w:fill="FFFFFF"/>
              </w:rPr>
              <w:t>系统中。</w:t>
            </w:r>
          </w:p>
        </w:tc>
      </w:tr>
      <w:tr w:rsidR="0073245C" w14:paraId="77C7EA8F" w14:textId="77777777">
        <w:tc>
          <w:tcPr>
            <w:tcW w:w="2061" w:type="dxa"/>
          </w:tcPr>
          <w:p w14:paraId="01845A8A" w14:textId="77777777" w:rsidR="0073245C" w:rsidRDefault="00A33A88">
            <w:pPr>
              <w:spacing w:line="360" w:lineRule="auto"/>
              <w:rPr>
                <w:rFonts w:ascii="Times" w:eastAsia="宋体" w:hAnsi="Times"/>
                <w:szCs w:val="21"/>
              </w:rPr>
            </w:pPr>
            <w:r>
              <w:rPr>
                <w:rFonts w:ascii="Times" w:eastAsia="宋体" w:hAnsi="Times" w:hint="eastAsia"/>
                <w:szCs w:val="21"/>
              </w:rPr>
              <w:t>POSIX</w:t>
            </w:r>
          </w:p>
        </w:tc>
        <w:tc>
          <w:tcPr>
            <w:tcW w:w="6235" w:type="dxa"/>
          </w:tcPr>
          <w:p w14:paraId="4D9211F6" w14:textId="77777777" w:rsidR="0073245C" w:rsidRDefault="00A33A88">
            <w:pPr>
              <w:keepNext/>
              <w:spacing w:line="360" w:lineRule="auto"/>
              <w:rPr>
                <w:rFonts w:ascii="Times" w:eastAsia="宋体" w:hAnsi="Times"/>
                <w:szCs w:val="21"/>
              </w:rPr>
            </w:pPr>
            <w:r>
              <w:rPr>
                <w:rFonts w:ascii="Times" w:eastAsia="宋体" w:hAnsi="Times" w:hint="eastAsia"/>
                <w:szCs w:val="21"/>
                <w:shd w:val="clear" w:color="auto" w:fill="FFFFFF"/>
              </w:rPr>
              <w:t>Portable Operating System Interface</w:t>
            </w:r>
            <w:r>
              <w:rPr>
                <w:rFonts w:ascii="Times" w:eastAsia="宋体" w:hAnsi="Times" w:hint="eastAsia"/>
                <w:szCs w:val="21"/>
                <w:shd w:val="clear" w:color="auto" w:fill="FFFFFF"/>
              </w:rPr>
              <w:t>，一套操作系统</w:t>
            </w:r>
            <w:r>
              <w:rPr>
                <w:rFonts w:ascii="Times" w:eastAsia="宋体" w:hAnsi="Times" w:hint="eastAsia"/>
                <w:szCs w:val="21"/>
                <w:shd w:val="clear" w:color="auto" w:fill="FFFFFF"/>
              </w:rPr>
              <w:t>API</w:t>
            </w:r>
            <w:r>
              <w:rPr>
                <w:rFonts w:ascii="Times" w:eastAsia="宋体" w:hAnsi="Times" w:hint="eastAsia"/>
                <w:szCs w:val="21"/>
                <w:shd w:val="clear" w:color="auto" w:fill="FFFFFF"/>
              </w:rPr>
              <w:t>规范</w:t>
            </w:r>
          </w:p>
        </w:tc>
      </w:tr>
      <w:tr w:rsidR="0073245C" w14:paraId="631C624D" w14:textId="77777777">
        <w:tc>
          <w:tcPr>
            <w:tcW w:w="2061" w:type="dxa"/>
          </w:tcPr>
          <w:p w14:paraId="4B7E6D74" w14:textId="77777777" w:rsidR="0073245C" w:rsidRDefault="00A33A88">
            <w:pPr>
              <w:rPr>
                <w:rFonts w:ascii="Times" w:eastAsia="宋体" w:hAnsi="Times"/>
                <w:szCs w:val="21"/>
              </w:rPr>
            </w:pPr>
            <w:proofErr w:type="spellStart"/>
            <w:r>
              <w:rPr>
                <w:rFonts w:ascii="Times" w:eastAsia="宋体" w:hAnsi="Times" w:hint="eastAsia"/>
                <w:szCs w:val="21"/>
              </w:rPr>
              <w:t>CommonJS</w:t>
            </w:r>
            <w:proofErr w:type="spellEnd"/>
          </w:p>
        </w:tc>
        <w:tc>
          <w:tcPr>
            <w:tcW w:w="6235" w:type="dxa"/>
          </w:tcPr>
          <w:p w14:paraId="4C39DE92" w14:textId="77777777" w:rsidR="0073245C" w:rsidRDefault="00A33A88">
            <w:pPr>
              <w:keepNext/>
              <w:rPr>
                <w:rFonts w:ascii="Times" w:eastAsia="宋体" w:hAnsi="Times"/>
                <w:szCs w:val="21"/>
                <w:shd w:val="clear" w:color="auto" w:fill="FFFFFF"/>
              </w:rPr>
            </w:pPr>
            <w:proofErr w:type="spellStart"/>
            <w:r>
              <w:rPr>
                <w:rFonts w:ascii="Times" w:eastAsia="宋体" w:hAnsi="Times" w:cs="Arial"/>
                <w:szCs w:val="21"/>
                <w:shd w:val="clear" w:color="auto" w:fill="FFFFFF"/>
              </w:rPr>
              <w:t>J</w:t>
            </w:r>
            <w:r>
              <w:rPr>
                <w:rFonts w:ascii="Times" w:eastAsia="宋体" w:hAnsi="Times" w:cs="Arial" w:hint="eastAsia"/>
                <w:szCs w:val="21"/>
                <w:shd w:val="clear" w:color="auto" w:fill="FFFFFF"/>
              </w:rPr>
              <w:t>a</w:t>
            </w:r>
            <w:r>
              <w:rPr>
                <w:rFonts w:ascii="Times" w:eastAsia="宋体" w:hAnsi="Times" w:cs="Arial"/>
                <w:szCs w:val="21"/>
                <w:shd w:val="clear" w:color="auto" w:fill="FFFFFF"/>
              </w:rPr>
              <w:t>vascript</w:t>
            </w:r>
            <w:proofErr w:type="spellEnd"/>
            <w:r>
              <w:rPr>
                <w:rFonts w:ascii="Times" w:eastAsia="宋体" w:hAnsi="Times" w:cs="Arial" w:hint="eastAsia"/>
                <w:szCs w:val="21"/>
                <w:shd w:val="clear" w:color="auto" w:fill="FFFFFF"/>
              </w:rPr>
              <w:t>标准规范</w:t>
            </w:r>
          </w:p>
        </w:tc>
      </w:tr>
      <w:tr w:rsidR="0073245C" w14:paraId="1587DBDA" w14:textId="77777777">
        <w:tc>
          <w:tcPr>
            <w:tcW w:w="2061" w:type="dxa"/>
          </w:tcPr>
          <w:p w14:paraId="52F406F4" w14:textId="77777777" w:rsidR="0073245C" w:rsidRDefault="00A33A88">
            <w:pPr>
              <w:rPr>
                <w:rFonts w:ascii="Times" w:eastAsia="宋体" w:hAnsi="Times"/>
                <w:szCs w:val="21"/>
              </w:rPr>
            </w:pPr>
            <w:proofErr w:type="spellStart"/>
            <w:r>
              <w:rPr>
                <w:rFonts w:ascii="Times" w:eastAsia="宋体" w:hAnsi="Times" w:cs="Arial"/>
                <w:color w:val="333333"/>
                <w:szCs w:val="21"/>
                <w:shd w:val="clear" w:color="auto" w:fill="FFFFFF"/>
              </w:rPr>
              <w:t>WebSocket</w:t>
            </w:r>
            <w:proofErr w:type="spellEnd"/>
          </w:p>
        </w:tc>
        <w:tc>
          <w:tcPr>
            <w:tcW w:w="6235" w:type="dxa"/>
          </w:tcPr>
          <w:p w14:paraId="76BB9674" w14:textId="77777777" w:rsidR="0073245C" w:rsidRDefault="00A33A88">
            <w:pPr>
              <w:keepNext/>
              <w:rPr>
                <w:rFonts w:ascii="Times" w:eastAsia="宋体" w:hAnsi="Times" w:cs="Arial"/>
                <w:color w:val="333333"/>
                <w:szCs w:val="21"/>
                <w:shd w:val="clear" w:color="auto" w:fill="FFFFFF"/>
              </w:rPr>
            </w:pPr>
            <w:proofErr w:type="spellStart"/>
            <w:r>
              <w:rPr>
                <w:rFonts w:ascii="Times" w:eastAsia="宋体" w:hAnsi="Times" w:cs="Arial"/>
                <w:szCs w:val="21"/>
                <w:shd w:val="clear" w:color="auto" w:fill="FFFFFF"/>
              </w:rPr>
              <w:t>WebSocket</w:t>
            </w:r>
            <w:proofErr w:type="spellEnd"/>
            <w:r>
              <w:rPr>
                <w:rFonts w:ascii="Times" w:eastAsia="宋体" w:hAnsi="Times" w:cs="Arial"/>
                <w:szCs w:val="21"/>
                <w:shd w:val="clear" w:color="auto" w:fill="FFFFFF"/>
              </w:rPr>
              <w:t>协议是基于</w:t>
            </w:r>
            <w:r>
              <w:rPr>
                <w:rFonts w:ascii="Times" w:eastAsia="宋体" w:hAnsi="Times" w:cs="Arial"/>
                <w:szCs w:val="21"/>
                <w:shd w:val="clear" w:color="auto" w:fill="FFFFFF"/>
              </w:rPr>
              <w:t>TCP</w:t>
            </w:r>
            <w:r>
              <w:rPr>
                <w:rFonts w:ascii="Times" w:eastAsia="宋体" w:hAnsi="Times" w:cs="Arial"/>
                <w:szCs w:val="21"/>
                <w:shd w:val="clear" w:color="auto" w:fill="FFFFFF"/>
              </w:rPr>
              <w:t>的一种新的协议。</w:t>
            </w:r>
            <w:proofErr w:type="spellStart"/>
            <w:r>
              <w:rPr>
                <w:rFonts w:ascii="Times" w:eastAsia="宋体" w:hAnsi="Times" w:cs="Arial"/>
                <w:szCs w:val="21"/>
                <w:shd w:val="clear" w:color="auto" w:fill="FFFFFF"/>
              </w:rPr>
              <w:t>WebSocket</w:t>
            </w:r>
            <w:proofErr w:type="spellEnd"/>
            <w:r>
              <w:rPr>
                <w:rFonts w:ascii="Times" w:eastAsia="宋体" w:hAnsi="Times" w:cs="Arial"/>
                <w:szCs w:val="21"/>
                <w:shd w:val="clear" w:color="auto" w:fill="FFFFFF"/>
              </w:rPr>
              <w:t>最初在</w:t>
            </w:r>
            <w:r>
              <w:rPr>
                <w:rFonts w:ascii="Times" w:eastAsia="宋体" w:hAnsi="Times" w:cs="Arial"/>
                <w:szCs w:val="21"/>
                <w:shd w:val="clear" w:color="auto" w:fill="FFFFFF"/>
              </w:rPr>
              <w:t>HTML5</w:t>
            </w:r>
            <w:r>
              <w:rPr>
                <w:rFonts w:ascii="Times" w:eastAsia="宋体" w:hAnsi="Times" w:cs="Arial"/>
                <w:szCs w:val="21"/>
                <w:shd w:val="clear" w:color="auto" w:fill="FFFFFF"/>
              </w:rPr>
              <w:t>规范中被引用为</w:t>
            </w:r>
            <w:r>
              <w:rPr>
                <w:rFonts w:ascii="Times" w:eastAsia="宋体" w:hAnsi="Times" w:cs="Arial"/>
                <w:szCs w:val="21"/>
                <w:shd w:val="clear" w:color="auto" w:fill="FFFFFF"/>
              </w:rPr>
              <w:t>TCP</w:t>
            </w:r>
            <w:r>
              <w:rPr>
                <w:rFonts w:ascii="Times" w:eastAsia="宋体" w:hAnsi="Times" w:cs="Arial"/>
                <w:szCs w:val="21"/>
                <w:shd w:val="clear" w:color="auto" w:fill="FFFFFF"/>
              </w:rPr>
              <w:t>连接，作为基于</w:t>
            </w:r>
            <w:r>
              <w:rPr>
                <w:rFonts w:ascii="Times" w:eastAsia="宋体" w:hAnsi="Times" w:cs="Arial"/>
                <w:szCs w:val="21"/>
                <w:shd w:val="clear" w:color="auto" w:fill="FFFFFF"/>
              </w:rPr>
              <w:t>TCP</w:t>
            </w:r>
            <w:r>
              <w:rPr>
                <w:rFonts w:ascii="Times" w:eastAsia="宋体" w:hAnsi="Times" w:cs="Arial"/>
                <w:szCs w:val="21"/>
                <w:shd w:val="clear" w:color="auto" w:fill="FFFFFF"/>
              </w:rPr>
              <w:t>的套接字</w:t>
            </w:r>
            <w:r>
              <w:rPr>
                <w:rFonts w:ascii="Times" w:eastAsia="宋体" w:hAnsi="Times" w:cs="Arial"/>
                <w:szCs w:val="21"/>
                <w:shd w:val="clear" w:color="auto" w:fill="FFFFFF"/>
              </w:rPr>
              <w:t>API</w:t>
            </w:r>
            <w:r>
              <w:rPr>
                <w:rFonts w:ascii="Times" w:eastAsia="宋体" w:hAnsi="Times" w:cs="Arial"/>
                <w:szCs w:val="21"/>
                <w:shd w:val="clear" w:color="auto" w:fill="FFFFFF"/>
              </w:rPr>
              <w:t>的占位符。它实现了浏览器与服务器全双工</w:t>
            </w:r>
            <w:r>
              <w:rPr>
                <w:rFonts w:ascii="Times" w:eastAsia="宋体" w:hAnsi="Times" w:cs="Arial"/>
                <w:szCs w:val="21"/>
                <w:shd w:val="clear" w:color="auto" w:fill="FFFFFF"/>
              </w:rPr>
              <w:t>(full-duplex)</w:t>
            </w:r>
            <w:r>
              <w:rPr>
                <w:rFonts w:ascii="Times" w:eastAsia="宋体" w:hAnsi="Times" w:cs="Arial"/>
                <w:szCs w:val="21"/>
                <w:shd w:val="clear" w:color="auto" w:fill="FFFFFF"/>
              </w:rPr>
              <w:t>通信</w:t>
            </w:r>
            <w:r>
              <w:rPr>
                <w:rFonts w:ascii="Times" w:eastAsia="宋体" w:hAnsi="Times" w:cs="Arial"/>
                <w:color w:val="333333"/>
                <w:szCs w:val="21"/>
                <w:shd w:val="clear" w:color="auto" w:fill="FFFFFF"/>
              </w:rPr>
              <w:t>。</w:t>
            </w:r>
          </w:p>
        </w:tc>
      </w:tr>
      <w:tr w:rsidR="0073245C" w14:paraId="1A04FB0C" w14:textId="77777777">
        <w:tc>
          <w:tcPr>
            <w:tcW w:w="2061" w:type="dxa"/>
          </w:tcPr>
          <w:p w14:paraId="1809E97A" w14:textId="77777777" w:rsidR="0073245C" w:rsidRDefault="00A33A88">
            <w:pPr>
              <w:rPr>
                <w:rFonts w:ascii="Times" w:eastAsia="宋体" w:hAnsi="Times"/>
                <w:szCs w:val="21"/>
              </w:rPr>
            </w:pPr>
            <w:r>
              <w:rPr>
                <w:rFonts w:ascii="Times" w:eastAsia="宋体" w:hAnsi="Times" w:hint="eastAsia"/>
                <w:szCs w:val="21"/>
              </w:rPr>
              <w:t>NPM</w:t>
            </w:r>
          </w:p>
        </w:tc>
        <w:tc>
          <w:tcPr>
            <w:tcW w:w="6235" w:type="dxa"/>
          </w:tcPr>
          <w:p w14:paraId="4F4EB866" w14:textId="77777777" w:rsidR="0073245C" w:rsidRDefault="00A33A88">
            <w:pPr>
              <w:keepNext/>
              <w:rPr>
                <w:rFonts w:ascii="Times" w:eastAsia="宋体" w:hAnsi="Times" w:cs="Arial"/>
                <w:szCs w:val="21"/>
                <w:shd w:val="clear" w:color="auto" w:fill="FFFFFF"/>
              </w:rPr>
            </w:pPr>
            <w:r>
              <w:rPr>
                <w:rFonts w:ascii="Times" w:eastAsia="宋体" w:hAnsi="Times" w:cs="Arial"/>
                <w:szCs w:val="21"/>
                <w:shd w:val="clear" w:color="auto" w:fill="FFFFFF"/>
              </w:rPr>
              <w:t>NPM</w:t>
            </w:r>
            <w:r>
              <w:rPr>
                <w:rFonts w:ascii="Times" w:eastAsia="宋体" w:hAnsi="Times" w:cs="Arial"/>
                <w:szCs w:val="21"/>
                <w:shd w:val="clear" w:color="auto" w:fill="FFFFFF"/>
              </w:rPr>
              <w:t>是随同</w:t>
            </w:r>
            <w:r>
              <w:rPr>
                <w:rFonts w:ascii="Times" w:eastAsia="宋体" w:hAnsi="Times" w:cs="Arial"/>
                <w:szCs w:val="21"/>
                <w:shd w:val="clear" w:color="auto" w:fill="FFFFFF"/>
              </w:rPr>
              <w:t>Node</w:t>
            </w:r>
            <w:r>
              <w:rPr>
                <w:rFonts w:ascii="Times" w:eastAsia="宋体" w:hAnsi="Times" w:cs="Arial" w:hint="eastAsia"/>
                <w:szCs w:val="21"/>
                <w:shd w:val="clear" w:color="auto" w:fill="FFFFFF"/>
              </w:rPr>
              <w:t>.</w:t>
            </w:r>
            <w:r>
              <w:rPr>
                <w:rFonts w:ascii="Times" w:eastAsia="宋体" w:hAnsi="Times" w:cs="Arial"/>
                <w:szCs w:val="21"/>
                <w:shd w:val="clear" w:color="auto" w:fill="FFFFFF"/>
              </w:rPr>
              <w:t>JS</w:t>
            </w:r>
            <w:r>
              <w:rPr>
                <w:rFonts w:ascii="Times" w:eastAsia="宋体" w:hAnsi="Times" w:cs="Arial"/>
                <w:szCs w:val="21"/>
                <w:shd w:val="clear" w:color="auto" w:fill="FFFFFF"/>
              </w:rPr>
              <w:t>一起安装的包管</w:t>
            </w:r>
            <w:proofErr w:type="gramStart"/>
            <w:r>
              <w:rPr>
                <w:rFonts w:ascii="Times" w:eastAsia="宋体" w:hAnsi="Times" w:cs="Arial"/>
                <w:szCs w:val="21"/>
                <w:shd w:val="clear" w:color="auto" w:fill="FFFFFF"/>
              </w:rPr>
              <w:t>理工具</w:t>
            </w:r>
            <w:proofErr w:type="gramEnd"/>
          </w:p>
        </w:tc>
      </w:tr>
      <w:tr w:rsidR="0073245C" w14:paraId="49A0AA7A" w14:textId="77777777">
        <w:tc>
          <w:tcPr>
            <w:tcW w:w="2061" w:type="dxa"/>
          </w:tcPr>
          <w:p w14:paraId="4C1FB49B" w14:textId="77777777" w:rsidR="0073245C" w:rsidRDefault="00A33A88">
            <w:pPr>
              <w:rPr>
                <w:rFonts w:ascii="Times" w:eastAsia="宋体" w:hAnsi="Times"/>
                <w:szCs w:val="21"/>
              </w:rPr>
            </w:pPr>
            <w:r>
              <w:rPr>
                <w:rFonts w:ascii="Times" w:eastAsia="宋体" w:hAnsi="Times" w:hint="eastAsia"/>
                <w:szCs w:val="21"/>
              </w:rPr>
              <w:t>HTTP</w:t>
            </w:r>
            <w:r>
              <w:rPr>
                <w:rFonts w:ascii="Times" w:eastAsia="宋体" w:hAnsi="Times"/>
                <w:szCs w:val="21"/>
              </w:rPr>
              <w:t>s</w:t>
            </w:r>
          </w:p>
        </w:tc>
        <w:tc>
          <w:tcPr>
            <w:tcW w:w="6235" w:type="dxa"/>
          </w:tcPr>
          <w:p w14:paraId="77606F74" w14:textId="77777777" w:rsidR="0073245C" w:rsidRDefault="00A33A88">
            <w:pPr>
              <w:keepNext/>
              <w:rPr>
                <w:rFonts w:ascii="Times" w:eastAsia="宋体" w:hAnsi="Times" w:cs="Arial"/>
                <w:szCs w:val="21"/>
                <w:shd w:val="clear" w:color="auto" w:fill="FFFFFF"/>
              </w:rPr>
            </w:pPr>
            <w:r>
              <w:rPr>
                <w:rFonts w:ascii="Times" w:eastAsia="宋体" w:hAnsi="Times" w:cs="Arial" w:hint="eastAsia"/>
                <w:szCs w:val="21"/>
                <w:shd w:val="clear" w:color="auto" w:fill="FFFFFF"/>
              </w:rPr>
              <w:t>HTTPS</w:t>
            </w:r>
            <w:r>
              <w:rPr>
                <w:rFonts w:ascii="Times" w:eastAsia="宋体" w:hAnsi="Times" w:cs="Arial" w:hint="eastAsia"/>
                <w:szCs w:val="21"/>
                <w:shd w:val="clear" w:color="auto" w:fill="FFFFFF"/>
              </w:rPr>
              <w:t>（全称：</w:t>
            </w:r>
            <w:r>
              <w:rPr>
                <w:rFonts w:ascii="Times" w:eastAsia="宋体" w:hAnsi="Times" w:cs="Arial" w:hint="eastAsia"/>
                <w:szCs w:val="21"/>
                <w:shd w:val="clear" w:color="auto" w:fill="FFFFFF"/>
              </w:rPr>
              <w:t>Hyper Text Transfer Protocol over Secure Socket Layer</w:t>
            </w:r>
            <w:r>
              <w:rPr>
                <w:rFonts w:ascii="Times" w:eastAsia="宋体" w:hAnsi="Times" w:cs="Arial" w:hint="eastAsia"/>
                <w:szCs w:val="21"/>
                <w:shd w:val="clear" w:color="auto" w:fill="FFFFFF"/>
              </w:rPr>
              <w:t>），是以安全为目标的</w:t>
            </w:r>
            <w:r>
              <w:rPr>
                <w:rFonts w:ascii="Times" w:eastAsia="宋体" w:hAnsi="Times" w:cs="Arial" w:hint="eastAsia"/>
                <w:szCs w:val="21"/>
                <w:shd w:val="clear" w:color="auto" w:fill="FFFFFF"/>
              </w:rPr>
              <w:t>HTTP</w:t>
            </w:r>
            <w:r>
              <w:rPr>
                <w:rFonts w:ascii="Times" w:eastAsia="宋体" w:hAnsi="Times" w:cs="Arial" w:hint="eastAsia"/>
                <w:szCs w:val="21"/>
                <w:shd w:val="clear" w:color="auto" w:fill="FFFFFF"/>
              </w:rPr>
              <w:t>通道，简单讲是</w:t>
            </w:r>
            <w:r>
              <w:rPr>
                <w:rFonts w:ascii="Times" w:eastAsia="宋体" w:hAnsi="Times" w:cs="Arial" w:hint="eastAsia"/>
                <w:szCs w:val="21"/>
                <w:shd w:val="clear" w:color="auto" w:fill="FFFFFF"/>
              </w:rPr>
              <w:t>HTTP</w:t>
            </w:r>
            <w:r>
              <w:rPr>
                <w:rFonts w:ascii="Times" w:eastAsia="宋体" w:hAnsi="Times" w:cs="Arial" w:hint="eastAsia"/>
                <w:szCs w:val="21"/>
                <w:shd w:val="clear" w:color="auto" w:fill="FFFFFF"/>
              </w:rPr>
              <w:t>的安全版。</w:t>
            </w:r>
          </w:p>
        </w:tc>
      </w:tr>
      <w:tr w:rsidR="0073245C" w14:paraId="69D8ECB2" w14:textId="77777777">
        <w:tc>
          <w:tcPr>
            <w:tcW w:w="2061" w:type="dxa"/>
          </w:tcPr>
          <w:p w14:paraId="33B8F58B" w14:textId="77777777" w:rsidR="0073245C" w:rsidRDefault="00A33A88">
            <w:pPr>
              <w:rPr>
                <w:rFonts w:ascii="Times" w:eastAsia="宋体" w:hAnsi="Times"/>
                <w:szCs w:val="21"/>
              </w:rPr>
            </w:pPr>
            <w:r>
              <w:rPr>
                <w:rFonts w:ascii="Times" w:eastAsia="宋体" w:hAnsi="Times" w:hint="eastAsia"/>
                <w:szCs w:val="21"/>
              </w:rPr>
              <w:t>UDP</w:t>
            </w:r>
          </w:p>
        </w:tc>
        <w:tc>
          <w:tcPr>
            <w:tcW w:w="6235" w:type="dxa"/>
          </w:tcPr>
          <w:p w14:paraId="59B0AC90" w14:textId="77777777" w:rsidR="0073245C" w:rsidRDefault="00A33A88">
            <w:pPr>
              <w:keepNext/>
              <w:rPr>
                <w:rFonts w:ascii="Times" w:eastAsia="宋体" w:hAnsi="Times" w:cs="Arial"/>
                <w:szCs w:val="21"/>
                <w:shd w:val="clear" w:color="auto" w:fill="FFFFFF"/>
              </w:rPr>
            </w:pPr>
            <w:r>
              <w:rPr>
                <w:rFonts w:ascii="Times" w:eastAsia="宋体" w:hAnsi="Times" w:cs="Arial" w:hint="eastAsia"/>
                <w:szCs w:val="21"/>
                <w:shd w:val="clear" w:color="auto" w:fill="FFFFFF"/>
              </w:rPr>
              <w:t xml:space="preserve">UDP </w:t>
            </w:r>
            <w:r>
              <w:rPr>
                <w:rFonts w:ascii="Times" w:eastAsia="宋体" w:hAnsi="Times" w:cs="Arial" w:hint="eastAsia"/>
                <w:szCs w:val="21"/>
                <w:shd w:val="clear" w:color="auto" w:fill="FFFFFF"/>
              </w:rPr>
              <w:t>是</w:t>
            </w:r>
            <w:r>
              <w:rPr>
                <w:rFonts w:ascii="Times" w:eastAsia="宋体" w:hAnsi="Times" w:cs="Arial" w:hint="eastAsia"/>
                <w:szCs w:val="21"/>
                <w:shd w:val="clear" w:color="auto" w:fill="FFFFFF"/>
              </w:rPr>
              <w:t>User Datagram Protocol</w:t>
            </w:r>
            <w:r>
              <w:rPr>
                <w:rFonts w:ascii="Times" w:eastAsia="宋体" w:hAnsi="Times" w:cs="Arial" w:hint="eastAsia"/>
                <w:szCs w:val="21"/>
                <w:shd w:val="clear" w:color="auto" w:fill="FFFFFF"/>
              </w:rPr>
              <w:t>的简称，</w:t>
            </w:r>
            <w:r>
              <w:rPr>
                <w:rFonts w:ascii="Times" w:eastAsia="宋体" w:hAnsi="Times" w:cs="Arial" w:hint="eastAsia"/>
                <w:szCs w:val="21"/>
                <w:shd w:val="clear" w:color="auto" w:fill="FFFFFF"/>
              </w:rPr>
              <w:t xml:space="preserve"> </w:t>
            </w:r>
            <w:r>
              <w:rPr>
                <w:rFonts w:ascii="Times" w:eastAsia="宋体" w:hAnsi="Times" w:cs="Arial" w:hint="eastAsia"/>
                <w:szCs w:val="21"/>
                <w:shd w:val="clear" w:color="auto" w:fill="FFFFFF"/>
              </w:rPr>
              <w:t>中文名是用户数据报协议，是</w:t>
            </w:r>
            <w:r>
              <w:rPr>
                <w:rFonts w:ascii="Times" w:eastAsia="宋体" w:hAnsi="Times" w:cs="Arial" w:hint="eastAsia"/>
                <w:szCs w:val="21"/>
                <w:shd w:val="clear" w:color="auto" w:fill="FFFFFF"/>
              </w:rPr>
              <w:t>OSI</w:t>
            </w:r>
            <w:r>
              <w:rPr>
                <w:rFonts w:ascii="Times" w:eastAsia="宋体" w:hAnsi="Times" w:cs="Arial" w:hint="eastAsia"/>
                <w:szCs w:val="21"/>
                <w:shd w:val="clear" w:color="auto" w:fill="FFFFFF"/>
              </w:rPr>
              <w:t>（</w:t>
            </w:r>
            <w:r>
              <w:rPr>
                <w:rFonts w:ascii="Times" w:eastAsia="宋体" w:hAnsi="Times" w:cs="Arial" w:hint="eastAsia"/>
                <w:szCs w:val="21"/>
                <w:shd w:val="clear" w:color="auto" w:fill="FFFFFF"/>
              </w:rPr>
              <w:t>Open System Interconnection</w:t>
            </w:r>
            <w:r>
              <w:rPr>
                <w:rFonts w:ascii="Times" w:eastAsia="宋体" w:hAnsi="Times" w:cs="Arial" w:hint="eastAsia"/>
                <w:szCs w:val="21"/>
                <w:shd w:val="clear" w:color="auto" w:fill="FFFFFF"/>
              </w:rPr>
              <w:t>，开放式系统互联）</w:t>
            </w:r>
            <w:r>
              <w:rPr>
                <w:rFonts w:ascii="Times" w:eastAsia="宋体" w:hAnsi="Times" w:cs="Arial" w:hint="eastAsia"/>
                <w:szCs w:val="21"/>
                <w:shd w:val="clear" w:color="auto" w:fill="FFFFFF"/>
              </w:rPr>
              <w:t xml:space="preserve"> </w:t>
            </w:r>
            <w:r>
              <w:rPr>
                <w:rFonts w:ascii="Times" w:eastAsia="宋体" w:hAnsi="Times" w:cs="Arial" w:hint="eastAsia"/>
                <w:szCs w:val="21"/>
                <w:shd w:val="clear" w:color="auto" w:fill="FFFFFF"/>
              </w:rPr>
              <w:t>参考模型中一种无连接的传输层协议。</w:t>
            </w:r>
          </w:p>
        </w:tc>
      </w:tr>
      <w:tr w:rsidR="0073245C" w14:paraId="209FED42" w14:textId="77777777">
        <w:tc>
          <w:tcPr>
            <w:tcW w:w="2061" w:type="dxa"/>
          </w:tcPr>
          <w:p w14:paraId="41FD6771" w14:textId="77777777" w:rsidR="0073245C" w:rsidRDefault="00A33A88">
            <w:pPr>
              <w:rPr>
                <w:rFonts w:ascii="Times" w:eastAsia="宋体" w:hAnsi="Times"/>
                <w:szCs w:val="21"/>
              </w:rPr>
            </w:pPr>
            <w:r>
              <w:rPr>
                <w:rFonts w:ascii="Times" w:eastAsia="宋体" w:hAnsi="Times" w:hint="eastAsia"/>
                <w:szCs w:val="21"/>
              </w:rPr>
              <w:t>ASP</w:t>
            </w:r>
          </w:p>
        </w:tc>
        <w:tc>
          <w:tcPr>
            <w:tcW w:w="6235" w:type="dxa"/>
          </w:tcPr>
          <w:p w14:paraId="317640C7" w14:textId="77777777" w:rsidR="0073245C" w:rsidRDefault="00A33A88">
            <w:pPr>
              <w:keepNext/>
              <w:rPr>
                <w:rFonts w:ascii="Times" w:eastAsia="宋体" w:hAnsi="Times" w:cs="Arial"/>
                <w:szCs w:val="21"/>
                <w:shd w:val="clear" w:color="auto" w:fill="FFFFFF"/>
              </w:rPr>
            </w:pPr>
            <w:r>
              <w:rPr>
                <w:rFonts w:ascii="Times" w:eastAsia="宋体" w:hAnsi="Times" w:cs="Arial" w:hint="eastAsia"/>
                <w:szCs w:val="21"/>
                <w:shd w:val="clear" w:color="auto" w:fill="FFFFFF"/>
              </w:rPr>
              <w:t>ASP</w:t>
            </w:r>
            <w:r>
              <w:rPr>
                <w:rFonts w:ascii="Times" w:eastAsia="宋体" w:hAnsi="Times" w:cs="Arial" w:hint="eastAsia"/>
                <w:szCs w:val="21"/>
                <w:shd w:val="clear" w:color="auto" w:fill="FFFFFF"/>
              </w:rPr>
              <w:t>即</w:t>
            </w:r>
            <w:r>
              <w:rPr>
                <w:rFonts w:ascii="Times" w:eastAsia="宋体" w:hAnsi="Times" w:cs="Arial" w:hint="eastAsia"/>
                <w:szCs w:val="21"/>
                <w:shd w:val="clear" w:color="auto" w:fill="FFFFFF"/>
              </w:rPr>
              <w:t>Active Server Pages</w:t>
            </w:r>
            <w:r>
              <w:rPr>
                <w:rFonts w:ascii="Times" w:eastAsia="宋体" w:hAnsi="Times" w:cs="Arial" w:hint="eastAsia"/>
                <w:szCs w:val="21"/>
                <w:shd w:val="clear" w:color="auto" w:fill="FFFFFF"/>
              </w:rPr>
              <w:t>，是</w:t>
            </w:r>
            <w:proofErr w:type="spellStart"/>
            <w:r>
              <w:rPr>
                <w:rFonts w:ascii="Times" w:eastAsia="宋体" w:hAnsi="Times" w:cs="Arial" w:hint="eastAsia"/>
                <w:szCs w:val="21"/>
                <w:shd w:val="clear" w:color="auto" w:fill="FFFFFF"/>
              </w:rPr>
              <w:t>MicroSOft</w:t>
            </w:r>
            <w:proofErr w:type="spellEnd"/>
            <w:r>
              <w:rPr>
                <w:rFonts w:ascii="Times" w:eastAsia="宋体" w:hAnsi="Times" w:cs="Arial" w:hint="eastAsia"/>
                <w:szCs w:val="21"/>
                <w:shd w:val="clear" w:color="auto" w:fill="FFFFFF"/>
              </w:rPr>
              <w:t>公司开发的服务器端脚本环境，可用来创建动态交互式网页并建立强大的</w:t>
            </w:r>
            <w:r>
              <w:rPr>
                <w:rFonts w:ascii="Times" w:eastAsia="宋体" w:hAnsi="Times" w:cs="Arial" w:hint="eastAsia"/>
                <w:szCs w:val="21"/>
                <w:shd w:val="clear" w:color="auto" w:fill="FFFFFF"/>
              </w:rPr>
              <w:t>web</w:t>
            </w:r>
            <w:r>
              <w:rPr>
                <w:rFonts w:ascii="Times" w:eastAsia="宋体" w:hAnsi="Times" w:cs="Arial" w:hint="eastAsia"/>
                <w:szCs w:val="21"/>
                <w:shd w:val="clear" w:color="auto" w:fill="FFFFFF"/>
              </w:rPr>
              <w:t>应用程序。当服务器收到对</w:t>
            </w:r>
            <w:r>
              <w:rPr>
                <w:rFonts w:ascii="Times" w:eastAsia="宋体" w:hAnsi="Times" w:cs="Arial" w:hint="eastAsia"/>
                <w:szCs w:val="21"/>
                <w:shd w:val="clear" w:color="auto" w:fill="FFFFFF"/>
              </w:rPr>
              <w:t>ASP</w:t>
            </w:r>
            <w:r>
              <w:rPr>
                <w:rFonts w:ascii="Times" w:eastAsia="宋体" w:hAnsi="Times" w:cs="Arial" w:hint="eastAsia"/>
                <w:szCs w:val="21"/>
                <w:shd w:val="clear" w:color="auto" w:fill="FFFFFF"/>
              </w:rPr>
              <w:t>文件的请求时，它会处理包含在用于构建发送给浏览器的</w:t>
            </w:r>
            <w:r>
              <w:rPr>
                <w:rFonts w:ascii="Times" w:eastAsia="宋体" w:hAnsi="Times" w:cs="Arial" w:hint="eastAsia"/>
                <w:szCs w:val="21"/>
                <w:shd w:val="clear" w:color="auto" w:fill="FFFFFF"/>
              </w:rPr>
              <w:t>HTML</w:t>
            </w:r>
            <w:r>
              <w:rPr>
                <w:rFonts w:ascii="Times" w:eastAsia="宋体" w:hAnsi="Times" w:cs="Arial" w:hint="eastAsia"/>
                <w:szCs w:val="21"/>
                <w:shd w:val="clear" w:color="auto" w:fill="FFFFFF"/>
              </w:rPr>
              <w:t>（</w:t>
            </w:r>
            <w:r>
              <w:rPr>
                <w:rFonts w:ascii="Times" w:eastAsia="宋体" w:hAnsi="Times" w:cs="Arial"/>
                <w:szCs w:val="21"/>
                <w:shd w:val="clear" w:color="auto" w:fill="FFFFFF"/>
              </w:rPr>
              <w:t>Hyper Text Markup Language</w:t>
            </w:r>
            <w:r>
              <w:rPr>
                <w:rFonts w:ascii="Times" w:eastAsia="宋体" w:hAnsi="Times" w:cs="Arial"/>
                <w:szCs w:val="21"/>
                <w:shd w:val="clear" w:color="auto" w:fill="FFFFFF"/>
              </w:rPr>
              <w:t>，超文本置标语言）网页文件中的服务器端脚本代码。除服务器端脚本代码外，</w:t>
            </w:r>
            <w:r>
              <w:rPr>
                <w:rFonts w:ascii="Times" w:eastAsia="宋体" w:hAnsi="Times" w:cs="Arial"/>
                <w:szCs w:val="21"/>
                <w:shd w:val="clear" w:color="auto" w:fill="FFFFFF"/>
              </w:rPr>
              <w:t>ASP</w:t>
            </w:r>
            <w:r>
              <w:rPr>
                <w:rFonts w:ascii="Times" w:eastAsia="宋体" w:hAnsi="Times" w:cs="Arial"/>
                <w:szCs w:val="21"/>
                <w:shd w:val="clear" w:color="auto" w:fill="FFFFFF"/>
              </w:rPr>
              <w:t>文件也可以包含文本、</w:t>
            </w:r>
            <w:r>
              <w:rPr>
                <w:rFonts w:ascii="Times" w:eastAsia="宋体" w:hAnsi="Times" w:cs="Arial"/>
                <w:szCs w:val="21"/>
                <w:shd w:val="clear" w:color="auto" w:fill="FFFFFF"/>
              </w:rPr>
              <w:t>HTML</w:t>
            </w:r>
            <w:r>
              <w:rPr>
                <w:rFonts w:ascii="Times" w:eastAsia="宋体" w:hAnsi="Times" w:cs="Arial"/>
                <w:szCs w:val="21"/>
                <w:shd w:val="clear" w:color="auto" w:fill="FFFFFF"/>
              </w:rPr>
              <w:t>（包括相关的客户端脚本）和</w:t>
            </w:r>
            <w:r>
              <w:rPr>
                <w:rFonts w:ascii="Times" w:eastAsia="宋体" w:hAnsi="Times" w:cs="Arial"/>
                <w:szCs w:val="21"/>
                <w:shd w:val="clear" w:color="auto" w:fill="FFFFFF"/>
              </w:rPr>
              <w:t>com</w:t>
            </w:r>
            <w:r>
              <w:rPr>
                <w:rFonts w:ascii="Times" w:eastAsia="宋体" w:hAnsi="Times" w:cs="Arial"/>
                <w:szCs w:val="21"/>
                <w:shd w:val="clear" w:color="auto" w:fill="FFFFFF"/>
              </w:rPr>
              <w:t>组件调用。</w:t>
            </w:r>
          </w:p>
        </w:tc>
      </w:tr>
      <w:tr w:rsidR="0073245C" w14:paraId="53461B4E" w14:textId="77777777">
        <w:tc>
          <w:tcPr>
            <w:tcW w:w="2061" w:type="dxa"/>
          </w:tcPr>
          <w:p w14:paraId="325DC416" w14:textId="77777777" w:rsidR="0073245C" w:rsidRDefault="00A33A88">
            <w:pPr>
              <w:rPr>
                <w:rFonts w:ascii="Times" w:eastAsia="宋体" w:hAnsi="Times"/>
                <w:szCs w:val="21"/>
              </w:rPr>
            </w:pPr>
            <w:r>
              <w:rPr>
                <w:rFonts w:ascii="Times" w:eastAsia="宋体" w:hAnsi="Times" w:hint="eastAsia"/>
                <w:szCs w:val="21"/>
              </w:rPr>
              <w:t>IIS</w:t>
            </w:r>
          </w:p>
        </w:tc>
        <w:tc>
          <w:tcPr>
            <w:tcW w:w="6235" w:type="dxa"/>
          </w:tcPr>
          <w:p w14:paraId="523841EE" w14:textId="77777777" w:rsidR="0073245C" w:rsidRDefault="00A33A88">
            <w:pPr>
              <w:keepNext/>
              <w:rPr>
                <w:rFonts w:ascii="Times" w:eastAsia="宋体" w:hAnsi="Times" w:cs="Arial"/>
                <w:szCs w:val="21"/>
                <w:shd w:val="clear" w:color="auto" w:fill="FFFFFF"/>
              </w:rPr>
            </w:pPr>
            <w:proofErr w:type="spellStart"/>
            <w:r>
              <w:rPr>
                <w:rFonts w:ascii="Times" w:eastAsia="宋体" w:hAnsi="Times" w:cs="Arial" w:hint="eastAsia"/>
                <w:szCs w:val="21"/>
                <w:shd w:val="clear" w:color="auto" w:fill="FFFFFF"/>
              </w:rPr>
              <w:t>iis</w:t>
            </w:r>
            <w:proofErr w:type="spellEnd"/>
            <w:r>
              <w:rPr>
                <w:rFonts w:ascii="Times" w:eastAsia="宋体" w:hAnsi="Times" w:cs="Arial" w:hint="eastAsia"/>
                <w:szCs w:val="21"/>
                <w:shd w:val="clear" w:color="auto" w:fill="FFFFFF"/>
              </w:rPr>
              <w:t>是</w:t>
            </w:r>
            <w:r>
              <w:rPr>
                <w:rFonts w:ascii="Times" w:eastAsia="宋体" w:hAnsi="Times" w:cs="Arial" w:hint="eastAsia"/>
                <w:szCs w:val="21"/>
                <w:shd w:val="clear" w:color="auto" w:fill="FFFFFF"/>
              </w:rPr>
              <w:t>Internet Information Services</w:t>
            </w:r>
            <w:r>
              <w:rPr>
                <w:rFonts w:ascii="Times" w:eastAsia="宋体" w:hAnsi="Times" w:cs="Arial" w:hint="eastAsia"/>
                <w:szCs w:val="21"/>
                <w:shd w:val="clear" w:color="auto" w:fill="FFFFFF"/>
              </w:rPr>
              <w:t>的</w:t>
            </w:r>
            <w:r>
              <w:rPr>
                <w:rFonts w:ascii="Times" w:eastAsia="宋体" w:hAnsi="Times" w:cs="Arial" w:hint="eastAsia"/>
                <w:szCs w:val="21"/>
                <w:shd w:val="clear" w:color="auto" w:fill="FFFFFF"/>
              </w:rPr>
              <w:fldChar w:fldCharType="begin"/>
            </w:r>
            <w:r>
              <w:rPr>
                <w:rFonts w:ascii="Times" w:eastAsia="宋体" w:hAnsi="Times" w:cs="Arial" w:hint="eastAsia"/>
                <w:szCs w:val="21"/>
                <w:shd w:val="clear" w:color="auto" w:fill="FFFFFF"/>
              </w:rPr>
              <w:instrText xml:space="preserve"> HYPERLINK "http://baike.baidu.com/item/%E7%BC%A9%E5%86%99" \t "http://baike.baidu.com/item/iis/_blank" </w:instrText>
            </w:r>
            <w:r>
              <w:rPr>
                <w:rFonts w:ascii="Times" w:eastAsia="宋体" w:hAnsi="Times" w:cs="Arial" w:hint="eastAsia"/>
                <w:szCs w:val="21"/>
                <w:shd w:val="clear" w:color="auto" w:fill="FFFFFF"/>
              </w:rPr>
              <w:fldChar w:fldCharType="separate"/>
            </w:r>
            <w:r>
              <w:rPr>
                <w:rFonts w:ascii="Times" w:eastAsia="宋体" w:hAnsi="Times" w:cs="Arial" w:hint="eastAsia"/>
                <w:szCs w:val="21"/>
                <w:shd w:val="clear" w:color="auto" w:fill="FFFFFF"/>
              </w:rPr>
              <w:t>缩写</w:t>
            </w:r>
            <w:r>
              <w:rPr>
                <w:rFonts w:ascii="Times" w:eastAsia="宋体" w:hAnsi="Times" w:cs="Arial" w:hint="eastAsia"/>
                <w:szCs w:val="21"/>
                <w:shd w:val="clear" w:color="auto" w:fill="FFFFFF"/>
              </w:rPr>
              <w:fldChar w:fldCharType="end"/>
            </w:r>
            <w:r>
              <w:rPr>
                <w:rFonts w:ascii="Times" w:eastAsia="宋体" w:hAnsi="Times" w:cs="Arial" w:hint="eastAsia"/>
                <w:szCs w:val="21"/>
                <w:shd w:val="clear" w:color="auto" w:fill="FFFFFF"/>
              </w:rPr>
              <w:t>，意为</w:t>
            </w:r>
            <w:hyperlink r:id="rId13" w:tgtFrame="http://baike.baidu.com/item/iis/_blank" w:history="1">
              <w:r>
                <w:rPr>
                  <w:rFonts w:ascii="Times" w:eastAsia="宋体" w:hAnsi="Times" w:cs="Arial" w:hint="eastAsia"/>
                  <w:szCs w:val="21"/>
                  <w:shd w:val="clear" w:color="auto" w:fill="FFFFFF"/>
                </w:rPr>
                <w:t>互联网</w:t>
              </w:r>
            </w:hyperlink>
            <w:r>
              <w:rPr>
                <w:rFonts w:ascii="Times" w:eastAsia="宋体" w:hAnsi="Times" w:cs="Arial" w:hint="eastAsia"/>
                <w:szCs w:val="21"/>
                <w:shd w:val="clear" w:color="auto" w:fill="FFFFFF"/>
              </w:rPr>
              <w:t>信息服务，是由微软公司提供的基于运行</w:t>
            </w:r>
            <w:r>
              <w:rPr>
                <w:rFonts w:ascii="Times" w:eastAsia="宋体" w:hAnsi="Times" w:cs="Arial" w:hint="eastAsia"/>
                <w:szCs w:val="21"/>
                <w:shd w:val="clear" w:color="auto" w:fill="FFFFFF"/>
              </w:rPr>
              <w:t>Microsoft Windows</w:t>
            </w:r>
            <w:r>
              <w:rPr>
                <w:rFonts w:ascii="Times" w:eastAsia="宋体" w:hAnsi="Times" w:cs="Arial" w:hint="eastAsia"/>
                <w:szCs w:val="21"/>
                <w:shd w:val="clear" w:color="auto" w:fill="FFFFFF"/>
              </w:rPr>
              <w:t>的互联网基本服务。</w:t>
            </w:r>
          </w:p>
        </w:tc>
      </w:tr>
      <w:tr w:rsidR="0073245C" w14:paraId="472DF9E2" w14:textId="77777777">
        <w:tc>
          <w:tcPr>
            <w:tcW w:w="2061" w:type="dxa"/>
          </w:tcPr>
          <w:p w14:paraId="439262FE" w14:textId="77777777" w:rsidR="0073245C" w:rsidRDefault="00A33A88">
            <w:pPr>
              <w:rPr>
                <w:rFonts w:ascii="Times" w:eastAsia="宋体" w:hAnsi="Times"/>
                <w:szCs w:val="21"/>
              </w:rPr>
            </w:pPr>
            <w:proofErr w:type="spellStart"/>
            <w:r>
              <w:rPr>
                <w:rFonts w:ascii="Times" w:eastAsia="宋体" w:hAnsi="Times" w:hint="eastAsia"/>
                <w:szCs w:val="21"/>
              </w:rPr>
              <w:t>WebSocket</w:t>
            </w:r>
            <w:proofErr w:type="spellEnd"/>
          </w:p>
        </w:tc>
        <w:tc>
          <w:tcPr>
            <w:tcW w:w="6235" w:type="dxa"/>
          </w:tcPr>
          <w:p w14:paraId="61EC7413" w14:textId="77777777" w:rsidR="0073245C" w:rsidRDefault="00A33A88">
            <w:pPr>
              <w:keepNext/>
              <w:rPr>
                <w:rFonts w:ascii="Times" w:eastAsia="宋体" w:hAnsi="Times" w:cs="Arial"/>
                <w:szCs w:val="21"/>
                <w:shd w:val="clear" w:color="auto" w:fill="FFFFFF"/>
              </w:rPr>
            </w:pPr>
            <w:proofErr w:type="spellStart"/>
            <w:r>
              <w:rPr>
                <w:rFonts w:ascii="Times" w:eastAsia="宋体" w:hAnsi="Times" w:cs="Arial" w:hint="eastAsia"/>
                <w:szCs w:val="21"/>
                <w:shd w:val="clear" w:color="auto" w:fill="FFFFFF"/>
              </w:rPr>
              <w:t>WebSocket</w:t>
            </w:r>
            <w:proofErr w:type="spellEnd"/>
            <w:r>
              <w:rPr>
                <w:rFonts w:ascii="Times" w:eastAsia="宋体" w:hAnsi="Times" w:cs="Arial" w:hint="eastAsia"/>
                <w:szCs w:val="21"/>
                <w:shd w:val="clear" w:color="auto" w:fill="FFFFFF"/>
              </w:rPr>
              <w:t>协议是基于</w:t>
            </w:r>
            <w:r>
              <w:rPr>
                <w:rFonts w:ascii="Times" w:eastAsia="宋体" w:hAnsi="Times" w:cs="Arial" w:hint="eastAsia"/>
                <w:szCs w:val="21"/>
                <w:shd w:val="clear" w:color="auto" w:fill="FFFFFF"/>
              </w:rPr>
              <w:t>TCP</w:t>
            </w:r>
            <w:r>
              <w:rPr>
                <w:rFonts w:ascii="Times" w:eastAsia="宋体" w:hAnsi="Times" w:cs="Arial" w:hint="eastAsia"/>
                <w:szCs w:val="21"/>
                <w:shd w:val="clear" w:color="auto" w:fill="FFFFFF"/>
              </w:rPr>
              <w:t>的一种新的网络协议。它实现了浏览器与服务器全双工</w:t>
            </w:r>
            <w:r>
              <w:rPr>
                <w:rFonts w:ascii="Times" w:eastAsia="宋体" w:hAnsi="Times" w:cs="Arial" w:hint="eastAsia"/>
                <w:szCs w:val="21"/>
                <w:shd w:val="clear" w:color="auto" w:fill="FFFFFF"/>
              </w:rPr>
              <w:t>(full-duplex)</w:t>
            </w:r>
            <w:r>
              <w:rPr>
                <w:rFonts w:ascii="Times" w:eastAsia="宋体" w:hAnsi="Times" w:cs="Arial" w:hint="eastAsia"/>
                <w:szCs w:val="21"/>
                <w:shd w:val="clear" w:color="auto" w:fill="FFFFFF"/>
              </w:rPr>
              <w:t>通信——可以通俗的解释为服务器主动发送信息给客户端。</w:t>
            </w:r>
          </w:p>
        </w:tc>
      </w:tr>
      <w:tr w:rsidR="0073245C" w14:paraId="7B3FCC68" w14:textId="77777777">
        <w:tc>
          <w:tcPr>
            <w:tcW w:w="2061" w:type="dxa"/>
          </w:tcPr>
          <w:p w14:paraId="49D82C0B" w14:textId="77777777" w:rsidR="0073245C" w:rsidRDefault="00A33A88">
            <w:pPr>
              <w:rPr>
                <w:rFonts w:ascii="Times" w:eastAsia="宋体" w:hAnsi="Times"/>
                <w:szCs w:val="21"/>
              </w:rPr>
            </w:pPr>
            <w:r>
              <w:rPr>
                <w:rFonts w:ascii="Times" w:eastAsia="宋体" w:hAnsi="Times" w:hint="eastAsia"/>
                <w:szCs w:val="21"/>
              </w:rPr>
              <w:t>Buffer</w:t>
            </w:r>
          </w:p>
        </w:tc>
        <w:tc>
          <w:tcPr>
            <w:tcW w:w="6235" w:type="dxa"/>
          </w:tcPr>
          <w:p w14:paraId="051E6CC7" w14:textId="77777777" w:rsidR="0073245C" w:rsidRDefault="00A33A88">
            <w:pPr>
              <w:keepNext/>
              <w:rPr>
                <w:rFonts w:ascii="Times" w:eastAsia="宋体" w:hAnsi="Times" w:cs="Arial"/>
                <w:szCs w:val="21"/>
                <w:shd w:val="clear" w:color="auto" w:fill="FFFFFF"/>
              </w:rPr>
            </w:pPr>
            <w:r>
              <w:rPr>
                <w:rFonts w:ascii="Times" w:eastAsia="宋体" w:hAnsi="Times" w:cs="Arial" w:hint="eastAsia"/>
                <w:szCs w:val="21"/>
                <w:shd w:val="clear" w:color="auto" w:fill="FFFFFF"/>
              </w:rPr>
              <w:t>Buffer-</w:t>
            </w:r>
            <w:r>
              <w:rPr>
                <w:rFonts w:ascii="Times" w:eastAsia="宋体" w:hAnsi="Times" w:cs="Arial" w:hint="eastAsia"/>
                <w:szCs w:val="21"/>
                <w:shd w:val="clear" w:color="auto" w:fill="FFFFFF"/>
              </w:rPr>
              <w:t>缓冲器；在计算机领域，缓冲器指的是缓冲寄存器，它分输入缓冲器和输出缓冲器两种。前者的作用是将外设送来的数据暂时存放，以便处理器将它取走；后者的作用是用来暂时存放处理器送往外设的数据。</w:t>
            </w:r>
          </w:p>
        </w:tc>
      </w:tr>
    </w:tbl>
    <w:p w14:paraId="5991A1DF" w14:textId="77777777" w:rsidR="0073245C" w:rsidRDefault="00A33A88">
      <w:pPr>
        <w:pStyle w:val="12"/>
        <w:widowControl/>
        <w:numPr>
          <w:ilvl w:val="0"/>
          <w:numId w:val="1"/>
        </w:numPr>
        <w:spacing w:line="360" w:lineRule="auto"/>
        <w:ind w:firstLineChars="0"/>
        <w:jc w:val="left"/>
        <w:outlineLvl w:val="0"/>
        <w:rPr>
          <w:rFonts w:ascii="Times" w:eastAsia="宋体" w:hAnsi="Times"/>
          <w:b/>
          <w:sz w:val="44"/>
          <w:szCs w:val="44"/>
        </w:rPr>
      </w:pPr>
      <w:bookmarkStart w:id="6" w:name="_Toc480713699"/>
      <w:r>
        <w:rPr>
          <w:rFonts w:ascii="Times" w:eastAsia="宋体" w:hAnsi="Times" w:hint="eastAsia"/>
          <w:b/>
          <w:sz w:val="44"/>
          <w:szCs w:val="44"/>
        </w:rPr>
        <w:t>业务需求</w:t>
      </w:r>
      <w:bookmarkEnd w:id="6"/>
    </w:p>
    <w:p w14:paraId="42FBDE06" w14:textId="77777777" w:rsidR="0073245C" w:rsidRDefault="00A33A88">
      <w:pPr>
        <w:widowControl/>
        <w:jc w:val="left"/>
        <w:outlineLvl w:val="1"/>
        <w:rPr>
          <w:rFonts w:ascii="Times" w:eastAsia="宋体" w:hAnsi="Times"/>
          <w:b/>
          <w:sz w:val="32"/>
          <w:szCs w:val="32"/>
        </w:rPr>
      </w:pPr>
      <w:bookmarkStart w:id="7" w:name="_Toc480713700"/>
      <w:r>
        <w:rPr>
          <w:rFonts w:ascii="Times" w:eastAsia="宋体" w:hAnsi="Times" w:hint="eastAsia"/>
          <w:b/>
          <w:sz w:val="32"/>
          <w:szCs w:val="32"/>
        </w:rPr>
        <w:t>2.1</w:t>
      </w:r>
      <w:r>
        <w:rPr>
          <w:rFonts w:ascii="Times" w:eastAsia="宋体" w:hAnsi="Times"/>
          <w:b/>
          <w:sz w:val="32"/>
          <w:szCs w:val="32"/>
        </w:rPr>
        <w:t xml:space="preserve">   </w:t>
      </w:r>
      <w:r>
        <w:rPr>
          <w:rFonts w:ascii="Times" w:eastAsia="宋体" w:hAnsi="Times" w:hint="eastAsia"/>
          <w:b/>
          <w:sz w:val="32"/>
          <w:szCs w:val="32"/>
        </w:rPr>
        <w:t>构建高性能</w:t>
      </w:r>
      <w:r>
        <w:rPr>
          <w:rFonts w:ascii="Times" w:eastAsia="宋体" w:hAnsi="Times" w:hint="eastAsia"/>
          <w:b/>
          <w:sz w:val="32"/>
          <w:szCs w:val="32"/>
        </w:rPr>
        <w:t>Web</w:t>
      </w:r>
      <w:r>
        <w:rPr>
          <w:rFonts w:ascii="Times" w:eastAsia="宋体" w:hAnsi="Times" w:hint="eastAsia"/>
          <w:b/>
          <w:sz w:val="32"/>
          <w:szCs w:val="32"/>
        </w:rPr>
        <w:t>服务器</w:t>
      </w:r>
      <w:bookmarkEnd w:id="7"/>
    </w:p>
    <w:p w14:paraId="5381693D" w14:textId="77777777" w:rsidR="0073245C" w:rsidRDefault="00A33A88">
      <w:pPr>
        <w:widowControl/>
        <w:spacing w:line="360" w:lineRule="auto"/>
        <w:ind w:firstLineChars="200" w:firstLine="420"/>
        <w:rPr>
          <w:rFonts w:ascii="Times" w:eastAsia="宋体" w:hAnsi="Times"/>
        </w:rPr>
      </w:pPr>
      <w:r>
        <w:rPr>
          <w:rFonts w:ascii="Times" w:eastAsia="宋体" w:hAnsi="Times" w:hint="eastAsia"/>
        </w:rPr>
        <w:t>在</w:t>
      </w:r>
      <w:r>
        <w:rPr>
          <w:rFonts w:ascii="Times" w:eastAsia="宋体" w:hAnsi="Times" w:hint="eastAsia"/>
        </w:rPr>
        <w:t>Web</w:t>
      </w:r>
      <w:r>
        <w:rPr>
          <w:rFonts w:ascii="Times" w:eastAsia="宋体" w:hAnsi="Times" w:hint="eastAsia"/>
        </w:rPr>
        <w:t>领域，大多数的编程语言需要专门的</w:t>
      </w:r>
      <w:r>
        <w:rPr>
          <w:rFonts w:ascii="Times" w:eastAsia="宋体" w:hAnsi="Times" w:hint="eastAsia"/>
        </w:rPr>
        <w:t>Web</w:t>
      </w:r>
      <w:r>
        <w:rPr>
          <w:rFonts w:ascii="Times" w:eastAsia="宋体" w:hAnsi="Times" w:hint="eastAsia"/>
        </w:rPr>
        <w:t>服务器作为容器，如</w:t>
      </w:r>
      <w:r>
        <w:rPr>
          <w:rFonts w:ascii="Times" w:eastAsia="宋体" w:hAnsi="Times" w:hint="eastAsia"/>
        </w:rPr>
        <w:t>ASP</w:t>
      </w:r>
      <w:r>
        <w:rPr>
          <w:rFonts w:ascii="Times" w:eastAsia="宋体" w:hAnsi="Times" w:hint="eastAsia"/>
        </w:rPr>
        <w:t>需要</w:t>
      </w:r>
      <w:r>
        <w:rPr>
          <w:rFonts w:ascii="Times" w:eastAsia="宋体" w:hAnsi="Times" w:hint="eastAsia"/>
        </w:rPr>
        <w:t>IIS</w:t>
      </w:r>
      <w:r>
        <w:rPr>
          <w:rFonts w:ascii="Times" w:eastAsia="宋体" w:hAnsi="Times" w:hint="eastAsia"/>
        </w:rPr>
        <w:t>作为服务器，</w:t>
      </w:r>
      <w:r>
        <w:rPr>
          <w:rFonts w:ascii="Times" w:eastAsia="宋体" w:hAnsi="Times" w:hint="eastAsia"/>
        </w:rPr>
        <w:t>PHP</w:t>
      </w:r>
      <w:r>
        <w:rPr>
          <w:rFonts w:ascii="Times" w:eastAsia="宋体" w:hAnsi="Times" w:hint="eastAsia"/>
        </w:rPr>
        <w:t>需要搭载</w:t>
      </w:r>
      <w:r>
        <w:rPr>
          <w:rFonts w:ascii="Times" w:eastAsia="宋体" w:hAnsi="Times" w:hint="eastAsia"/>
        </w:rPr>
        <w:t>Apa</w:t>
      </w:r>
      <w:r>
        <w:rPr>
          <w:rFonts w:ascii="Times" w:eastAsia="宋体" w:hAnsi="Times"/>
        </w:rPr>
        <w:t>che</w:t>
      </w:r>
      <w:r>
        <w:rPr>
          <w:rFonts w:ascii="Times" w:eastAsia="宋体" w:hAnsi="Times" w:hint="eastAsia"/>
        </w:rPr>
        <w:t>，</w:t>
      </w:r>
      <w:r>
        <w:rPr>
          <w:rFonts w:ascii="Times" w:eastAsia="宋体" w:hAnsi="Times" w:hint="eastAsia"/>
        </w:rPr>
        <w:t>JSP</w:t>
      </w:r>
      <w:r>
        <w:rPr>
          <w:rFonts w:ascii="Times" w:eastAsia="宋体" w:hAnsi="Times" w:hint="eastAsia"/>
        </w:rPr>
        <w:t>需要</w:t>
      </w:r>
      <w:r>
        <w:rPr>
          <w:rFonts w:ascii="Times" w:eastAsia="宋体" w:hAnsi="Times" w:hint="eastAsia"/>
        </w:rPr>
        <w:t>tomcat</w:t>
      </w:r>
      <w:r>
        <w:rPr>
          <w:rFonts w:ascii="Times" w:eastAsia="宋体" w:hAnsi="Times" w:hint="eastAsia"/>
        </w:rPr>
        <w:t>服务器。</w:t>
      </w:r>
      <w:r>
        <w:rPr>
          <w:rFonts w:ascii="Times" w:eastAsia="宋体" w:hAnsi="Times" w:hint="eastAsia"/>
        </w:rPr>
        <w:t>Node</w:t>
      </w:r>
      <w:r>
        <w:rPr>
          <w:rFonts w:ascii="Times" w:eastAsia="宋体" w:hAnsi="Times" w:hint="eastAsia"/>
        </w:rPr>
        <w:t>需要做的是构建一个高性能的</w:t>
      </w:r>
      <w:del w:id="8" w:author="liuchao" w:date="2017-04-28T16:26:00Z">
        <w:r w:rsidDel="00017163">
          <w:rPr>
            <w:rFonts w:ascii="Times" w:eastAsia="宋体" w:hAnsi="Times" w:hint="eastAsia"/>
          </w:rPr>
          <w:delText>，</w:delText>
        </w:r>
      </w:del>
      <w:ins w:id="9" w:author="liuchao" w:date="2017-04-28T16:26:00Z">
        <w:r w:rsidR="00017163">
          <w:rPr>
            <w:rFonts w:ascii="Times" w:eastAsia="宋体" w:hAnsi="Times" w:hint="eastAsia"/>
          </w:rPr>
          <w:t>、</w:t>
        </w:r>
      </w:ins>
      <w:r>
        <w:rPr>
          <w:rFonts w:ascii="Times" w:eastAsia="宋体" w:hAnsi="Times" w:hint="eastAsia"/>
        </w:rPr>
        <w:t>事件驱动</w:t>
      </w:r>
      <w:del w:id="10" w:author="liuchao" w:date="2017-04-28T16:26:00Z">
        <w:r w:rsidDel="00017163">
          <w:rPr>
            <w:rFonts w:ascii="Times" w:eastAsia="宋体" w:hAnsi="Times" w:hint="eastAsia"/>
          </w:rPr>
          <w:delText>，</w:delText>
        </w:r>
      </w:del>
      <w:ins w:id="11" w:author="liuchao" w:date="2017-04-28T16:26:00Z">
        <w:r w:rsidR="00017163">
          <w:rPr>
            <w:rFonts w:ascii="Times" w:eastAsia="宋体" w:hAnsi="Times" w:hint="eastAsia"/>
          </w:rPr>
          <w:t>、</w:t>
        </w:r>
      </w:ins>
      <w:r>
        <w:rPr>
          <w:rFonts w:ascii="Times" w:eastAsia="宋体" w:hAnsi="Times" w:hint="eastAsia"/>
        </w:rPr>
        <w:t>非阻塞</w:t>
      </w:r>
      <w:r>
        <w:rPr>
          <w:rFonts w:ascii="Times" w:eastAsia="宋体" w:hAnsi="Times" w:hint="eastAsia"/>
        </w:rPr>
        <w:t>I/O</w:t>
      </w:r>
      <w:r>
        <w:rPr>
          <w:rFonts w:ascii="Times" w:eastAsia="宋体" w:hAnsi="Times" w:hint="eastAsia"/>
        </w:rPr>
        <w:t>的</w:t>
      </w:r>
      <w:r>
        <w:rPr>
          <w:rFonts w:ascii="Times" w:eastAsia="宋体" w:hAnsi="Times" w:hint="eastAsia"/>
        </w:rPr>
        <w:t>Web</w:t>
      </w:r>
      <w:r>
        <w:rPr>
          <w:rFonts w:ascii="Times" w:eastAsia="宋体" w:hAnsi="Times" w:hint="eastAsia"/>
        </w:rPr>
        <w:t>服务器</w:t>
      </w:r>
      <w:r>
        <w:rPr>
          <w:rFonts w:ascii="Times" w:eastAsia="宋体" w:hAnsi="Times" w:hint="eastAsia"/>
          <w:vertAlign w:val="superscript"/>
        </w:rPr>
        <w:t>[2]</w:t>
      </w:r>
      <w:r>
        <w:rPr>
          <w:rFonts w:ascii="Times" w:eastAsia="宋体" w:hAnsi="Times" w:hint="eastAsia"/>
        </w:rPr>
        <w:t>。</w:t>
      </w:r>
    </w:p>
    <w:p w14:paraId="26AF39EE" w14:textId="77777777" w:rsidR="0073245C" w:rsidRDefault="00A33A88">
      <w:pPr>
        <w:widowControl/>
        <w:jc w:val="left"/>
        <w:outlineLvl w:val="1"/>
        <w:rPr>
          <w:rFonts w:ascii="Times" w:eastAsia="宋体" w:hAnsi="Times"/>
          <w:b/>
          <w:sz w:val="32"/>
          <w:szCs w:val="32"/>
        </w:rPr>
      </w:pPr>
      <w:bookmarkStart w:id="12" w:name="_Toc480713701"/>
      <w:r>
        <w:rPr>
          <w:rFonts w:ascii="Times" w:eastAsia="宋体" w:hAnsi="Times" w:hint="eastAsia"/>
          <w:b/>
          <w:sz w:val="32"/>
          <w:szCs w:val="32"/>
        </w:rPr>
        <w:lastRenderedPageBreak/>
        <w:t>2.2</w:t>
      </w:r>
      <w:r>
        <w:rPr>
          <w:rFonts w:ascii="Times" w:eastAsia="宋体" w:hAnsi="Times"/>
          <w:b/>
          <w:sz w:val="32"/>
          <w:szCs w:val="32"/>
        </w:rPr>
        <w:t xml:space="preserve">   </w:t>
      </w:r>
      <w:r>
        <w:rPr>
          <w:rFonts w:ascii="Times" w:eastAsia="宋体" w:hAnsi="Times" w:hint="eastAsia"/>
          <w:b/>
          <w:sz w:val="32"/>
          <w:szCs w:val="32"/>
        </w:rPr>
        <w:t>使用一门门槛低，符合事件驱动的语言来开发</w:t>
      </w:r>
      <w:bookmarkEnd w:id="12"/>
    </w:p>
    <w:p w14:paraId="2B4E211A" w14:textId="77777777" w:rsidR="0073245C" w:rsidRDefault="00A33A88">
      <w:pPr>
        <w:widowControl/>
        <w:spacing w:line="360" w:lineRule="auto"/>
        <w:ind w:firstLineChars="200" w:firstLine="420"/>
        <w:rPr>
          <w:rFonts w:ascii="Times" w:eastAsia="宋体" w:hAnsi="Times"/>
        </w:rPr>
      </w:pPr>
      <w:proofErr w:type="spellStart"/>
      <w:r>
        <w:rPr>
          <w:rFonts w:ascii="Times" w:eastAsia="宋体" w:hAnsi="Times"/>
        </w:rPr>
        <w:t>Javascript</w:t>
      </w:r>
      <w:proofErr w:type="spellEnd"/>
      <w:r>
        <w:rPr>
          <w:rFonts w:ascii="Times" w:eastAsia="宋体" w:hAnsi="Times" w:hint="eastAsia"/>
        </w:rPr>
        <w:t>开发门槛低，在后端部分一直没有市场，可以说历史包袱为零，为其导入非阻塞</w:t>
      </w:r>
      <w:r>
        <w:rPr>
          <w:rFonts w:ascii="Times" w:eastAsia="宋体" w:hAnsi="Times" w:hint="eastAsia"/>
        </w:rPr>
        <w:t>I/O</w:t>
      </w:r>
      <w:r>
        <w:rPr>
          <w:rFonts w:ascii="Times" w:eastAsia="宋体" w:hAnsi="Times" w:hint="eastAsia"/>
        </w:rPr>
        <w:t>库没有额外阻力，另外，</w:t>
      </w:r>
      <w:proofErr w:type="spellStart"/>
      <w:r>
        <w:rPr>
          <w:rFonts w:ascii="Times" w:eastAsia="宋体" w:hAnsi="Times" w:hint="eastAsia"/>
        </w:rPr>
        <w:t>Java</w:t>
      </w:r>
      <w:r>
        <w:rPr>
          <w:rFonts w:ascii="Times" w:eastAsia="宋体" w:hAnsi="Times"/>
        </w:rPr>
        <w:t>script</w:t>
      </w:r>
      <w:proofErr w:type="spellEnd"/>
      <w:r>
        <w:rPr>
          <w:rFonts w:ascii="Times" w:eastAsia="宋体" w:hAnsi="Times" w:hint="eastAsia"/>
        </w:rPr>
        <w:t>在浏览器中有广泛的事件驱动方面的应用，暗合</w:t>
      </w:r>
      <w:r>
        <w:rPr>
          <w:rFonts w:ascii="Times" w:eastAsia="宋体" w:hAnsi="Times" w:hint="eastAsia"/>
        </w:rPr>
        <w:t>N</w:t>
      </w:r>
      <w:r>
        <w:rPr>
          <w:rFonts w:ascii="Times" w:eastAsia="宋体" w:hAnsi="Times"/>
        </w:rPr>
        <w:t>ode</w:t>
      </w:r>
      <w:r>
        <w:rPr>
          <w:rFonts w:ascii="Times" w:eastAsia="宋体" w:hAnsi="Times" w:hint="eastAsia"/>
        </w:rPr>
        <w:t>基于事件驱动的需求。</w:t>
      </w:r>
    </w:p>
    <w:p w14:paraId="6F589A6A" w14:textId="77777777" w:rsidR="0073245C" w:rsidRDefault="00A33A88">
      <w:pPr>
        <w:pStyle w:val="12"/>
        <w:widowControl/>
        <w:numPr>
          <w:ilvl w:val="0"/>
          <w:numId w:val="1"/>
        </w:numPr>
        <w:spacing w:line="360" w:lineRule="auto"/>
        <w:ind w:firstLineChars="0"/>
        <w:jc w:val="left"/>
        <w:outlineLvl w:val="0"/>
        <w:rPr>
          <w:rFonts w:ascii="Times" w:eastAsia="宋体" w:hAnsi="Times"/>
          <w:b/>
          <w:sz w:val="44"/>
          <w:szCs w:val="44"/>
        </w:rPr>
      </w:pPr>
      <w:bookmarkStart w:id="13" w:name="_Toc480713702"/>
      <w:r>
        <w:rPr>
          <w:rFonts w:ascii="Times" w:eastAsia="宋体" w:hAnsi="Times" w:hint="eastAsia"/>
          <w:b/>
          <w:sz w:val="44"/>
          <w:szCs w:val="44"/>
        </w:rPr>
        <w:t>工作重点</w:t>
      </w:r>
      <w:bookmarkEnd w:id="13"/>
    </w:p>
    <w:p w14:paraId="3528C8A6" w14:textId="77777777" w:rsidR="0073245C" w:rsidRDefault="00A33A88">
      <w:pPr>
        <w:widowControl/>
        <w:jc w:val="left"/>
        <w:outlineLvl w:val="1"/>
        <w:rPr>
          <w:rFonts w:ascii="Times" w:eastAsia="宋体" w:hAnsi="Times"/>
          <w:b/>
          <w:sz w:val="32"/>
          <w:szCs w:val="32"/>
        </w:rPr>
      </w:pPr>
      <w:bookmarkStart w:id="14" w:name="_Toc480713703"/>
      <w:r>
        <w:rPr>
          <w:rFonts w:ascii="Times" w:eastAsia="宋体" w:hAnsi="Times" w:hint="eastAsia"/>
          <w:b/>
          <w:sz w:val="32"/>
          <w:szCs w:val="32"/>
        </w:rPr>
        <w:t>3</w:t>
      </w:r>
      <w:r>
        <w:rPr>
          <w:rFonts w:ascii="Times" w:eastAsia="宋体" w:hAnsi="Times"/>
          <w:b/>
          <w:sz w:val="32"/>
          <w:szCs w:val="32"/>
        </w:rPr>
        <w:t xml:space="preserve">.1   </w:t>
      </w:r>
      <w:r>
        <w:rPr>
          <w:rFonts w:ascii="Times" w:eastAsia="宋体" w:hAnsi="Times" w:hint="eastAsia"/>
          <w:b/>
          <w:sz w:val="32"/>
          <w:szCs w:val="32"/>
        </w:rPr>
        <w:t>异步</w:t>
      </w:r>
      <w:bookmarkEnd w:id="14"/>
      <w:r>
        <w:rPr>
          <w:rFonts w:ascii="Times" w:eastAsia="宋体" w:hAnsi="Times" w:hint="eastAsia"/>
          <w:b/>
          <w:sz w:val="32"/>
          <w:szCs w:val="32"/>
        </w:rPr>
        <w:t>过载保护</w:t>
      </w:r>
    </w:p>
    <w:p w14:paraId="78A650C2" w14:textId="77777777" w:rsidR="0073245C" w:rsidRDefault="00A33A88">
      <w:pPr>
        <w:widowControl/>
        <w:spacing w:line="360" w:lineRule="auto"/>
        <w:ind w:firstLineChars="200" w:firstLine="420"/>
        <w:rPr>
          <w:rFonts w:ascii="Times" w:eastAsia="宋体" w:hAnsi="Times"/>
        </w:rPr>
      </w:pPr>
      <w:r>
        <w:rPr>
          <w:rFonts w:ascii="Times" w:eastAsia="宋体" w:hAnsi="Times" w:hint="eastAsia"/>
        </w:rPr>
        <w:t>异步编程解决的问题无外乎是保持异步的性能优势，提升编程体验，但仍然会有别的问题，那就是并发量太大导致下层服务器崩溃，所以需要过载保护。</w:t>
      </w:r>
    </w:p>
    <w:p w14:paraId="1F75151F" w14:textId="77777777" w:rsidR="0073245C" w:rsidRDefault="00A33A88">
      <w:pPr>
        <w:widowControl/>
        <w:jc w:val="left"/>
        <w:outlineLvl w:val="1"/>
        <w:rPr>
          <w:rFonts w:ascii="Times" w:eastAsia="宋体" w:hAnsi="Times"/>
          <w:b/>
          <w:sz w:val="32"/>
          <w:szCs w:val="32"/>
        </w:rPr>
      </w:pPr>
      <w:bookmarkStart w:id="15" w:name="_Toc480713704"/>
      <w:r>
        <w:rPr>
          <w:rFonts w:ascii="Times" w:eastAsia="宋体" w:hAnsi="Times" w:hint="eastAsia"/>
          <w:b/>
          <w:sz w:val="32"/>
          <w:szCs w:val="32"/>
        </w:rPr>
        <w:t xml:space="preserve">3.2 </w:t>
      </w:r>
      <w:r>
        <w:rPr>
          <w:rFonts w:ascii="Times" w:eastAsia="宋体" w:hAnsi="Times"/>
          <w:b/>
          <w:sz w:val="32"/>
          <w:szCs w:val="32"/>
        </w:rPr>
        <w:t xml:space="preserve">  </w:t>
      </w:r>
      <w:r>
        <w:rPr>
          <w:rFonts w:ascii="Times" w:eastAsia="宋体" w:hAnsi="Times" w:hint="eastAsia"/>
          <w:b/>
          <w:sz w:val="32"/>
          <w:szCs w:val="32"/>
        </w:rPr>
        <w:t>解决方案初步</w:t>
      </w:r>
      <w:bookmarkEnd w:id="15"/>
      <w:r>
        <w:rPr>
          <w:rFonts w:ascii="Times" w:eastAsia="宋体" w:hAnsi="Times" w:hint="eastAsia"/>
          <w:b/>
          <w:sz w:val="32"/>
          <w:szCs w:val="32"/>
        </w:rPr>
        <w:t xml:space="preserve"> </w:t>
      </w:r>
    </w:p>
    <w:p w14:paraId="69B7F670" w14:textId="77777777" w:rsidR="0073245C" w:rsidRDefault="00A33A88">
      <w:pPr>
        <w:widowControl/>
        <w:spacing w:line="360" w:lineRule="auto"/>
        <w:ind w:firstLineChars="200" w:firstLine="420"/>
        <w:rPr>
          <w:rFonts w:ascii="Times" w:eastAsia="宋体" w:hAnsi="Times"/>
        </w:rPr>
      </w:pPr>
      <w:r>
        <w:rPr>
          <w:rFonts w:ascii="Times" w:eastAsia="宋体" w:hAnsi="Times" w:hint="eastAsia"/>
        </w:rPr>
        <w:t>1.</w:t>
      </w:r>
      <w:r>
        <w:rPr>
          <w:rFonts w:ascii="Times" w:eastAsia="宋体" w:hAnsi="Times" w:hint="eastAsia"/>
        </w:rPr>
        <w:t>通过一个队列来控制并发量</w:t>
      </w:r>
    </w:p>
    <w:p w14:paraId="51761F06" w14:textId="77777777" w:rsidR="0073245C" w:rsidRDefault="00A33A88">
      <w:pPr>
        <w:widowControl/>
        <w:spacing w:line="360" w:lineRule="auto"/>
        <w:ind w:firstLineChars="200" w:firstLine="420"/>
        <w:rPr>
          <w:rFonts w:ascii="Times" w:eastAsia="宋体" w:hAnsi="Times"/>
        </w:rPr>
      </w:pPr>
      <w:r>
        <w:rPr>
          <w:rFonts w:ascii="Times" w:eastAsia="宋体" w:hAnsi="Times" w:hint="eastAsia"/>
        </w:rPr>
        <w:t>2.</w:t>
      </w:r>
      <w:r>
        <w:rPr>
          <w:rFonts w:ascii="Times" w:eastAsia="宋体" w:hAnsi="Times" w:hint="eastAsia"/>
        </w:rPr>
        <w:t>如果当前的异步调用不超过规定的最大值，就从队列中取出执行，</w:t>
      </w:r>
    </w:p>
    <w:p w14:paraId="3B90F814" w14:textId="77777777" w:rsidR="0073245C" w:rsidRDefault="00A33A88">
      <w:pPr>
        <w:widowControl/>
        <w:spacing w:line="360" w:lineRule="auto"/>
        <w:ind w:firstLineChars="200" w:firstLine="420"/>
        <w:rPr>
          <w:rFonts w:ascii="Times" w:eastAsia="宋体" w:hAnsi="Times"/>
        </w:rPr>
      </w:pPr>
      <w:r>
        <w:rPr>
          <w:rFonts w:ascii="Times" w:eastAsia="宋体" w:hAnsi="Times" w:hint="eastAsia"/>
        </w:rPr>
        <w:t>3</w:t>
      </w:r>
      <w:r>
        <w:rPr>
          <w:rFonts w:ascii="Times" w:eastAsia="宋体" w:hAnsi="Times" w:hint="eastAsia"/>
        </w:rPr>
        <w:t>．如果达到最大值，就</w:t>
      </w:r>
      <w:ins w:id="16" w:author="liuchao" w:date="2017-04-28T16:29:00Z">
        <w:r>
          <w:rPr>
            <w:rFonts w:ascii="Times" w:eastAsia="宋体" w:hAnsi="Times" w:hint="eastAsia"/>
          </w:rPr>
          <w:t>将</w:t>
        </w:r>
      </w:ins>
      <w:del w:id="17" w:author="liuchao" w:date="2017-04-28T16:29:00Z">
        <w:r w:rsidDel="00A33A88">
          <w:rPr>
            <w:rFonts w:ascii="Times" w:eastAsia="宋体" w:hAnsi="Times" w:hint="eastAsia"/>
          </w:rPr>
          <w:delText>讲</w:delText>
        </w:r>
      </w:del>
      <w:r>
        <w:rPr>
          <w:rFonts w:ascii="Times" w:eastAsia="宋体" w:hAnsi="Times" w:hint="eastAsia"/>
        </w:rPr>
        <w:t>异步调用暂时放在队列中。</w:t>
      </w:r>
    </w:p>
    <w:p w14:paraId="4389FB5F" w14:textId="77777777" w:rsidR="0073245C" w:rsidRDefault="00A33A88">
      <w:pPr>
        <w:widowControl/>
        <w:spacing w:line="360" w:lineRule="auto"/>
        <w:ind w:firstLineChars="200" w:firstLine="420"/>
        <w:rPr>
          <w:rFonts w:ascii="Times" w:eastAsia="宋体" w:hAnsi="Times"/>
        </w:rPr>
      </w:pPr>
      <w:r>
        <w:rPr>
          <w:rFonts w:ascii="Times" w:eastAsia="宋体" w:hAnsi="Times" w:hint="eastAsia"/>
        </w:rPr>
        <w:t>4.</w:t>
      </w:r>
      <w:r>
        <w:rPr>
          <w:rFonts w:ascii="Times" w:eastAsia="宋体" w:hAnsi="Times" w:hint="eastAsia"/>
        </w:rPr>
        <w:t>一旦有异步调用结束，就从队列中取一个新的异步调用。</w:t>
      </w:r>
    </w:p>
    <w:p w14:paraId="1F7D38C4" w14:textId="77777777" w:rsidR="0073245C" w:rsidRDefault="00A33A88">
      <w:pPr>
        <w:widowControl/>
        <w:jc w:val="left"/>
        <w:outlineLvl w:val="1"/>
        <w:rPr>
          <w:rFonts w:ascii="Times" w:eastAsia="宋体" w:hAnsi="Times"/>
          <w:b/>
          <w:sz w:val="32"/>
          <w:szCs w:val="32"/>
        </w:rPr>
      </w:pPr>
      <w:r>
        <w:rPr>
          <w:rFonts w:ascii="Times" w:eastAsia="宋体" w:hAnsi="Times" w:hint="eastAsia"/>
          <w:b/>
          <w:sz w:val="32"/>
          <w:szCs w:val="32"/>
        </w:rPr>
        <w:t xml:space="preserve">3.3 </w:t>
      </w:r>
      <w:r>
        <w:rPr>
          <w:rFonts w:ascii="Times" w:eastAsia="宋体" w:hAnsi="Times"/>
          <w:b/>
          <w:sz w:val="32"/>
          <w:szCs w:val="32"/>
        </w:rPr>
        <w:t xml:space="preserve"> </w:t>
      </w:r>
      <w:r>
        <w:rPr>
          <w:rFonts w:ascii="Times" w:eastAsia="宋体" w:hAnsi="Times" w:hint="eastAsia"/>
          <w:b/>
          <w:sz w:val="32"/>
          <w:szCs w:val="32"/>
        </w:rPr>
        <w:t>具体设计</w:t>
      </w:r>
    </w:p>
    <w:p w14:paraId="21F77519" w14:textId="77777777" w:rsidR="0073245C" w:rsidRDefault="00A33A88">
      <w:pPr>
        <w:widowControl/>
        <w:spacing w:line="360" w:lineRule="auto"/>
        <w:ind w:firstLineChars="200" w:firstLine="420"/>
        <w:rPr>
          <w:rFonts w:ascii="Times" w:eastAsia="宋体" w:hAnsi="Times"/>
        </w:rPr>
      </w:pPr>
      <w:r>
        <w:rPr>
          <w:rFonts w:ascii="Times" w:eastAsia="宋体" w:hAnsi="Times" w:hint="eastAsia"/>
        </w:rPr>
        <w:t>如图</w:t>
      </w:r>
      <w:r>
        <w:rPr>
          <w:rFonts w:ascii="Times" w:eastAsia="宋体" w:hAnsi="Times" w:hint="eastAsia"/>
        </w:rPr>
        <w:t>3.1</w:t>
      </w:r>
      <w:r>
        <w:rPr>
          <w:rFonts w:ascii="Times" w:eastAsia="宋体" w:hAnsi="Times" w:hint="eastAsia"/>
        </w:rPr>
        <w:t>所示，每当有新的异步调用就进行</w:t>
      </w:r>
      <w:r>
        <w:rPr>
          <w:rFonts w:ascii="Times" w:eastAsia="宋体" w:hAnsi="Times" w:hint="eastAsia"/>
        </w:rPr>
        <w:t>push</w:t>
      </w:r>
      <w:r>
        <w:rPr>
          <w:rFonts w:ascii="Times" w:eastAsia="宋体" w:hAnsi="Times" w:hint="eastAsia"/>
        </w:rPr>
        <w:t>操作，判断当前并发数是否大于最大并发数，若大于最大并发数</w:t>
      </w:r>
      <w:commentRangeStart w:id="18"/>
      <w:r>
        <w:rPr>
          <w:rFonts w:ascii="Times" w:eastAsia="宋体" w:hAnsi="Times" w:hint="eastAsia"/>
        </w:rPr>
        <w:t>则加入队列等待</w:t>
      </w:r>
      <w:commentRangeEnd w:id="18"/>
      <w:r>
        <w:rPr>
          <w:rStyle w:val="ac"/>
        </w:rPr>
        <w:commentReference w:id="18"/>
      </w:r>
      <w:r>
        <w:rPr>
          <w:rFonts w:ascii="Times" w:eastAsia="宋体" w:hAnsi="Times" w:hint="eastAsia"/>
        </w:rPr>
        <w:t>。若小于最大并发数，则从队列中取出一个异步调用执行，取出时为异步调用的回</w:t>
      </w:r>
      <w:proofErr w:type="gramStart"/>
      <w:r>
        <w:rPr>
          <w:rFonts w:ascii="Times" w:eastAsia="宋体" w:hAnsi="Times" w:hint="eastAsia"/>
        </w:rPr>
        <w:t>调函数</w:t>
      </w:r>
      <w:proofErr w:type="gramEnd"/>
      <w:r>
        <w:rPr>
          <w:rFonts w:ascii="Times" w:eastAsia="宋体" w:hAnsi="Times" w:hint="eastAsia"/>
        </w:rPr>
        <w:t>插入计数器自减和超时控制的代码。</w:t>
      </w:r>
    </w:p>
    <w:p w14:paraId="2D53F4E8" w14:textId="77777777" w:rsidR="0073245C" w:rsidRDefault="00A33A88">
      <w:pPr>
        <w:widowControl/>
        <w:spacing w:line="360" w:lineRule="auto"/>
        <w:ind w:firstLineChars="200" w:firstLine="420"/>
        <w:rPr>
          <w:rFonts w:ascii="Times" w:eastAsia="宋体" w:hAnsi="Times"/>
        </w:rPr>
      </w:pPr>
      <w:r>
        <w:rPr>
          <w:rFonts w:ascii="Times" w:eastAsia="宋体" w:hAnsi="Times" w:hint="eastAsia"/>
          <w:noProof/>
        </w:rPr>
        <w:lastRenderedPageBreak/>
        <w:drawing>
          <wp:inline distT="0" distB="0" distL="0" distR="0" wp14:anchorId="46C5674F" wp14:editId="1E191ADE">
            <wp:extent cx="5273675" cy="332295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280612" cy="3327684"/>
                    </a:xfrm>
                    <a:prstGeom prst="rect">
                      <a:avLst/>
                    </a:prstGeom>
                  </pic:spPr>
                </pic:pic>
              </a:graphicData>
            </a:graphic>
          </wp:inline>
        </w:drawing>
      </w:r>
    </w:p>
    <w:p w14:paraId="08E7444C" w14:textId="77777777" w:rsidR="0073245C" w:rsidRDefault="00A33A88">
      <w:pPr>
        <w:widowControl/>
        <w:ind w:firstLineChars="200" w:firstLine="420"/>
        <w:jc w:val="center"/>
        <w:rPr>
          <w:rFonts w:ascii="Times" w:eastAsia="宋体" w:hAnsi="Times"/>
          <w:szCs w:val="21"/>
        </w:rPr>
      </w:pPr>
      <w:commentRangeStart w:id="19"/>
      <w:r>
        <w:rPr>
          <w:rFonts w:ascii="Times" w:eastAsia="宋体" w:hAnsi="Times" w:hint="eastAsia"/>
          <w:szCs w:val="21"/>
        </w:rPr>
        <w:t>图</w:t>
      </w:r>
      <w:r>
        <w:rPr>
          <w:rFonts w:ascii="Times" w:eastAsia="宋体" w:hAnsi="Times" w:hint="eastAsia"/>
          <w:szCs w:val="21"/>
        </w:rPr>
        <w:t>3.1</w:t>
      </w:r>
      <w:r>
        <w:rPr>
          <w:rFonts w:ascii="Times" w:eastAsia="宋体" w:hAnsi="Times"/>
          <w:szCs w:val="21"/>
        </w:rPr>
        <w:t xml:space="preserve"> </w:t>
      </w:r>
      <w:r>
        <w:rPr>
          <w:rFonts w:ascii="Times" w:eastAsia="宋体" w:hAnsi="Times" w:hint="eastAsia"/>
          <w:szCs w:val="21"/>
        </w:rPr>
        <w:t>基本流程图</w:t>
      </w:r>
      <w:commentRangeEnd w:id="19"/>
      <w:r>
        <w:rPr>
          <w:rStyle w:val="ac"/>
        </w:rPr>
        <w:commentReference w:id="19"/>
      </w:r>
    </w:p>
    <w:p w14:paraId="2B33CD2F" w14:textId="77777777" w:rsidR="0073245C" w:rsidRDefault="00A33A88">
      <w:pPr>
        <w:pStyle w:val="12"/>
        <w:widowControl/>
        <w:numPr>
          <w:ilvl w:val="0"/>
          <w:numId w:val="1"/>
        </w:numPr>
        <w:spacing w:line="360" w:lineRule="auto"/>
        <w:ind w:firstLineChars="0"/>
        <w:jc w:val="left"/>
        <w:outlineLvl w:val="0"/>
        <w:rPr>
          <w:rFonts w:ascii="Times" w:eastAsia="宋体" w:hAnsi="Times"/>
          <w:b/>
          <w:sz w:val="44"/>
          <w:szCs w:val="44"/>
        </w:rPr>
      </w:pPr>
      <w:bookmarkStart w:id="20" w:name="_Toc480713705"/>
      <w:r>
        <w:rPr>
          <w:rFonts w:ascii="Times" w:eastAsia="宋体" w:hAnsi="Times" w:hint="eastAsia"/>
          <w:b/>
          <w:sz w:val="44"/>
          <w:szCs w:val="44"/>
        </w:rPr>
        <w:t>功能需求</w:t>
      </w:r>
      <w:bookmarkEnd w:id="20"/>
    </w:p>
    <w:p w14:paraId="7D53590A" w14:textId="77777777" w:rsidR="0073245C" w:rsidRDefault="00A33A88">
      <w:pPr>
        <w:pStyle w:val="12"/>
        <w:widowControl/>
        <w:numPr>
          <w:ilvl w:val="1"/>
          <w:numId w:val="1"/>
        </w:numPr>
        <w:ind w:firstLineChars="0"/>
        <w:jc w:val="left"/>
        <w:outlineLvl w:val="1"/>
        <w:rPr>
          <w:rFonts w:ascii="Times" w:eastAsia="宋体" w:hAnsi="Times"/>
          <w:b/>
          <w:sz w:val="32"/>
          <w:szCs w:val="32"/>
        </w:rPr>
      </w:pPr>
      <w:bookmarkStart w:id="21" w:name="_Toc480713706"/>
      <w:r>
        <w:rPr>
          <w:rFonts w:ascii="Times" w:eastAsia="宋体" w:hAnsi="Times" w:hint="eastAsia"/>
          <w:b/>
          <w:sz w:val="32"/>
          <w:szCs w:val="32"/>
        </w:rPr>
        <w:t>模块和包</w:t>
      </w:r>
      <w:bookmarkEnd w:id="21"/>
    </w:p>
    <w:p w14:paraId="018BD417" w14:textId="77777777" w:rsidR="0073245C" w:rsidRDefault="00752DF2">
      <w:pPr>
        <w:widowControl/>
        <w:spacing w:line="360" w:lineRule="auto"/>
        <w:ind w:firstLineChars="200" w:firstLine="420"/>
        <w:rPr>
          <w:rFonts w:ascii="Times" w:eastAsia="宋体" w:hAnsi="Times"/>
          <w:szCs w:val="21"/>
        </w:rPr>
      </w:pPr>
      <w:hyperlink r:id="rId17" w:tgtFrame="_blank" w:tooltip="JavaScript知识库" w:history="1">
        <w:r w:rsidR="00A33A88">
          <w:rPr>
            <w:rFonts w:ascii="Times" w:eastAsia="宋体" w:hAnsi="Times"/>
          </w:rPr>
          <w:t>JavaScript</w:t>
        </w:r>
      </w:hyperlink>
      <w:r w:rsidR="00A33A88">
        <w:rPr>
          <w:rFonts w:ascii="Times" w:eastAsia="宋体" w:hAnsi="Times"/>
          <w:szCs w:val="21"/>
        </w:rPr>
        <w:t>原生态是一个全局的世界，所有如</w:t>
      </w:r>
      <w:proofErr w:type="spellStart"/>
      <w:r w:rsidR="00A33A88">
        <w:rPr>
          <w:rFonts w:ascii="Times" w:eastAsia="宋体" w:hAnsi="Times"/>
          <w:szCs w:val="21"/>
        </w:rPr>
        <w:t>setTimeout</w:t>
      </w:r>
      <w:proofErr w:type="spellEnd"/>
      <w:r w:rsidR="00A33A88">
        <w:rPr>
          <w:rFonts w:ascii="Times" w:eastAsia="宋体" w:hAnsi="Times"/>
          <w:szCs w:val="21"/>
        </w:rPr>
        <w:t>，</w:t>
      </w:r>
      <w:r w:rsidR="00A33A88">
        <w:rPr>
          <w:rFonts w:ascii="Times" w:eastAsia="宋体" w:hAnsi="Times"/>
          <w:szCs w:val="21"/>
        </w:rPr>
        <w:t>document</w:t>
      </w:r>
      <w:r w:rsidR="00A33A88">
        <w:rPr>
          <w:rFonts w:ascii="Times" w:eastAsia="宋体" w:hAnsi="Times"/>
          <w:szCs w:val="21"/>
        </w:rPr>
        <w:t>等这样在浏览器中使用的</w:t>
      </w:r>
      <w:r w:rsidR="00A33A88">
        <w:rPr>
          <w:rFonts w:ascii="Times" w:eastAsia="宋体" w:hAnsi="Times"/>
          <w:szCs w:val="21"/>
        </w:rPr>
        <w:t>API</w:t>
      </w:r>
      <w:r w:rsidR="00A33A88">
        <w:rPr>
          <w:rFonts w:ascii="Times" w:eastAsia="宋体" w:hAnsi="Times"/>
          <w:szCs w:val="21"/>
        </w:rPr>
        <w:t>，都是全局定义的。</w:t>
      </w:r>
      <w:r w:rsidR="00A33A88">
        <w:rPr>
          <w:rFonts w:ascii="Times" w:eastAsia="宋体" w:hAnsi="Times" w:hint="eastAsia"/>
          <w:szCs w:val="21"/>
        </w:rPr>
        <w:t>然而</w:t>
      </w:r>
      <w:proofErr w:type="spellStart"/>
      <w:r w:rsidR="00A33A88">
        <w:rPr>
          <w:rFonts w:ascii="Times" w:eastAsia="宋体" w:hAnsi="Times" w:hint="eastAsia"/>
          <w:szCs w:val="21"/>
        </w:rPr>
        <w:t>js</w:t>
      </w:r>
      <w:proofErr w:type="spellEnd"/>
      <w:r w:rsidR="00A33A88">
        <w:rPr>
          <w:rFonts w:ascii="Times" w:eastAsia="宋体" w:hAnsi="Times"/>
          <w:szCs w:val="21"/>
        </w:rPr>
        <w:t>没有命名空间，不像其他语言通过命名空间可以有效的避免重名问题，</w:t>
      </w:r>
      <w:r w:rsidR="00A33A88">
        <w:rPr>
          <w:rFonts w:ascii="Times" w:eastAsia="宋体" w:hAnsi="Times" w:hint="eastAsia"/>
          <w:szCs w:val="21"/>
        </w:rPr>
        <w:t>当文件之间</w:t>
      </w:r>
      <w:r w:rsidR="00A33A88">
        <w:rPr>
          <w:rFonts w:ascii="Times" w:eastAsia="宋体" w:hAnsi="Times"/>
          <w:szCs w:val="21"/>
        </w:rPr>
        <w:t>有复杂的依赖关系的时候就很容易出现一些变量的属性或方法被覆盖或改写，导致变量污染。</w:t>
      </w:r>
      <w:proofErr w:type="spellStart"/>
      <w:r w:rsidR="00A33A88">
        <w:rPr>
          <w:rFonts w:ascii="Times" w:eastAsia="宋体" w:hAnsi="Times" w:hint="eastAsia"/>
          <w:szCs w:val="21"/>
        </w:rPr>
        <w:t>CommonJS</w:t>
      </w:r>
      <w:proofErr w:type="spellEnd"/>
      <w:r w:rsidR="00A33A88">
        <w:rPr>
          <w:rFonts w:ascii="Times" w:eastAsia="宋体" w:hAnsi="Times" w:hint="eastAsia"/>
          <w:szCs w:val="21"/>
        </w:rPr>
        <w:t>规范提出了模块规范，</w:t>
      </w:r>
      <w:r w:rsidR="00A33A88">
        <w:rPr>
          <w:rFonts w:ascii="Times" w:eastAsia="宋体" w:hAnsi="Times"/>
          <w:szCs w:val="21"/>
        </w:rPr>
        <w:t>将函数和方法包含在不同的模块中，</w:t>
      </w:r>
      <w:r w:rsidR="00A33A88">
        <w:rPr>
          <w:rFonts w:ascii="Times" w:eastAsia="宋体" w:hAnsi="Times" w:hint="eastAsia"/>
          <w:szCs w:val="21"/>
        </w:rPr>
        <w:t>避免了相互污染。</w:t>
      </w:r>
    </w:p>
    <w:p w14:paraId="6C5428C8" w14:textId="77777777" w:rsidR="0073245C" w:rsidRDefault="00A33A88">
      <w:pPr>
        <w:widowControl/>
        <w:spacing w:line="360" w:lineRule="auto"/>
        <w:ind w:firstLineChars="200" w:firstLine="420"/>
        <w:rPr>
          <w:rFonts w:ascii="Times" w:eastAsia="宋体" w:hAnsi="Times"/>
          <w:szCs w:val="21"/>
        </w:rPr>
      </w:pPr>
      <w:r>
        <w:rPr>
          <w:rFonts w:ascii="Times" w:eastAsia="宋体" w:hAnsi="Times" w:hint="eastAsia"/>
          <w:szCs w:val="21"/>
        </w:rPr>
        <w:t>Node.js</w:t>
      </w:r>
      <w:r>
        <w:rPr>
          <w:rFonts w:ascii="Times" w:eastAsia="宋体" w:hAnsi="Times" w:hint="eastAsia"/>
          <w:szCs w:val="21"/>
        </w:rPr>
        <w:t>摒弃了</w:t>
      </w:r>
      <w:proofErr w:type="spellStart"/>
      <w:r>
        <w:rPr>
          <w:rFonts w:ascii="Times" w:eastAsia="宋体" w:hAnsi="Times" w:hint="eastAsia"/>
          <w:szCs w:val="21"/>
        </w:rPr>
        <w:t>js</w:t>
      </w:r>
      <w:proofErr w:type="spellEnd"/>
      <w:r>
        <w:rPr>
          <w:rFonts w:ascii="Times" w:eastAsia="宋体" w:hAnsi="Times" w:hint="eastAsia"/>
          <w:szCs w:val="21"/>
        </w:rPr>
        <w:t>在全局定义上的缺点，引入了模块和包机制，使得用户完全不必考虑变量污染、命名空间等问题。</w:t>
      </w:r>
      <w:r>
        <w:rPr>
          <w:rFonts w:ascii="Times" w:eastAsia="宋体" w:hAnsi="Times" w:hint="eastAsia"/>
          <w:szCs w:val="21"/>
        </w:rPr>
        <w:t>Node.js</w:t>
      </w:r>
      <w:r>
        <w:rPr>
          <w:rFonts w:ascii="Times" w:eastAsia="宋体" w:hAnsi="Times" w:hint="eastAsia"/>
          <w:szCs w:val="21"/>
        </w:rPr>
        <w:t>中模块和包机制的用例图如图</w:t>
      </w:r>
      <w:r>
        <w:rPr>
          <w:rFonts w:ascii="Times" w:eastAsia="宋体" w:hAnsi="Times" w:hint="eastAsia"/>
          <w:szCs w:val="21"/>
        </w:rPr>
        <w:t>3.1</w:t>
      </w:r>
      <w:r>
        <w:rPr>
          <w:rFonts w:ascii="Times" w:eastAsia="宋体" w:hAnsi="Times" w:hint="eastAsia"/>
          <w:szCs w:val="21"/>
        </w:rPr>
        <w:t>所示。</w:t>
      </w:r>
    </w:p>
    <w:p w14:paraId="73AD63DC" w14:textId="77777777" w:rsidR="0073245C" w:rsidRDefault="00A33A88">
      <w:pPr>
        <w:widowControl/>
        <w:ind w:firstLineChars="200" w:firstLine="420"/>
        <w:jc w:val="left"/>
        <w:rPr>
          <w:rFonts w:ascii="Times" w:eastAsia="宋体" w:hAnsi="Times"/>
          <w:b/>
          <w:szCs w:val="21"/>
        </w:rPr>
      </w:pPr>
      <w:r>
        <w:rPr>
          <w:rFonts w:ascii="Times" w:eastAsia="宋体" w:hAnsi="Times"/>
          <w:noProof/>
        </w:rPr>
        <w:lastRenderedPageBreak/>
        <w:drawing>
          <wp:inline distT="0" distB="0" distL="0" distR="0" wp14:anchorId="44286FF8" wp14:editId="5E5C5535">
            <wp:extent cx="5274310" cy="3134360"/>
            <wp:effectExtent l="0" t="0" r="2540" b="88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8"/>
                    <a:stretch>
                      <a:fillRect/>
                    </a:stretch>
                  </pic:blipFill>
                  <pic:spPr>
                    <a:xfrm>
                      <a:off x="0" y="0"/>
                      <a:ext cx="5274310" cy="3134674"/>
                    </a:xfrm>
                    <a:prstGeom prst="rect">
                      <a:avLst/>
                    </a:prstGeom>
                  </pic:spPr>
                </pic:pic>
              </a:graphicData>
            </a:graphic>
          </wp:inline>
        </w:drawing>
      </w:r>
    </w:p>
    <w:p w14:paraId="5DDCE72E" w14:textId="77777777" w:rsidR="0073245C" w:rsidRDefault="0073245C">
      <w:pPr>
        <w:widowControl/>
        <w:ind w:firstLineChars="200" w:firstLine="422"/>
        <w:jc w:val="left"/>
        <w:rPr>
          <w:rFonts w:ascii="Times" w:eastAsia="宋体" w:hAnsi="Times"/>
          <w:b/>
          <w:szCs w:val="21"/>
        </w:rPr>
      </w:pPr>
    </w:p>
    <w:p w14:paraId="7E9DBE14" w14:textId="77777777" w:rsidR="0073245C" w:rsidRDefault="00A33A88">
      <w:pPr>
        <w:widowControl/>
        <w:ind w:firstLineChars="200" w:firstLine="420"/>
        <w:jc w:val="center"/>
        <w:rPr>
          <w:rFonts w:ascii="Times" w:eastAsia="宋体" w:hAnsi="Times"/>
          <w:szCs w:val="21"/>
        </w:rPr>
      </w:pPr>
      <w:commentRangeStart w:id="22"/>
      <w:r>
        <w:rPr>
          <w:rFonts w:ascii="Times" w:eastAsia="宋体" w:hAnsi="Times" w:hint="eastAsia"/>
          <w:szCs w:val="21"/>
        </w:rPr>
        <w:t>图</w:t>
      </w:r>
      <w:r>
        <w:rPr>
          <w:rFonts w:ascii="Times" w:eastAsia="宋体" w:hAnsi="Times" w:hint="eastAsia"/>
          <w:szCs w:val="21"/>
        </w:rPr>
        <w:t xml:space="preserve">4.1 </w:t>
      </w:r>
      <w:r>
        <w:rPr>
          <w:rFonts w:ascii="Times" w:eastAsia="宋体" w:hAnsi="Times" w:hint="eastAsia"/>
          <w:szCs w:val="21"/>
        </w:rPr>
        <w:t>模块和包机制用例图</w:t>
      </w:r>
      <w:commentRangeEnd w:id="22"/>
      <w:r w:rsidR="002B3ADA">
        <w:rPr>
          <w:rStyle w:val="ac"/>
        </w:rPr>
        <w:commentReference w:id="22"/>
      </w:r>
    </w:p>
    <w:p w14:paraId="0491F477" w14:textId="77777777" w:rsidR="0073245C" w:rsidRDefault="00A33A88">
      <w:pPr>
        <w:pStyle w:val="12"/>
        <w:widowControl/>
        <w:numPr>
          <w:ilvl w:val="2"/>
          <w:numId w:val="1"/>
        </w:numPr>
        <w:ind w:firstLineChars="0"/>
        <w:outlineLvl w:val="2"/>
        <w:rPr>
          <w:rFonts w:ascii="Times" w:eastAsia="宋体" w:hAnsi="Times"/>
          <w:b/>
          <w:sz w:val="28"/>
          <w:szCs w:val="28"/>
        </w:rPr>
      </w:pPr>
      <w:bookmarkStart w:id="23" w:name="_Toc480713707"/>
      <w:commentRangeStart w:id="24"/>
      <w:r>
        <w:rPr>
          <w:rFonts w:ascii="Times" w:eastAsia="宋体" w:hAnsi="Times" w:hint="eastAsia"/>
          <w:b/>
          <w:sz w:val="28"/>
          <w:szCs w:val="28"/>
        </w:rPr>
        <w:t>创建和加载模块</w:t>
      </w:r>
      <w:bookmarkEnd w:id="23"/>
      <w:commentRangeEnd w:id="24"/>
      <w:r w:rsidR="00F81C89">
        <w:rPr>
          <w:rStyle w:val="ac"/>
        </w:rPr>
        <w:commentReference w:id="24"/>
      </w:r>
    </w:p>
    <w:p w14:paraId="6E5C1B9F" w14:textId="77777777" w:rsidR="0073245C" w:rsidRDefault="00A33A88">
      <w:pPr>
        <w:widowControl/>
        <w:spacing w:line="360" w:lineRule="auto"/>
        <w:ind w:firstLineChars="200" w:firstLine="420"/>
        <w:rPr>
          <w:rFonts w:ascii="Times" w:eastAsia="宋体" w:hAnsi="Times"/>
          <w:szCs w:val="21"/>
        </w:rPr>
      </w:pPr>
      <w:r>
        <w:rPr>
          <w:rFonts w:ascii="Times" w:eastAsia="宋体" w:hAnsi="Times" w:hint="eastAsia"/>
          <w:szCs w:val="21"/>
        </w:rPr>
        <w:t>在</w:t>
      </w:r>
      <w:r>
        <w:rPr>
          <w:rFonts w:ascii="Times" w:eastAsia="宋体" w:hAnsi="Times" w:hint="eastAsia"/>
          <w:szCs w:val="21"/>
        </w:rPr>
        <w:t>Node.js</w:t>
      </w:r>
      <w:r>
        <w:rPr>
          <w:rFonts w:ascii="Times" w:eastAsia="宋体" w:hAnsi="Times" w:hint="eastAsia"/>
          <w:szCs w:val="21"/>
        </w:rPr>
        <w:t>中创建一个模块非常简单，因为一个文件就是一个模块。创建模块时需要一个对外公开的接口</w:t>
      </w:r>
      <w:r>
        <w:rPr>
          <w:rFonts w:ascii="Times" w:eastAsia="宋体" w:hAnsi="Times" w:hint="eastAsia"/>
          <w:szCs w:val="21"/>
        </w:rPr>
        <w:t>exports</w:t>
      </w:r>
      <w:r>
        <w:rPr>
          <w:rFonts w:ascii="Times" w:eastAsia="宋体" w:hAnsi="Times" w:hint="eastAsia"/>
          <w:szCs w:val="21"/>
        </w:rPr>
        <w:t>，外部加载模块时利用</w:t>
      </w:r>
      <w:r>
        <w:rPr>
          <w:rFonts w:ascii="Times" w:eastAsia="宋体" w:hAnsi="Times" w:hint="eastAsia"/>
          <w:szCs w:val="21"/>
        </w:rPr>
        <w:t>require</w:t>
      </w:r>
      <w:r>
        <w:rPr>
          <w:rFonts w:ascii="Times" w:eastAsia="宋体" w:hAnsi="Times" w:hint="eastAsia"/>
          <w:szCs w:val="21"/>
        </w:rPr>
        <w:t>获取该模块的接口。开发人员创建和加载模块的用例如</w:t>
      </w:r>
      <w:r>
        <w:rPr>
          <w:rFonts w:ascii="Times" w:eastAsia="宋体" w:hAnsi="Times" w:hint="eastAsia"/>
          <w:szCs w:val="21"/>
        </w:rPr>
        <w:t>3.2</w:t>
      </w:r>
      <w:r>
        <w:rPr>
          <w:rFonts w:ascii="Times" w:eastAsia="宋体" w:hAnsi="Times" w:hint="eastAsia"/>
          <w:szCs w:val="21"/>
        </w:rPr>
        <w:t>图和</w:t>
      </w:r>
      <w:r>
        <w:rPr>
          <w:rFonts w:ascii="Times" w:eastAsia="宋体" w:hAnsi="Times" w:hint="eastAsia"/>
          <w:szCs w:val="21"/>
        </w:rPr>
        <w:t>3.3</w:t>
      </w:r>
      <w:r>
        <w:rPr>
          <w:rFonts w:ascii="Times" w:eastAsia="宋体" w:hAnsi="Times" w:hint="eastAsia"/>
          <w:szCs w:val="21"/>
        </w:rPr>
        <w:t>图所示</w:t>
      </w:r>
      <w:r>
        <w:rPr>
          <w:rFonts w:ascii="Times" w:eastAsia="宋体" w:hAnsi="Times" w:hint="eastAsia"/>
          <w:szCs w:val="21"/>
          <w:vertAlign w:val="superscript"/>
        </w:rPr>
        <w:t>[1]</w:t>
      </w:r>
      <w:r>
        <w:rPr>
          <w:rFonts w:ascii="Times" w:eastAsia="宋体" w:hAnsi="Times" w:hint="eastAsia"/>
          <w:szCs w:val="21"/>
        </w:rPr>
        <w:t>。</w:t>
      </w:r>
    </w:p>
    <w:p w14:paraId="5E9C8AE9" w14:textId="77777777" w:rsidR="0073245C" w:rsidRDefault="00A33A88">
      <w:pPr>
        <w:widowControl/>
        <w:spacing w:line="360" w:lineRule="auto"/>
        <w:ind w:firstLineChars="200" w:firstLine="420"/>
        <w:rPr>
          <w:rFonts w:ascii="Times" w:eastAsia="宋体" w:hAnsi="Times"/>
          <w:sz w:val="24"/>
          <w:szCs w:val="24"/>
        </w:rPr>
      </w:pPr>
      <w:r>
        <w:rPr>
          <w:rFonts w:ascii="Times" w:eastAsia="宋体" w:hAnsi="Times"/>
          <w:noProof/>
        </w:rPr>
        <w:lastRenderedPageBreak/>
        <w:drawing>
          <wp:inline distT="0" distB="0" distL="0" distR="0" wp14:anchorId="173DC379" wp14:editId="3780BE0B">
            <wp:extent cx="5274310" cy="458597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9"/>
                    <a:stretch>
                      <a:fillRect/>
                    </a:stretch>
                  </pic:blipFill>
                  <pic:spPr>
                    <a:xfrm>
                      <a:off x="0" y="0"/>
                      <a:ext cx="5274310" cy="4585970"/>
                    </a:xfrm>
                    <a:prstGeom prst="rect">
                      <a:avLst/>
                    </a:prstGeom>
                  </pic:spPr>
                </pic:pic>
              </a:graphicData>
            </a:graphic>
          </wp:inline>
        </w:drawing>
      </w:r>
    </w:p>
    <w:p w14:paraId="3689F911" w14:textId="77777777" w:rsidR="0073245C" w:rsidRDefault="00A33A88">
      <w:pPr>
        <w:widowControl/>
        <w:jc w:val="center"/>
        <w:rPr>
          <w:rFonts w:ascii="Times" w:eastAsia="宋体" w:hAnsi="Times"/>
          <w:szCs w:val="21"/>
        </w:rPr>
      </w:pPr>
      <w:commentRangeStart w:id="25"/>
      <w:r>
        <w:rPr>
          <w:rFonts w:ascii="Times" w:eastAsia="宋体" w:hAnsi="Times" w:hint="eastAsia"/>
          <w:szCs w:val="21"/>
        </w:rPr>
        <w:t>图</w:t>
      </w:r>
      <w:r>
        <w:rPr>
          <w:rFonts w:ascii="Times" w:eastAsia="宋体" w:hAnsi="Times" w:hint="eastAsia"/>
          <w:szCs w:val="21"/>
        </w:rPr>
        <w:t xml:space="preserve">4.2 </w:t>
      </w:r>
      <w:r>
        <w:rPr>
          <w:rFonts w:ascii="Times" w:eastAsia="宋体" w:hAnsi="Times" w:hint="eastAsia"/>
          <w:szCs w:val="21"/>
        </w:rPr>
        <w:t>创建模块用例描述</w:t>
      </w:r>
      <w:commentRangeEnd w:id="25"/>
      <w:r w:rsidR="00F81C89">
        <w:rPr>
          <w:rStyle w:val="ac"/>
        </w:rPr>
        <w:commentReference w:id="25"/>
      </w:r>
    </w:p>
    <w:p w14:paraId="6624D4A5" w14:textId="77777777" w:rsidR="0073245C" w:rsidRDefault="00A33A88">
      <w:pPr>
        <w:widowControl/>
        <w:rPr>
          <w:rFonts w:ascii="Times" w:eastAsia="宋体" w:hAnsi="Times"/>
          <w:szCs w:val="21"/>
        </w:rPr>
      </w:pPr>
      <w:r>
        <w:rPr>
          <w:rFonts w:ascii="Times" w:eastAsia="宋体" w:hAnsi="Times"/>
          <w:noProof/>
        </w:rPr>
        <w:lastRenderedPageBreak/>
        <w:drawing>
          <wp:inline distT="0" distB="0" distL="0" distR="0" wp14:anchorId="6107719A" wp14:editId="759E1754">
            <wp:extent cx="5274310" cy="5492115"/>
            <wp:effectExtent l="0" t="0" r="254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20"/>
                    <a:stretch>
                      <a:fillRect/>
                    </a:stretch>
                  </pic:blipFill>
                  <pic:spPr>
                    <a:xfrm>
                      <a:off x="0" y="0"/>
                      <a:ext cx="5274310" cy="5492115"/>
                    </a:xfrm>
                    <a:prstGeom prst="rect">
                      <a:avLst/>
                    </a:prstGeom>
                  </pic:spPr>
                </pic:pic>
              </a:graphicData>
            </a:graphic>
          </wp:inline>
        </w:drawing>
      </w:r>
    </w:p>
    <w:p w14:paraId="2DFEA51E" w14:textId="77777777" w:rsidR="0073245C" w:rsidRDefault="00A33A88">
      <w:pPr>
        <w:widowControl/>
        <w:jc w:val="center"/>
        <w:rPr>
          <w:rFonts w:ascii="Times" w:eastAsia="宋体" w:hAnsi="Times"/>
          <w:szCs w:val="21"/>
        </w:rPr>
      </w:pPr>
      <w:commentRangeStart w:id="26"/>
      <w:r>
        <w:rPr>
          <w:rFonts w:ascii="Times" w:eastAsia="宋体" w:hAnsi="Times" w:hint="eastAsia"/>
          <w:szCs w:val="21"/>
        </w:rPr>
        <w:t>图</w:t>
      </w:r>
      <w:r>
        <w:rPr>
          <w:rFonts w:ascii="Times" w:eastAsia="宋体" w:hAnsi="Times" w:hint="eastAsia"/>
          <w:szCs w:val="21"/>
        </w:rPr>
        <w:t xml:space="preserve">4.3 </w:t>
      </w:r>
      <w:r>
        <w:rPr>
          <w:rFonts w:ascii="Times" w:eastAsia="宋体" w:hAnsi="Times" w:hint="eastAsia"/>
          <w:szCs w:val="21"/>
        </w:rPr>
        <w:t>加载模块用例描述</w:t>
      </w:r>
      <w:commentRangeEnd w:id="26"/>
      <w:r w:rsidR="000E5C03">
        <w:rPr>
          <w:rStyle w:val="ac"/>
        </w:rPr>
        <w:commentReference w:id="26"/>
      </w:r>
    </w:p>
    <w:p w14:paraId="1D114E4F" w14:textId="77777777" w:rsidR="0073245C" w:rsidRDefault="00A33A88">
      <w:pPr>
        <w:pStyle w:val="12"/>
        <w:widowControl/>
        <w:numPr>
          <w:ilvl w:val="2"/>
          <w:numId w:val="1"/>
        </w:numPr>
        <w:ind w:firstLineChars="0"/>
        <w:outlineLvl w:val="2"/>
        <w:rPr>
          <w:rFonts w:ascii="Times" w:eastAsia="宋体" w:hAnsi="Times"/>
          <w:b/>
          <w:sz w:val="28"/>
          <w:szCs w:val="28"/>
        </w:rPr>
      </w:pPr>
      <w:bookmarkStart w:id="27" w:name="_Toc480713708"/>
      <w:r>
        <w:rPr>
          <w:rFonts w:ascii="Times" w:eastAsia="宋体" w:hAnsi="Times" w:hint="eastAsia"/>
          <w:b/>
          <w:sz w:val="28"/>
          <w:szCs w:val="28"/>
        </w:rPr>
        <w:t>创建和调用包</w:t>
      </w:r>
      <w:bookmarkEnd w:id="27"/>
    </w:p>
    <w:p w14:paraId="3BF60172" w14:textId="77777777" w:rsidR="0073245C" w:rsidRDefault="00A33A88">
      <w:pPr>
        <w:widowControl/>
        <w:spacing w:line="360" w:lineRule="auto"/>
        <w:ind w:firstLineChars="200" w:firstLine="420"/>
        <w:rPr>
          <w:rFonts w:ascii="Times" w:eastAsia="宋体" w:hAnsi="Times"/>
          <w:szCs w:val="21"/>
        </w:rPr>
      </w:pPr>
      <w:r>
        <w:rPr>
          <w:rFonts w:ascii="Times" w:eastAsia="宋体" w:hAnsi="Times" w:hint="eastAsia"/>
          <w:szCs w:val="21"/>
        </w:rPr>
        <w:t>包通常是一些模块的集合，在模块的基础上提供了更高层的抽象，相当于提供了一些固定接口的函数库。创建包时需要有一个模块，或者在创建</w:t>
      </w:r>
      <w:proofErr w:type="gramStart"/>
      <w:r>
        <w:rPr>
          <w:rFonts w:ascii="Times" w:eastAsia="宋体" w:hAnsi="Times" w:hint="eastAsia"/>
          <w:szCs w:val="21"/>
        </w:rPr>
        <w:t>包之后</w:t>
      </w:r>
      <w:proofErr w:type="gramEnd"/>
      <w:r>
        <w:rPr>
          <w:rFonts w:ascii="Times" w:eastAsia="宋体" w:hAnsi="Times" w:hint="eastAsia"/>
          <w:szCs w:val="21"/>
        </w:rPr>
        <w:t>在包内创建一个新的模块。调用时依旧使用</w:t>
      </w:r>
      <w:r>
        <w:rPr>
          <w:rFonts w:ascii="Times" w:eastAsia="宋体" w:hAnsi="Times" w:hint="eastAsia"/>
          <w:szCs w:val="21"/>
        </w:rPr>
        <w:t>require</w:t>
      </w:r>
      <w:r>
        <w:rPr>
          <w:rFonts w:ascii="Times" w:eastAsia="宋体" w:hAnsi="Times" w:hint="eastAsia"/>
          <w:szCs w:val="21"/>
        </w:rPr>
        <w:t>方法来获取包的接口。创建和调用包的用例如下图</w:t>
      </w:r>
      <w:r>
        <w:rPr>
          <w:rFonts w:ascii="Times" w:eastAsia="宋体" w:hAnsi="Times" w:hint="eastAsia"/>
          <w:szCs w:val="21"/>
        </w:rPr>
        <w:t>3.4</w:t>
      </w:r>
      <w:r>
        <w:rPr>
          <w:rFonts w:ascii="Times" w:eastAsia="宋体" w:hAnsi="Times" w:hint="eastAsia"/>
          <w:szCs w:val="21"/>
        </w:rPr>
        <w:t>和</w:t>
      </w:r>
      <w:r>
        <w:rPr>
          <w:rFonts w:ascii="Times" w:eastAsia="宋体" w:hAnsi="Times" w:hint="eastAsia"/>
          <w:szCs w:val="21"/>
        </w:rPr>
        <w:t>3.5</w:t>
      </w:r>
      <w:r>
        <w:rPr>
          <w:rFonts w:ascii="Times" w:eastAsia="宋体" w:hAnsi="Times" w:hint="eastAsia"/>
          <w:szCs w:val="21"/>
        </w:rPr>
        <w:t>所示。</w:t>
      </w:r>
    </w:p>
    <w:p w14:paraId="67A23699" w14:textId="77777777" w:rsidR="0073245C" w:rsidRDefault="00A33A88">
      <w:pPr>
        <w:widowControl/>
        <w:spacing w:line="360" w:lineRule="auto"/>
        <w:jc w:val="center"/>
        <w:rPr>
          <w:rFonts w:ascii="Times" w:eastAsia="宋体" w:hAnsi="Times"/>
          <w:szCs w:val="21"/>
        </w:rPr>
      </w:pPr>
      <w:commentRangeStart w:id="28"/>
      <w:r>
        <w:rPr>
          <w:rFonts w:ascii="Times" w:eastAsia="宋体" w:hAnsi="Times"/>
          <w:noProof/>
        </w:rPr>
        <w:lastRenderedPageBreak/>
        <w:drawing>
          <wp:anchor distT="0" distB="0" distL="114300" distR="114300" simplePos="0" relativeHeight="251660288" behindDoc="0" locked="0" layoutInCell="1" allowOverlap="1" wp14:anchorId="4CF1F16B" wp14:editId="78C7721B">
            <wp:simplePos x="0" y="0"/>
            <wp:positionH relativeFrom="column">
              <wp:posOffset>0</wp:posOffset>
            </wp:positionH>
            <wp:positionV relativeFrom="page">
              <wp:posOffset>1073785</wp:posOffset>
            </wp:positionV>
            <wp:extent cx="5274310" cy="2534920"/>
            <wp:effectExtent l="0" t="0" r="2540" b="0"/>
            <wp:wrapSquare wrapText="bothSides"/>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5274310" cy="2534920"/>
                    </a:xfrm>
                    <a:prstGeom prst="rect">
                      <a:avLst/>
                    </a:prstGeom>
                  </pic:spPr>
                </pic:pic>
              </a:graphicData>
            </a:graphic>
          </wp:anchor>
        </w:drawing>
      </w:r>
      <w:r>
        <w:rPr>
          <w:rFonts w:ascii="Times" w:eastAsia="宋体" w:hAnsi="Times" w:hint="eastAsia"/>
          <w:szCs w:val="21"/>
        </w:rPr>
        <w:t>图</w:t>
      </w:r>
      <w:r>
        <w:rPr>
          <w:rFonts w:ascii="Times" w:eastAsia="宋体" w:hAnsi="Times" w:hint="eastAsia"/>
          <w:szCs w:val="21"/>
        </w:rPr>
        <w:t xml:space="preserve">4.4 </w:t>
      </w:r>
      <w:r>
        <w:rPr>
          <w:rFonts w:ascii="Times" w:eastAsia="宋体" w:hAnsi="Times" w:hint="eastAsia"/>
          <w:szCs w:val="21"/>
        </w:rPr>
        <w:t>创建包用例描述</w:t>
      </w:r>
      <w:commentRangeEnd w:id="28"/>
      <w:r w:rsidR="000E5C03">
        <w:rPr>
          <w:rStyle w:val="ac"/>
        </w:rPr>
        <w:commentReference w:id="28"/>
      </w:r>
    </w:p>
    <w:p w14:paraId="551570A9" w14:textId="77777777" w:rsidR="0073245C" w:rsidRDefault="00A33A88">
      <w:pPr>
        <w:widowControl/>
        <w:jc w:val="center"/>
        <w:rPr>
          <w:rFonts w:ascii="Times" w:eastAsia="宋体" w:hAnsi="Times"/>
          <w:szCs w:val="21"/>
        </w:rPr>
      </w:pPr>
      <w:r>
        <w:rPr>
          <w:rFonts w:ascii="Times" w:eastAsia="宋体" w:hAnsi="Times"/>
          <w:noProof/>
        </w:rPr>
        <w:drawing>
          <wp:inline distT="0" distB="0" distL="0" distR="0" wp14:anchorId="167166A7" wp14:editId="177BDD6D">
            <wp:extent cx="5274310" cy="2508885"/>
            <wp:effectExtent l="0" t="0" r="2540" b="571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22"/>
                    <a:stretch>
                      <a:fillRect/>
                    </a:stretch>
                  </pic:blipFill>
                  <pic:spPr>
                    <a:xfrm>
                      <a:off x="0" y="0"/>
                      <a:ext cx="5274310" cy="2508885"/>
                    </a:xfrm>
                    <a:prstGeom prst="rect">
                      <a:avLst/>
                    </a:prstGeom>
                  </pic:spPr>
                </pic:pic>
              </a:graphicData>
            </a:graphic>
          </wp:inline>
        </w:drawing>
      </w:r>
    </w:p>
    <w:p w14:paraId="328FDE82" w14:textId="77777777" w:rsidR="0073245C" w:rsidRDefault="00A33A88">
      <w:pPr>
        <w:widowControl/>
        <w:jc w:val="center"/>
        <w:rPr>
          <w:rFonts w:ascii="Times" w:eastAsia="宋体" w:hAnsi="Times"/>
          <w:szCs w:val="21"/>
        </w:rPr>
      </w:pPr>
      <w:commentRangeStart w:id="29"/>
      <w:r>
        <w:rPr>
          <w:rFonts w:ascii="Times" w:eastAsia="宋体" w:hAnsi="Times" w:hint="eastAsia"/>
          <w:szCs w:val="21"/>
        </w:rPr>
        <w:t>图</w:t>
      </w:r>
      <w:r>
        <w:rPr>
          <w:rFonts w:ascii="Times" w:eastAsia="宋体" w:hAnsi="Times" w:hint="eastAsia"/>
          <w:szCs w:val="21"/>
        </w:rPr>
        <w:t xml:space="preserve">4.5 </w:t>
      </w:r>
      <w:r>
        <w:rPr>
          <w:rFonts w:ascii="Times" w:eastAsia="宋体" w:hAnsi="Times" w:hint="eastAsia"/>
          <w:szCs w:val="21"/>
        </w:rPr>
        <w:t>调用包用例描述</w:t>
      </w:r>
      <w:commentRangeEnd w:id="29"/>
      <w:r w:rsidR="000E5C03">
        <w:rPr>
          <w:rStyle w:val="ac"/>
        </w:rPr>
        <w:commentReference w:id="29"/>
      </w:r>
    </w:p>
    <w:p w14:paraId="5457F645" w14:textId="77777777" w:rsidR="0073245C" w:rsidRDefault="00A33A88">
      <w:pPr>
        <w:pStyle w:val="12"/>
        <w:widowControl/>
        <w:numPr>
          <w:ilvl w:val="2"/>
          <w:numId w:val="1"/>
        </w:numPr>
        <w:ind w:firstLineChars="0"/>
        <w:outlineLvl w:val="2"/>
        <w:rPr>
          <w:rFonts w:ascii="Times" w:eastAsia="宋体" w:hAnsi="Times"/>
          <w:b/>
          <w:sz w:val="28"/>
          <w:szCs w:val="28"/>
        </w:rPr>
      </w:pPr>
      <w:bookmarkStart w:id="30" w:name="_Toc480713709"/>
      <w:r>
        <w:rPr>
          <w:rFonts w:ascii="Times" w:eastAsia="宋体" w:hAnsi="Times" w:hint="eastAsia"/>
          <w:b/>
          <w:sz w:val="28"/>
          <w:szCs w:val="28"/>
        </w:rPr>
        <w:t>管理包</w:t>
      </w:r>
      <w:bookmarkEnd w:id="30"/>
    </w:p>
    <w:p w14:paraId="4D8F9520" w14:textId="77777777" w:rsidR="0073245C" w:rsidRDefault="00A33A88">
      <w:pPr>
        <w:widowControl/>
        <w:spacing w:line="360" w:lineRule="auto"/>
        <w:ind w:firstLineChars="200" w:firstLine="420"/>
        <w:rPr>
          <w:rFonts w:ascii="Times" w:eastAsia="宋体" w:hAnsi="Times"/>
          <w:szCs w:val="21"/>
        </w:rPr>
      </w:pPr>
      <w:r>
        <w:rPr>
          <w:rFonts w:ascii="Times" w:eastAsia="宋体" w:hAnsi="Times"/>
          <w:szCs w:val="21"/>
        </w:rPr>
        <w:t>N</w:t>
      </w:r>
      <w:r>
        <w:rPr>
          <w:rFonts w:ascii="Times" w:eastAsia="宋体" w:hAnsi="Times" w:hint="eastAsia"/>
          <w:szCs w:val="21"/>
        </w:rPr>
        <w:t>PM</w:t>
      </w:r>
      <w:r>
        <w:rPr>
          <w:rFonts w:ascii="Times" w:eastAsia="宋体" w:hAnsi="Times" w:hint="eastAsia"/>
          <w:szCs w:val="21"/>
        </w:rPr>
        <w:t>是</w:t>
      </w:r>
      <w:r>
        <w:rPr>
          <w:rFonts w:ascii="Times" w:eastAsia="宋体" w:hAnsi="Times" w:hint="eastAsia"/>
          <w:szCs w:val="21"/>
        </w:rPr>
        <w:t>Node.js</w:t>
      </w:r>
      <w:r>
        <w:rPr>
          <w:rFonts w:ascii="Times" w:eastAsia="宋体" w:hAnsi="Times" w:hint="eastAsia"/>
          <w:szCs w:val="21"/>
        </w:rPr>
        <w:t>发布的包管理工具，用于包的发布、传播、依赖控制。</w:t>
      </w:r>
      <w:r>
        <w:rPr>
          <w:rFonts w:ascii="Times" w:eastAsia="宋体" w:hAnsi="Times"/>
          <w:szCs w:val="21"/>
        </w:rPr>
        <w:t>NPM</w:t>
      </w:r>
      <w:r>
        <w:rPr>
          <w:rFonts w:ascii="Times" w:eastAsia="宋体" w:hAnsi="Times" w:hint="eastAsia"/>
          <w:szCs w:val="21"/>
        </w:rPr>
        <w:t>提供了命令行工具，使用户方便地下载、安装、升级、删除包，也可以让开发者发布并维护包。</w:t>
      </w:r>
    </w:p>
    <w:p w14:paraId="1858C139" w14:textId="77777777" w:rsidR="0073245C" w:rsidRDefault="00A33A88">
      <w:pPr>
        <w:widowControl/>
        <w:spacing w:line="360" w:lineRule="auto"/>
        <w:ind w:firstLineChars="200" w:firstLine="420"/>
        <w:rPr>
          <w:rFonts w:ascii="Times" w:eastAsia="宋体" w:hAnsi="Times"/>
          <w:szCs w:val="21"/>
        </w:rPr>
      </w:pPr>
      <w:r>
        <w:rPr>
          <w:rFonts w:ascii="Times" w:eastAsia="宋体" w:hAnsi="Times"/>
          <w:noProof/>
        </w:rPr>
        <w:lastRenderedPageBreak/>
        <w:drawing>
          <wp:inline distT="0" distB="0" distL="0" distR="0" wp14:anchorId="05EA6063" wp14:editId="0B807BE0">
            <wp:extent cx="5274310" cy="270510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23"/>
                    <a:stretch>
                      <a:fillRect/>
                    </a:stretch>
                  </pic:blipFill>
                  <pic:spPr>
                    <a:xfrm>
                      <a:off x="0" y="0"/>
                      <a:ext cx="5274310" cy="2705100"/>
                    </a:xfrm>
                    <a:prstGeom prst="rect">
                      <a:avLst/>
                    </a:prstGeom>
                  </pic:spPr>
                </pic:pic>
              </a:graphicData>
            </a:graphic>
          </wp:inline>
        </w:drawing>
      </w:r>
    </w:p>
    <w:p w14:paraId="1FF95DF5" w14:textId="77777777" w:rsidR="0073245C" w:rsidRDefault="00A33A88">
      <w:pPr>
        <w:widowControl/>
        <w:jc w:val="center"/>
        <w:rPr>
          <w:rFonts w:ascii="Times" w:eastAsia="宋体" w:hAnsi="Times"/>
          <w:szCs w:val="21"/>
        </w:rPr>
      </w:pPr>
      <w:commentRangeStart w:id="31"/>
      <w:r>
        <w:rPr>
          <w:rFonts w:ascii="Times" w:eastAsia="宋体" w:hAnsi="Times" w:hint="eastAsia"/>
          <w:szCs w:val="21"/>
        </w:rPr>
        <w:t>图</w:t>
      </w:r>
      <w:r>
        <w:rPr>
          <w:rFonts w:ascii="Times" w:eastAsia="宋体" w:hAnsi="Times" w:hint="eastAsia"/>
          <w:szCs w:val="21"/>
        </w:rPr>
        <w:t>4.</w:t>
      </w:r>
      <w:r>
        <w:rPr>
          <w:rFonts w:ascii="Times" w:eastAsia="宋体" w:hAnsi="Times"/>
          <w:szCs w:val="21"/>
        </w:rPr>
        <w:t>6</w:t>
      </w:r>
      <w:r>
        <w:rPr>
          <w:rFonts w:ascii="Times" w:eastAsia="宋体" w:hAnsi="Times" w:hint="eastAsia"/>
          <w:szCs w:val="21"/>
        </w:rPr>
        <w:t xml:space="preserve"> </w:t>
      </w:r>
      <w:r>
        <w:rPr>
          <w:rFonts w:ascii="Times" w:eastAsia="宋体" w:hAnsi="Times" w:hint="eastAsia"/>
          <w:szCs w:val="21"/>
        </w:rPr>
        <w:t>包管理用例描述</w:t>
      </w:r>
      <w:commentRangeEnd w:id="31"/>
      <w:r w:rsidR="002B3ADA">
        <w:rPr>
          <w:rStyle w:val="ac"/>
        </w:rPr>
        <w:commentReference w:id="31"/>
      </w:r>
    </w:p>
    <w:p w14:paraId="3C9646F6" w14:textId="77777777" w:rsidR="0073245C" w:rsidRDefault="00A33A88">
      <w:pPr>
        <w:pStyle w:val="12"/>
        <w:widowControl/>
        <w:numPr>
          <w:ilvl w:val="1"/>
          <w:numId w:val="1"/>
        </w:numPr>
        <w:ind w:firstLineChars="0"/>
        <w:jc w:val="left"/>
        <w:outlineLvl w:val="1"/>
        <w:rPr>
          <w:rFonts w:ascii="Times" w:eastAsia="宋体" w:hAnsi="Times"/>
          <w:b/>
          <w:sz w:val="32"/>
          <w:szCs w:val="32"/>
        </w:rPr>
      </w:pPr>
      <w:bookmarkStart w:id="32" w:name="_Toc480713710"/>
      <w:r>
        <w:rPr>
          <w:rFonts w:ascii="Times" w:eastAsia="宋体" w:hAnsi="Times" w:hint="eastAsia"/>
          <w:b/>
          <w:sz w:val="32"/>
          <w:szCs w:val="32"/>
        </w:rPr>
        <w:t>网络通信</w:t>
      </w:r>
      <w:bookmarkEnd w:id="32"/>
    </w:p>
    <w:p w14:paraId="6C2D25BA" w14:textId="77777777" w:rsidR="0073245C" w:rsidRDefault="00A33A88">
      <w:pPr>
        <w:widowControl/>
        <w:spacing w:line="360" w:lineRule="auto"/>
        <w:ind w:firstLineChars="200" w:firstLine="420"/>
        <w:jc w:val="left"/>
        <w:rPr>
          <w:rFonts w:ascii="Times" w:eastAsia="宋体" w:hAnsi="Times"/>
          <w:szCs w:val="21"/>
        </w:rPr>
      </w:pPr>
      <w:r>
        <w:rPr>
          <w:rFonts w:ascii="Times" w:eastAsia="宋体" w:hAnsi="Times" w:hint="eastAsia"/>
          <w:szCs w:val="21"/>
        </w:rPr>
        <w:t>在使用</w:t>
      </w:r>
      <w:r>
        <w:rPr>
          <w:rFonts w:ascii="Times" w:eastAsia="宋体" w:hAnsi="Times" w:hint="eastAsia"/>
          <w:szCs w:val="21"/>
        </w:rPr>
        <w:t>PHP</w:t>
      </w:r>
      <w:r>
        <w:rPr>
          <w:rFonts w:ascii="Times" w:eastAsia="宋体" w:hAnsi="Times" w:hint="eastAsia"/>
          <w:szCs w:val="21"/>
        </w:rPr>
        <w:t>等脚本语言开发网站时，必须先搭建一个</w:t>
      </w:r>
      <w:r>
        <w:rPr>
          <w:rFonts w:ascii="Times" w:eastAsia="宋体" w:hAnsi="Times" w:cs="Times New Roman" w:hint="eastAsia"/>
          <w:szCs w:val="21"/>
        </w:rPr>
        <w:t>Apache</w:t>
      </w:r>
      <w:r>
        <w:rPr>
          <w:rFonts w:ascii="Times" w:eastAsia="宋体" w:hAnsi="Times" w:hint="eastAsia"/>
          <w:szCs w:val="21"/>
        </w:rPr>
        <w:t>之类的</w:t>
      </w:r>
      <w:r>
        <w:rPr>
          <w:rFonts w:ascii="Times" w:eastAsia="宋体" w:hAnsi="Times" w:hint="eastAsia"/>
          <w:szCs w:val="21"/>
        </w:rPr>
        <w:t>HTTP</w:t>
      </w:r>
      <w:r>
        <w:rPr>
          <w:rFonts w:ascii="Times" w:eastAsia="宋体" w:hAnsi="Times" w:hint="eastAsia"/>
          <w:szCs w:val="21"/>
        </w:rPr>
        <w:t>服务器，然后通过</w:t>
      </w:r>
      <w:r>
        <w:rPr>
          <w:rFonts w:ascii="Times" w:eastAsia="宋体" w:hAnsi="Times" w:hint="eastAsia"/>
          <w:szCs w:val="21"/>
        </w:rPr>
        <w:t>HTTP</w:t>
      </w:r>
      <w:r>
        <w:rPr>
          <w:rFonts w:ascii="Times" w:eastAsia="宋体" w:hAnsi="Times" w:hint="eastAsia"/>
          <w:szCs w:val="21"/>
        </w:rPr>
        <w:t>服务器的模块加载或</w:t>
      </w:r>
      <w:r>
        <w:rPr>
          <w:rFonts w:ascii="Times" w:eastAsia="宋体" w:hAnsi="Times" w:hint="eastAsia"/>
          <w:szCs w:val="21"/>
        </w:rPr>
        <w:t>CGI</w:t>
      </w:r>
      <w:r>
        <w:rPr>
          <w:rFonts w:ascii="Times" w:eastAsia="宋体" w:hAnsi="Times" w:hint="eastAsia"/>
          <w:szCs w:val="21"/>
        </w:rPr>
        <w:t>调用，才能将</w:t>
      </w:r>
      <w:r>
        <w:rPr>
          <w:rFonts w:ascii="Times" w:eastAsia="宋体" w:hAnsi="Times" w:hint="eastAsia"/>
          <w:szCs w:val="21"/>
        </w:rPr>
        <w:t>PHP</w:t>
      </w:r>
      <w:r>
        <w:rPr>
          <w:rFonts w:ascii="Times" w:eastAsia="宋体" w:hAnsi="Times" w:hint="eastAsia"/>
          <w:szCs w:val="21"/>
        </w:rPr>
        <w:t>脚本执行结果呈现给用户。这种调用方式打破了过去</w:t>
      </w:r>
      <w:proofErr w:type="spellStart"/>
      <w:r>
        <w:rPr>
          <w:rFonts w:ascii="Times" w:eastAsia="宋体" w:hAnsi="Times" w:hint="eastAsia"/>
          <w:szCs w:val="21"/>
        </w:rPr>
        <w:t>js</w:t>
      </w:r>
      <w:proofErr w:type="spellEnd"/>
      <w:r>
        <w:rPr>
          <w:rFonts w:ascii="Times" w:eastAsia="宋体" w:hAnsi="Times" w:hint="eastAsia"/>
          <w:szCs w:val="21"/>
        </w:rPr>
        <w:t>只能在浏览器运行的局面，前后端实现了统一。</w:t>
      </w:r>
      <w:r>
        <w:rPr>
          <w:rFonts w:ascii="Times" w:eastAsia="宋体" w:hAnsi="Times" w:cs="Times New Roman" w:hint="eastAsia"/>
          <w:szCs w:val="21"/>
        </w:rPr>
        <w:t>Node.js</w:t>
      </w:r>
      <w:r>
        <w:rPr>
          <w:rFonts w:ascii="Times" w:eastAsia="宋体" w:hAnsi="Times" w:hint="eastAsia"/>
          <w:szCs w:val="21"/>
        </w:rPr>
        <w:t>提供了</w:t>
      </w:r>
      <w:r>
        <w:rPr>
          <w:rFonts w:ascii="Times" w:eastAsia="宋体" w:hAnsi="Times" w:cs="Times New Roman" w:hint="eastAsia"/>
          <w:szCs w:val="21"/>
        </w:rPr>
        <w:t>net</w:t>
      </w:r>
      <w:r>
        <w:rPr>
          <w:rFonts w:ascii="Times" w:eastAsia="宋体" w:hAnsi="Times" w:cs="Times New Roman" w:hint="eastAsia"/>
          <w:szCs w:val="21"/>
        </w:rPr>
        <w:t>、</w:t>
      </w:r>
      <w:proofErr w:type="spellStart"/>
      <w:r>
        <w:rPr>
          <w:rFonts w:ascii="Times" w:eastAsia="宋体" w:hAnsi="Times" w:cs="Times New Roman" w:hint="eastAsia"/>
          <w:szCs w:val="21"/>
        </w:rPr>
        <w:t>dgram</w:t>
      </w:r>
      <w:proofErr w:type="spellEnd"/>
      <w:r>
        <w:rPr>
          <w:rFonts w:ascii="Times" w:eastAsia="宋体" w:hAnsi="Times" w:cs="Times New Roman" w:hint="eastAsia"/>
          <w:szCs w:val="21"/>
        </w:rPr>
        <w:t>、</w:t>
      </w:r>
      <w:r>
        <w:rPr>
          <w:rFonts w:ascii="Times" w:eastAsia="宋体" w:hAnsi="Times" w:cs="Times New Roman" w:hint="eastAsia"/>
          <w:szCs w:val="21"/>
        </w:rPr>
        <w:t>http</w:t>
      </w:r>
      <w:r>
        <w:rPr>
          <w:rFonts w:ascii="Times" w:eastAsia="宋体" w:hAnsi="Times" w:cs="Times New Roman" w:hint="eastAsia"/>
          <w:szCs w:val="21"/>
        </w:rPr>
        <w:t>、</w:t>
      </w:r>
      <w:r>
        <w:rPr>
          <w:rFonts w:ascii="Times" w:eastAsia="宋体" w:hAnsi="Times" w:cs="Times New Roman" w:hint="eastAsia"/>
          <w:szCs w:val="21"/>
        </w:rPr>
        <w:t>https</w:t>
      </w:r>
      <w:r>
        <w:rPr>
          <w:rFonts w:ascii="Times" w:eastAsia="宋体" w:hAnsi="Times" w:hint="eastAsia"/>
          <w:szCs w:val="21"/>
        </w:rPr>
        <w:t>这</w:t>
      </w:r>
      <w:r>
        <w:rPr>
          <w:rFonts w:ascii="Times" w:eastAsia="宋体" w:hAnsi="Times" w:hint="eastAsia"/>
          <w:szCs w:val="21"/>
        </w:rPr>
        <w:t>4</w:t>
      </w:r>
      <w:r>
        <w:rPr>
          <w:rFonts w:ascii="Times" w:eastAsia="宋体" w:hAnsi="Times" w:hint="eastAsia"/>
          <w:szCs w:val="21"/>
        </w:rPr>
        <w:t>个模块，分别用于处理</w:t>
      </w:r>
      <w:r>
        <w:rPr>
          <w:rFonts w:ascii="Times" w:eastAsia="宋体" w:hAnsi="Times" w:cs="Times New Roman" w:hint="eastAsia"/>
          <w:szCs w:val="21"/>
        </w:rPr>
        <w:t>TCP</w:t>
      </w:r>
      <w:r>
        <w:rPr>
          <w:rFonts w:ascii="Times" w:eastAsia="宋体" w:hAnsi="Times" w:cs="Times New Roman" w:hint="eastAsia"/>
          <w:szCs w:val="21"/>
        </w:rPr>
        <w:t>、</w:t>
      </w:r>
      <w:r>
        <w:rPr>
          <w:rFonts w:ascii="Times" w:eastAsia="宋体" w:hAnsi="Times" w:cs="Times New Roman" w:hint="eastAsia"/>
          <w:szCs w:val="21"/>
        </w:rPr>
        <w:t>UDP</w:t>
      </w:r>
      <w:r>
        <w:rPr>
          <w:rFonts w:ascii="Times" w:eastAsia="宋体" w:hAnsi="Times" w:cs="Times New Roman" w:hint="eastAsia"/>
          <w:szCs w:val="21"/>
        </w:rPr>
        <w:t>、</w:t>
      </w:r>
      <w:r>
        <w:rPr>
          <w:rFonts w:ascii="Times" w:eastAsia="宋体" w:hAnsi="Times" w:cs="Times New Roman" w:hint="eastAsia"/>
          <w:szCs w:val="21"/>
        </w:rPr>
        <w:t>HTTP</w:t>
      </w:r>
      <w:r>
        <w:rPr>
          <w:rFonts w:ascii="Times" w:eastAsia="宋体" w:hAnsi="Times" w:cs="Times New Roman" w:hint="eastAsia"/>
          <w:szCs w:val="21"/>
        </w:rPr>
        <w:t>、</w:t>
      </w:r>
      <w:r>
        <w:rPr>
          <w:rFonts w:ascii="Times" w:eastAsia="宋体" w:hAnsi="Times" w:cs="Times New Roman" w:hint="eastAsia"/>
          <w:szCs w:val="21"/>
        </w:rPr>
        <w:t>HTTPS</w:t>
      </w:r>
      <w:r>
        <w:rPr>
          <w:rFonts w:ascii="Times" w:eastAsia="宋体" w:hAnsi="Times" w:hint="eastAsia"/>
          <w:szCs w:val="21"/>
        </w:rPr>
        <w:t>，适用于服务端和客户端。</w:t>
      </w:r>
    </w:p>
    <w:p w14:paraId="1B0D5306" w14:textId="77777777" w:rsidR="0073245C" w:rsidRDefault="00A33A88">
      <w:pPr>
        <w:widowControl/>
        <w:spacing w:line="360" w:lineRule="auto"/>
        <w:jc w:val="center"/>
        <w:rPr>
          <w:rFonts w:ascii="Times" w:eastAsia="宋体" w:hAnsi="Times"/>
          <w:szCs w:val="21"/>
        </w:rPr>
      </w:pPr>
      <w:r>
        <w:rPr>
          <w:rFonts w:ascii="Times" w:eastAsia="宋体" w:hAnsi="Times"/>
          <w:noProof/>
          <w:szCs w:val="21"/>
        </w:rPr>
        <w:drawing>
          <wp:inline distT="0" distB="0" distL="0" distR="0" wp14:anchorId="5B1D05E8" wp14:editId="037884B4">
            <wp:extent cx="4229100" cy="32385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4229100" cy="3238500"/>
                    </a:xfrm>
                    <a:prstGeom prst="rect">
                      <a:avLst/>
                    </a:prstGeom>
                  </pic:spPr>
                </pic:pic>
              </a:graphicData>
            </a:graphic>
          </wp:inline>
        </w:drawing>
      </w:r>
    </w:p>
    <w:p w14:paraId="6936C9CB" w14:textId="77777777" w:rsidR="0073245C" w:rsidRDefault="00A33A88">
      <w:pPr>
        <w:widowControl/>
        <w:ind w:firstLineChars="200" w:firstLine="420"/>
        <w:jc w:val="center"/>
        <w:rPr>
          <w:rFonts w:ascii="Times" w:eastAsia="宋体" w:hAnsi="Times"/>
          <w:szCs w:val="21"/>
        </w:rPr>
      </w:pPr>
      <w:r>
        <w:rPr>
          <w:rFonts w:ascii="Times" w:eastAsia="宋体" w:hAnsi="Times" w:hint="eastAsia"/>
          <w:szCs w:val="21"/>
        </w:rPr>
        <w:t>图</w:t>
      </w:r>
      <w:r>
        <w:rPr>
          <w:rFonts w:ascii="Times" w:eastAsia="宋体" w:hAnsi="Times" w:hint="eastAsia"/>
          <w:szCs w:val="21"/>
        </w:rPr>
        <w:t>4.</w:t>
      </w:r>
      <w:r>
        <w:rPr>
          <w:rFonts w:ascii="Times" w:eastAsia="宋体" w:hAnsi="Times"/>
          <w:szCs w:val="21"/>
        </w:rPr>
        <w:t>7</w:t>
      </w:r>
      <w:r>
        <w:rPr>
          <w:rFonts w:ascii="Times" w:eastAsia="宋体" w:hAnsi="Times" w:hint="eastAsia"/>
          <w:szCs w:val="21"/>
        </w:rPr>
        <w:t xml:space="preserve"> </w:t>
      </w:r>
      <w:r>
        <w:rPr>
          <w:rFonts w:ascii="Times" w:eastAsia="宋体" w:hAnsi="Times" w:hint="eastAsia"/>
          <w:szCs w:val="21"/>
        </w:rPr>
        <w:t>创建服务器用例图</w:t>
      </w:r>
    </w:p>
    <w:p w14:paraId="75E86EEC" w14:textId="77777777" w:rsidR="0073245C" w:rsidRDefault="00A33A88">
      <w:pPr>
        <w:pStyle w:val="12"/>
        <w:widowControl/>
        <w:numPr>
          <w:ilvl w:val="2"/>
          <w:numId w:val="1"/>
        </w:numPr>
        <w:ind w:firstLineChars="0"/>
        <w:jc w:val="left"/>
        <w:outlineLvl w:val="2"/>
        <w:rPr>
          <w:rFonts w:ascii="Times" w:eastAsia="宋体" w:hAnsi="Times"/>
          <w:b/>
          <w:sz w:val="28"/>
          <w:szCs w:val="28"/>
        </w:rPr>
      </w:pPr>
      <w:bookmarkStart w:id="33" w:name="_Toc480713711"/>
      <w:r>
        <w:rPr>
          <w:rFonts w:ascii="Times" w:eastAsia="宋体" w:hAnsi="Times" w:hint="eastAsia"/>
          <w:b/>
          <w:sz w:val="28"/>
          <w:szCs w:val="28"/>
        </w:rPr>
        <w:t>构建</w:t>
      </w:r>
      <w:r>
        <w:rPr>
          <w:rFonts w:ascii="Times" w:eastAsia="宋体" w:hAnsi="Times" w:hint="eastAsia"/>
          <w:b/>
          <w:sz w:val="28"/>
          <w:szCs w:val="28"/>
        </w:rPr>
        <w:t>TCP</w:t>
      </w:r>
      <w:r>
        <w:rPr>
          <w:rFonts w:ascii="Times" w:eastAsia="宋体" w:hAnsi="Times" w:hint="eastAsia"/>
          <w:b/>
          <w:sz w:val="28"/>
          <w:szCs w:val="28"/>
        </w:rPr>
        <w:t>服务器</w:t>
      </w:r>
      <w:bookmarkEnd w:id="33"/>
    </w:p>
    <w:p w14:paraId="70F44F70" w14:textId="77777777" w:rsidR="0073245C" w:rsidRDefault="00A33A88">
      <w:pPr>
        <w:widowControl/>
        <w:spacing w:line="360" w:lineRule="auto"/>
        <w:ind w:firstLineChars="200" w:firstLine="420"/>
        <w:jc w:val="left"/>
        <w:rPr>
          <w:rFonts w:ascii="Times" w:eastAsia="宋体" w:hAnsi="Times"/>
          <w:szCs w:val="21"/>
        </w:rPr>
      </w:pPr>
      <w:r>
        <w:rPr>
          <w:rFonts w:ascii="Times" w:eastAsia="宋体" w:hAnsi="Times" w:hint="eastAsia"/>
          <w:szCs w:val="21"/>
        </w:rPr>
        <w:lastRenderedPageBreak/>
        <w:t>通过</w:t>
      </w:r>
      <w:proofErr w:type="spellStart"/>
      <w:r>
        <w:rPr>
          <w:rFonts w:ascii="Times" w:eastAsia="宋体" w:hAnsi="Times" w:cs="Times New Roman" w:hint="eastAsia"/>
          <w:szCs w:val="21"/>
        </w:rPr>
        <w:t>net.createServer</w:t>
      </w:r>
      <w:proofErr w:type="spellEnd"/>
      <w:r>
        <w:rPr>
          <w:rFonts w:ascii="Times" w:eastAsia="宋体" w:hAnsi="Times" w:cs="Times New Roman" w:hint="eastAsia"/>
          <w:szCs w:val="21"/>
        </w:rPr>
        <w:t>(listener)</w:t>
      </w:r>
      <w:r>
        <w:rPr>
          <w:rFonts w:ascii="Times" w:eastAsia="宋体" w:hAnsi="Times" w:hint="eastAsia"/>
          <w:szCs w:val="21"/>
        </w:rPr>
        <w:t>即可创建一个</w:t>
      </w:r>
      <w:r>
        <w:rPr>
          <w:rFonts w:ascii="Times" w:eastAsia="宋体" w:hAnsi="Times" w:hint="eastAsia"/>
          <w:szCs w:val="21"/>
        </w:rPr>
        <w:t>TCP</w:t>
      </w:r>
      <w:r>
        <w:rPr>
          <w:rFonts w:ascii="Times" w:eastAsia="宋体" w:hAnsi="Times" w:hint="eastAsia"/>
          <w:szCs w:val="21"/>
        </w:rPr>
        <w:t>服务器，</w:t>
      </w:r>
      <w:r>
        <w:rPr>
          <w:rFonts w:ascii="Times" w:eastAsia="宋体" w:hAnsi="Times" w:cs="Times New Roman" w:hint="eastAsia"/>
          <w:szCs w:val="21"/>
        </w:rPr>
        <w:t>listener</w:t>
      </w:r>
      <w:r>
        <w:rPr>
          <w:rFonts w:ascii="Times" w:eastAsia="宋体" w:hAnsi="Times" w:hint="eastAsia"/>
          <w:szCs w:val="21"/>
        </w:rPr>
        <w:t>是连接事件</w:t>
      </w:r>
      <w:r>
        <w:rPr>
          <w:rFonts w:ascii="Times" w:eastAsia="宋体" w:hAnsi="Times" w:cs="Times New Roman" w:hint="eastAsia"/>
          <w:szCs w:val="21"/>
        </w:rPr>
        <w:t>connection</w:t>
      </w:r>
      <w:r>
        <w:rPr>
          <w:rFonts w:ascii="Times" w:eastAsia="宋体" w:hAnsi="Times" w:hint="eastAsia"/>
          <w:szCs w:val="21"/>
        </w:rPr>
        <w:t>的侦听器。服务器可以同时和多个客户端保持连接，</w:t>
      </w:r>
      <w:r>
        <w:rPr>
          <w:rFonts w:ascii="Times" w:eastAsia="宋体" w:hAnsi="Times" w:cs="Times New Roman" w:hint="eastAsia"/>
          <w:szCs w:val="21"/>
        </w:rPr>
        <w:t>stream</w:t>
      </w:r>
      <w:r>
        <w:rPr>
          <w:rFonts w:ascii="Times" w:eastAsia="宋体" w:hAnsi="Times" w:hint="eastAsia"/>
          <w:szCs w:val="21"/>
        </w:rPr>
        <w:t>对象用于服务器端和客户端的通信。</w:t>
      </w:r>
    </w:p>
    <w:p w14:paraId="679877B1" w14:textId="77777777" w:rsidR="0073245C" w:rsidRDefault="00A33A88">
      <w:pPr>
        <w:widowControl/>
        <w:spacing w:line="360" w:lineRule="auto"/>
        <w:ind w:firstLineChars="200" w:firstLine="420"/>
        <w:jc w:val="left"/>
        <w:rPr>
          <w:rFonts w:ascii="Times" w:eastAsia="宋体" w:hAnsi="Times"/>
          <w:sz w:val="24"/>
          <w:szCs w:val="24"/>
        </w:rPr>
      </w:pPr>
      <w:r>
        <w:rPr>
          <w:rFonts w:ascii="Times" w:eastAsia="宋体" w:hAnsi="Times"/>
          <w:noProof/>
        </w:rPr>
        <w:drawing>
          <wp:inline distT="0" distB="0" distL="0" distR="0" wp14:anchorId="4187A4B0" wp14:editId="0BC5CFBA">
            <wp:extent cx="5274310" cy="301688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25"/>
                    <a:stretch>
                      <a:fillRect/>
                    </a:stretch>
                  </pic:blipFill>
                  <pic:spPr>
                    <a:xfrm>
                      <a:off x="0" y="0"/>
                      <a:ext cx="5274310" cy="3016885"/>
                    </a:xfrm>
                    <a:prstGeom prst="rect">
                      <a:avLst/>
                    </a:prstGeom>
                  </pic:spPr>
                </pic:pic>
              </a:graphicData>
            </a:graphic>
          </wp:inline>
        </w:drawing>
      </w:r>
    </w:p>
    <w:p w14:paraId="5F34B2D1" w14:textId="77777777" w:rsidR="0073245C" w:rsidRDefault="00A33A88">
      <w:pPr>
        <w:widowControl/>
        <w:ind w:firstLineChars="200" w:firstLine="420"/>
        <w:jc w:val="center"/>
        <w:rPr>
          <w:rFonts w:ascii="Times" w:eastAsia="宋体" w:hAnsi="Times"/>
          <w:szCs w:val="21"/>
        </w:rPr>
      </w:pPr>
      <w:commentRangeStart w:id="34"/>
      <w:r>
        <w:rPr>
          <w:rFonts w:ascii="Times" w:eastAsia="宋体" w:hAnsi="Times" w:hint="eastAsia"/>
          <w:szCs w:val="21"/>
        </w:rPr>
        <w:t>图</w:t>
      </w:r>
      <w:r>
        <w:rPr>
          <w:rFonts w:ascii="Times" w:eastAsia="宋体" w:hAnsi="Times" w:hint="eastAsia"/>
          <w:szCs w:val="21"/>
        </w:rPr>
        <w:t>4.</w:t>
      </w:r>
      <w:r>
        <w:rPr>
          <w:rFonts w:ascii="Times" w:eastAsia="宋体" w:hAnsi="Times"/>
          <w:szCs w:val="21"/>
        </w:rPr>
        <w:t>8</w:t>
      </w:r>
      <w:r>
        <w:rPr>
          <w:rFonts w:ascii="Times" w:eastAsia="宋体" w:hAnsi="Times" w:hint="eastAsia"/>
          <w:szCs w:val="21"/>
        </w:rPr>
        <w:t xml:space="preserve"> </w:t>
      </w:r>
      <w:r>
        <w:rPr>
          <w:rFonts w:ascii="Times" w:eastAsia="宋体" w:hAnsi="Times" w:hint="eastAsia"/>
          <w:szCs w:val="21"/>
        </w:rPr>
        <w:t>构建</w:t>
      </w:r>
      <w:r>
        <w:rPr>
          <w:rFonts w:ascii="Times" w:eastAsia="宋体" w:hAnsi="Times" w:hint="eastAsia"/>
          <w:szCs w:val="21"/>
        </w:rPr>
        <w:t>TCP</w:t>
      </w:r>
      <w:r>
        <w:rPr>
          <w:rFonts w:ascii="Times" w:eastAsia="宋体" w:hAnsi="Times" w:hint="eastAsia"/>
          <w:szCs w:val="21"/>
        </w:rPr>
        <w:t>服务器用例描述</w:t>
      </w:r>
      <w:commentRangeEnd w:id="34"/>
      <w:r w:rsidR="00FB1E01">
        <w:rPr>
          <w:rStyle w:val="ac"/>
        </w:rPr>
        <w:commentReference w:id="34"/>
      </w:r>
    </w:p>
    <w:p w14:paraId="03BCDCE3" w14:textId="77777777" w:rsidR="0073245C" w:rsidRDefault="00A33A88">
      <w:pPr>
        <w:pStyle w:val="12"/>
        <w:widowControl/>
        <w:numPr>
          <w:ilvl w:val="2"/>
          <w:numId w:val="1"/>
        </w:numPr>
        <w:ind w:firstLineChars="0"/>
        <w:jc w:val="left"/>
        <w:outlineLvl w:val="2"/>
        <w:rPr>
          <w:rFonts w:ascii="Times" w:eastAsia="宋体" w:hAnsi="Times"/>
          <w:b/>
          <w:sz w:val="28"/>
          <w:szCs w:val="28"/>
        </w:rPr>
      </w:pPr>
      <w:bookmarkStart w:id="35" w:name="_Toc480713712"/>
      <w:r>
        <w:rPr>
          <w:rFonts w:ascii="Times" w:eastAsia="宋体" w:hAnsi="Times" w:hint="eastAsia"/>
          <w:b/>
          <w:sz w:val="28"/>
          <w:szCs w:val="28"/>
        </w:rPr>
        <w:t>构建</w:t>
      </w:r>
      <w:r>
        <w:rPr>
          <w:rFonts w:ascii="Times" w:eastAsia="宋体" w:hAnsi="Times" w:hint="eastAsia"/>
          <w:b/>
          <w:sz w:val="28"/>
          <w:szCs w:val="28"/>
        </w:rPr>
        <w:t>UDP</w:t>
      </w:r>
      <w:r>
        <w:rPr>
          <w:rFonts w:ascii="Times" w:eastAsia="宋体" w:hAnsi="Times" w:hint="eastAsia"/>
          <w:b/>
          <w:sz w:val="28"/>
          <w:szCs w:val="28"/>
        </w:rPr>
        <w:t>服务器</w:t>
      </w:r>
      <w:bookmarkEnd w:id="35"/>
    </w:p>
    <w:p w14:paraId="7F72A596" w14:textId="77777777" w:rsidR="0073245C" w:rsidRDefault="00A33A88">
      <w:pPr>
        <w:widowControl/>
        <w:spacing w:line="360" w:lineRule="auto"/>
        <w:ind w:firstLineChars="200" w:firstLine="420"/>
        <w:jc w:val="left"/>
        <w:rPr>
          <w:rFonts w:ascii="Times" w:eastAsia="宋体" w:hAnsi="Times"/>
          <w:szCs w:val="21"/>
        </w:rPr>
      </w:pPr>
      <w:r>
        <w:rPr>
          <w:rFonts w:ascii="Times" w:eastAsia="宋体" w:hAnsi="Times" w:hint="eastAsia"/>
          <w:szCs w:val="21"/>
        </w:rPr>
        <w:t>通过</w:t>
      </w:r>
      <w:proofErr w:type="spellStart"/>
      <w:r>
        <w:rPr>
          <w:rFonts w:ascii="Times" w:eastAsia="宋体" w:hAnsi="Times" w:cs="Times New Roman" w:hint="eastAsia"/>
          <w:szCs w:val="21"/>
        </w:rPr>
        <w:t>dgram.createSocket</w:t>
      </w:r>
      <w:proofErr w:type="spellEnd"/>
      <w:r>
        <w:rPr>
          <w:rFonts w:ascii="Times" w:eastAsia="宋体" w:hAnsi="Times" w:cs="Times New Roman" w:hint="eastAsia"/>
          <w:szCs w:val="21"/>
        </w:rPr>
        <w:t>(</w:t>
      </w:r>
      <w:r>
        <w:rPr>
          <w:rFonts w:ascii="Times" w:eastAsia="宋体" w:hAnsi="Times" w:cs="Times New Roman" w:hint="eastAsia"/>
          <w:szCs w:val="21"/>
        </w:rPr>
        <w:t>“</w:t>
      </w:r>
      <w:r>
        <w:rPr>
          <w:rFonts w:ascii="Times" w:eastAsia="宋体" w:hAnsi="Times" w:cs="Times New Roman" w:hint="eastAsia"/>
          <w:szCs w:val="21"/>
        </w:rPr>
        <w:t>Udp4</w:t>
      </w:r>
      <w:r>
        <w:rPr>
          <w:rFonts w:ascii="Times" w:eastAsia="宋体" w:hAnsi="Times" w:cs="Times New Roman" w:hint="eastAsia"/>
          <w:szCs w:val="21"/>
        </w:rPr>
        <w:t>”</w:t>
      </w:r>
      <w:r>
        <w:rPr>
          <w:rFonts w:ascii="Times" w:eastAsia="宋体" w:hAnsi="Times" w:cs="Times New Roman" w:hint="eastAsia"/>
          <w:szCs w:val="21"/>
        </w:rPr>
        <w:t>)</w:t>
      </w:r>
      <w:r>
        <w:rPr>
          <w:rFonts w:ascii="Times" w:eastAsia="宋体" w:hAnsi="Times" w:hint="eastAsia"/>
          <w:szCs w:val="21"/>
        </w:rPr>
        <w:t>即可创建</w:t>
      </w:r>
      <w:r>
        <w:rPr>
          <w:rFonts w:ascii="Times" w:eastAsia="宋体" w:hAnsi="Times" w:hint="eastAsia"/>
          <w:szCs w:val="21"/>
        </w:rPr>
        <w:t>UDP</w:t>
      </w:r>
      <w:r>
        <w:rPr>
          <w:rFonts w:ascii="Times" w:eastAsia="宋体" w:hAnsi="Times" w:hint="eastAsia"/>
          <w:szCs w:val="21"/>
        </w:rPr>
        <w:t>套接字。若想让</w:t>
      </w:r>
      <w:r>
        <w:rPr>
          <w:rFonts w:ascii="Times" w:eastAsia="宋体" w:hAnsi="Times" w:hint="eastAsia"/>
          <w:szCs w:val="21"/>
        </w:rPr>
        <w:t>UDP</w:t>
      </w:r>
      <w:r>
        <w:rPr>
          <w:rFonts w:ascii="Times" w:eastAsia="宋体" w:hAnsi="Times" w:hint="eastAsia"/>
          <w:szCs w:val="21"/>
        </w:rPr>
        <w:t>套接字接收网络消息，只需要调用</w:t>
      </w:r>
      <w:proofErr w:type="spellStart"/>
      <w:r>
        <w:rPr>
          <w:rFonts w:ascii="Times" w:eastAsia="宋体" w:hAnsi="Times" w:cs="Times New Roman" w:hint="eastAsia"/>
          <w:szCs w:val="21"/>
        </w:rPr>
        <w:t>dgram.bind</w:t>
      </w:r>
      <w:proofErr w:type="spellEnd"/>
      <w:r>
        <w:rPr>
          <w:rFonts w:ascii="Times" w:eastAsia="宋体" w:hAnsi="Times" w:cs="Times New Roman" w:hint="eastAsia"/>
          <w:szCs w:val="21"/>
        </w:rPr>
        <w:t>()</w:t>
      </w:r>
      <w:r>
        <w:rPr>
          <w:rFonts w:ascii="Times" w:eastAsia="宋体" w:hAnsi="Times" w:hint="eastAsia"/>
          <w:szCs w:val="21"/>
        </w:rPr>
        <w:t>方法对网卡和端口进行绑定即可。之后可以创建一个用户来和服务器端进行对话。</w:t>
      </w:r>
    </w:p>
    <w:p w14:paraId="6C476360" w14:textId="77777777" w:rsidR="0073245C" w:rsidRDefault="00A33A88">
      <w:pPr>
        <w:widowControl/>
        <w:spacing w:line="360" w:lineRule="auto"/>
        <w:ind w:firstLineChars="200" w:firstLine="420"/>
        <w:jc w:val="left"/>
        <w:rPr>
          <w:rFonts w:ascii="Times" w:eastAsia="宋体" w:hAnsi="Times"/>
          <w:sz w:val="24"/>
          <w:szCs w:val="24"/>
        </w:rPr>
      </w:pPr>
      <w:r>
        <w:rPr>
          <w:rFonts w:ascii="Times" w:eastAsia="宋体" w:hAnsi="Times"/>
          <w:noProof/>
        </w:rPr>
        <w:lastRenderedPageBreak/>
        <w:drawing>
          <wp:inline distT="0" distB="0" distL="0" distR="0" wp14:anchorId="3EBED99A" wp14:editId="3AAECA47">
            <wp:extent cx="5274310" cy="3405505"/>
            <wp:effectExtent l="0" t="0" r="2540" b="444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26"/>
                    <a:stretch>
                      <a:fillRect/>
                    </a:stretch>
                  </pic:blipFill>
                  <pic:spPr>
                    <a:xfrm>
                      <a:off x="0" y="0"/>
                      <a:ext cx="5274310" cy="3405505"/>
                    </a:xfrm>
                    <a:prstGeom prst="rect">
                      <a:avLst/>
                    </a:prstGeom>
                  </pic:spPr>
                </pic:pic>
              </a:graphicData>
            </a:graphic>
          </wp:inline>
        </w:drawing>
      </w:r>
    </w:p>
    <w:p w14:paraId="09BC4BB2" w14:textId="77777777" w:rsidR="0073245C" w:rsidRDefault="00A33A88">
      <w:pPr>
        <w:widowControl/>
        <w:ind w:firstLineChars="200" w:firstLine="420"/>
        <w:jc w:val="center"/>
        <w:rPr>
          <w:rFonts w:ascii="Times" w:eastAsia="宋体" w:hAnsi="Times"/>
          <w:szCs w:val="21"/>
        </w:rPr>
      </w:pPr>
      <w:commentRangeStart w:id="36"/>
      <w:r>
        <w:rPr>
          <w:rFonts w:ascii="Times" w:eastAsia="宋体" w:hAnsi="Times" w:hint="eastAsia"/>
          <w:szCs w:val="21"/>
        </w:rPr>
        <w:t>图</w:t>
      </w:r>
      <w:r>
        <w:rPr>
          <w:rFonts w:ascii="Times" w:eastAsia="宋体" w:hAnsi="Times" w:hint="eastAsia"/>
          <w:szCs w:val="21"/>
        </w:rPr>
        <w:t xml:space="preserve">4.9  </w:t>
      </w:r>
      <w:r>
        <w:rPr>
          <w:rFonts w:ascii="Times" w:eastAsia="宋体" w:hAnsi="Times" w:hint="eastAsia"/>
          <w:szCs w:val="21"/>
        </w:rPr>
        <w:t>构建</w:t>
      </w:r>
      <w:r>
        <w:rPr>
          <w:rFonts w:ascii="Times" w:eastAsia="宋体" w:hAnsi="Times" w:hint="eastAsia"/>
          <w:szCs w:val="21"/>
        </w:rPr>
        <w:t>UDP</w:t>
      </w:r>
      <w:r>
        <w:rPr>
          <w:rFonts w:ascii="Times" w:eastAsia="宋体" w:hAnsi="Times" w:hint="eastAsia"/>
          <w:szCs w:val="21"/>
        </w:rPr>
        <w:t>服务器用例描述</w:t>
      </w:r>
      <w:commentRangeEnd w:id="36"/>
      <w:r w:rsidR="00B00300">
        <w:rPr>
          <w:rStyle w:val="ac"/>
        </w:rPr>
        <w:commentReference w:id="36"/>
      </w:r>
    </w:p>
    <w:p w14:paraId="17B09BD9" w14:textId="77777777" w:rsidR="0073245C" w:rsidRDefault="00A33A88">
      <w:pPr>
        <w:pStyle w:val="12"/>
        <w:widowControl/>
        <w:numPr>
          <w:ilvl w:val="2"/>
          <w:numId w:val="1"/>
        </w:numPr>
        <w:ind w:firstLineChars="0"/>
        <w:jc w:val="left"/>
        <w:outlineLvl w:val="2"/>
        <w:rPr>
          <w:rFonts w:ascii="Times" w:eastAsia="宋体" w:hAnsi="Times"/>
          <w:b/>
          <w:sz w:val="28"/>
          <w:szCs w:val="28"/>
        </w:rPr>
      </w:pPr>
      <w:bookmarkStart w:id="37" w:name="_Toc480713713"/>
      <w:r>
        <w:rPr>
          <w:rFonts w:ascii="Times" w:eastAsia="宋体" w:hAnsi="Times" w:hint="eastAsia"/>
          <w:b/>
          <w:sz w:val="28"/>
          <w:szCs w:val="28"/>
        </w:rPr>
        <w:t>构建</w:t>
      </w:r>
      <w:r>
        <w:rPr>
          <w:rFonts w:ascii="Times" w:eastAsia="宋体" w:hAnsi="Times" w:hint="eastAsia"/>
          <w:b/>
          <w:sz w:val="28"/>
          <w:szCs w:val="28"/>
        </w:rPr>
        <w:t>HTTP</w:t>
      </w:r>
      <w:r>
        <w:rPr>
          <w:rFonts w:ascii="Times" w:eastAsia="宋体" w:hAnsi="Times" w:hint="eastAsia"/>
          <w:b/>
          <w:sz w:val="28"/>
          <w:szCs w:val="28"/>
        </w:rPr>
        <w:t>服务器</w:t>
      </w:r>
      <w:bookmarkEnd w:id="37"/>
    </w:p>
    <w:p w14:paraId="6D577F70" w14:textId="77777777" w:rsidR="0073245C" w:rsidRDefault="00A33A88">
      <w:pPr>
        <w:widowControl/>
        <w:spacing w:line="360" w:lineRule="auto"/>
        <w:ind w:firstLineChars="200" w:firstLine="420"/>
        <w:jc w:val="left"/>
        <w:rPr>
          <w:rFonts w:ascii="Times" w:eastAsia="宋体" w:hAnsi="Times"/>
          <w:szCs w:val="21"/>
        </w:rPr>
      </w:pPr>
      <w:r>
        <w:rPr>
          <w:rFonts w:ascii="Times" w:eastAsia="宋体" w:hAnsi="Times" w:hint="eastAsia"/>
          <w:szCs w:val="21"/>
        </w:rPr>
        <w:t>通过</w:t>
      </w:r>
      <w:r>
        <w:rPr>
          <w:rFonts w:ascii="Times" w:eastAsia="宋体" w:hAnsi="Times" w:cs="Times New Roman"/>
          <w:szCs w:val="21"/>
        </w:rPr>
        <w:t xml:space="preserve">http. </w:t>
      </w:r>
      <w:proofErr w:type="spellStart"/>
      <w:r>
        <w:rPr>
          <w:rFonts w:ascii="Times" w:eastAsia="宋体" w:hAnsi="Times" w:cs="Times New Roman"/>
          <w:szCs w:val="21"/>
        </w:rPr>
        <w:t>createServer</w:t>
      </w:r>
      <w:proofErr w:type="spellEnd"/>
      <w:r>
        <w:rPr>
          <w:rFonts w:ascii="Times" w:eastAsia="宋体" w:hAnsi="Times" w:hint="eastAsia"/>
          <w:szCs w:val="21"/>
        </w:rPr>
        <w:t>()</w:t>
      </w:r>
      <w:r>
        <w:rPr>
          <w:rFonts w:ascii="Times" w:eastAsia="宋体" w:hAnsi="Times" w:hint="eastAsia"/>
          <w:szCs w:val="21"/>
        </w:rPr>
        <w:t>方法即可实现一个</w:t>
      </w:r>
      <w:r>
        <w:rPr>
          <w:rFonts w:ascii="Times" w:eastAsia="宋体" w:hAnsi="Times" w:hint="eastAsia"/>
          <w:szCs w:val="21"/>
        </w:rPr>
        <w:t>HTTP</w:t>
      </w:r>
      <w:r>
        <w:rPr>
          <w:rFonts w:ascii="Times" w:eastAsia="宋体" w:hAnsi="Times" w:hint="eastAsia"/>
          <w:szCs w:val="21"/>
        </w:rPr>
        <w:t>服务器。对于</w:t>
      </w:r>
      <w:r>
        <w:rPr>
          <w:rFonts w:ascii="Times" w:eastAsia="宋体" w:hAnsi="Times" w:hint="eastAsia"/>
          <w:szCs w:val="21"/>
        </w:rPr>
        <w:t>TCP</w:t>
      </w:r>
      <w:r>
        <w:rPr>
          <w:rFonts w:ascii="Times" w:eastAsia="宋体" w:hAnsi="Times" w:hint="eastAsia"/>
          <w:szCs w:val="21"/>
        </w:rPr>
        <w:t>连接的读操作，</w:t>
      </w:r>
      <w:r>
        <w:rPr>
          <w:rFonts w:ascii="Times" w:eastAsia="宋体" w:hAnsi="Times" w:hint="eastAsia"/>
          <w:szCs w:val="21"/>
        </w:rPr>
        <w:t>http</w:t>
      </w:r>
      <w:r>
        <w:rPr>
          <w:rFonts w:ascii="Times" w:eastAsia="宋体" w:hAnsi="Times" w:hint="eastAsia"/>
          <w:szCs w:val="21"/>
        </w:rPr>
        <w:t>模块将其封装为</w:t>
      </w:r>
      <w:proofErr w:type="spellStart"/>
      <w:r>
        <w:rPr>
          <w:rFonts w:ascii="Times" w:eastAsia="宋体" w:hAnsi="Times" w:cs="Times New Roman" w:hint="eastAsia"/>
          <w:szCs w:val="21"/>
        </w:rPr>
        <w:t>ServerRequest</w:t>
      </w:r>
      <w:proofErr w:type="spellEnd"/>
      <w:r>
        <w:rPr>
          <w:rFonts w:ascii="Times" w:eastAsia="宋体" w:hAnsi="Times" w:hint="eastAsia"/>
          <w:szCs w:val="21"/>
        </w:rPr>
        <w:t>对象。</w:t>
      </w:r>
      <w:r>
        <w:rPr>
          <w:rFonts w:ascii="Times" w:eastAsia="宋体" w:hAnsi="Times" w:hint="eastAsia"/>
          <w:szCs w:val="21"/>
        </w:rPr>
        <w:t>HTTP</w:t>
      </w:r>
      <w:r>
        <w:rPr>
          <w:rFonts w:ascii="Times" w:eastAsia="宋体" w:hAnsi="Times" w:hint="eastAsia"/>
          <w:szCs w:val="21"/>
        </w:rPr>
        <w:t>的相应机制封装了对底层连接的写操作，将其看成一个可写的流对象。对于报头的写入，分为</w:t>
      </w:r>
      <w:proofErr w:type="spellStart"/>
      <w:r>
        <w:rPr>
          <w:rFonts w:ascii="Times" w:eastAsia="宋体" w:hAnsi="Times" w:cs="Times New Roman" w:hint="eastAsia"/>
          <w:szCs w:val="21"/>
        </w:rPr>
        <w:t>setHeader</w:t>
      </w:r>
      <w:proofErr w:type="spellEnd"/>
      <w:r>
        <w:rPr>
          <w:rFonts w:ascii="Times" w:eastAsia="宋体" w:hAnsi="Times" w:cs="Times New Roman" w:hint="eastAsia"/>
          <w:szCs w:val="21"/>
        </w:rPr>
        <w:t>()</w:t>
      </w:r>
      <w:r>
        <w:rPr>
          <w:rFonts w:ascii="Times" w:eastAsia="宋体" w:hAnsi="Times" w:hint="eastAsia"/>
          <w:szCs w:val="21"/>
        </w:rPr>
        <w:t>和</w:t>
      </w:r>
      <w:proofErr w:type="spellStart"/>
      <w:r>
        <w:rPr>
          <w:rFonts w:ascii="Times" w:eastAsia="宋体" w:hAnsi="Times" w:cs="Times New Roman" w:hint="eastAsia"/>
          <w:szCs w:val="21"/>
        </w:rPr>
        <w:t>writeHead</w:t>
      </w:r>
      <w:proofErr w:type="spellEnd"/>
      <w:r>
        <w:rPr>
          <w:rFonts w:ascii="Times" w:eastAsia="宋体" w:hAnsi="Times" w:cs="Times New Roman" w:hint="eastAsia"/>
          <w:szCs w:val="21"/>
        </w:rPr>
        <w:t>()</w:t>
      </w:r>
      <w:r>
        <w:rPr>
          <w:rFonts w:ascii="Times" w:eastAsia="宋体" w:hAnsi="Times" w:hint="eastAsia"/>
          <w:szCs w:val="21"/>
        </w:rPr>
        <w:t>两个步骤。报文体部分则是调用</w:t>
      </w:r>
      <w:proofErr w:type="spellStart"/>
      <w:r>
        <w:rPr>
          <w:rFonts w:ascii="Times" w:eastAsia="宋体" w:hAnsi="Times" w:cs="Times New Roman" w:hint="eastAsia"/>
          <w:szCs w:val="21"/>
        </w:rPr>
        <w:t>res.write</w:t>
      </w:r>
      <w:proofErr w:type="spellEnd"/>
      <w:r>
        <w:rPr>
          <w:rFonts w:ascii="Times" w:eastAsia="宋体" w:hAnsi="Times" w:cs="Times New Roman" w:hint="eastAsia"/>
          <w:szCs w:val="21"/>
        </w:rPr>
        <w:t>()</w:t>
      </w:r>
      <w:r>
        <w:rPr>
          <w:rFonts w:ascii="Times" w:eastAsia="宋体" w:hAnsi="Times" w:hint="eastAsia"/>
          <w:szCs w:val="21"/>
        </w:rPr>
        <w:t>和</w:t>
      </w:r>
      <w:proofErr w:type="spellStart"/>
      <w:r>
        <w:rPr>
          <w:rFonts w:ascii="Times" w:eastAsia="宋体" w:hAnsi="Times" w:cs="Times New Roman" w:hint="eastAsia"/>
          <w:szCs w:val="21"/>
        </w:rPr>
        <w:t>res.end</w:t>
      </w:r>
      <w:proofErr w:type="spellEnd"/>
      <w:r>
        <w:rPr>
          <w:rFonts w:ascii="Times" w:eastAsia="宋体" w:hAnsi="Times" w:cs="Times New Roman" w:hint="eastAsia"/>
          <w:szCs w:val="21"/>
        </w:rPr>
        <w:t>()</w:t>
      </w:r>
      <w:r>
        <w:rPr>
          <w:rFonts w:ascii="Times" w:eastAsia="宋体" w:hAnsi="Times" w:hint="eastAsia"/>
          <w:szCs w:val="21"/>
        </w:rPr>
        <w:t>方法实现。客户端的实现同服务器端</w:t>
      </w:r>
      <w:r>
        <w:rPr>
          <w:rFonts w:ascii="Times" w:eastAsia="宋体" w:hAnsi="Times" w:hint="eastAsia"/>
          <w:szCs w:val="21"/>
          <w:vertAlign w:val="superscript"/>
        </w:rPr>
        <w:t>[2]</w:t>
      </w:r>
      <w:r>
        <w:rPr>
          <w:rFonts w:ascii="Times" w:eastAsia="宋体" w:hAnsi="Times" w:hint="eastAsia"/>
          <w:szCs w:val="21"/>
        </w:rPr>
        <w:t>。</w:t>
      </w:r>
    </w:p>
    <w:p w14:paraId="50C0E0F3" w14:textId="77777777" w:rsidR="0073245C" w:rsidRDefault="00A33A88">
      <w:pPr>
        <w:widowControl/>
        <w:spacing w:line="360" w:lineRule="auto"/>
        <w:ind w:firstLineChars="200" w:firstLine="420"/>
        <w:jc w:val="left"/>
        <w:rPr>
          <w:rFonts w:ascii="Times" w:eastAsia="宋体" w:hAnsi="Times"/>
          <w:sz w:val="24"/>
          <w:szCs w:val="24"/>
        </w:rPr>
      </w:pPr>
      <w:r>
        <w:rPr>
          <w:rFonts w:ascii="Times" w:eastAsia="宋体" w:hAnsi="Times"/>
          <w:noProof/>
        </w:rPr>
        <w:drawing>
          <wp:inline distT="0" distB="0" distL="0" distR="0" wp14:anchorId="5E92DDC2" wp14:editId="43523EC2">
            <wp:extent cx="5274310" cy="2800985"/>
            <wp:effectExtent l="0" t="0" r="254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pic:cNvPicPr>
                  </pic:nvPicPr>
                  <pic:blipFill>
                    <a:blip r:embed="rId27"/>
                    <a:stretch>
                      <a:fillRect/>
                    </a:stretch>
                  </pic:blipFill>
                  <pic:spPr>
                    <a:xfrm>
                      <a:off x="0" y="0"/>
                      <a:ext cx="5274310" cy="2800985"/>
                    </a:xfrm>
                    <a:prstGeom prst="rect">
                      <a:avLst/>
                    </a:prstGeom>
                  </pic:spPr>
                </pic:pic>
              </a:graphicData>
            </a:graphic>
          </wp:inline>
        </w:drawing>
      </w:r>
    </w:p>
    <w:p w14:paraId="1282AE76" w14:textId="77777777" w:rsidR="0073245C" w:rsidRDefault="00A33A88">
      <w:pPr>
        <w:widowControl/>
        <w:ind w:firstLineChars="200" w:firstLine="420"/>
        <w:jc w:val="center"/>
        <w:rPr>
          <w:rFonts w:ascii="Times" w:eastAsia="宋体" w:hAnsi="Times"/>
          <w:szCs w:val="21"/>
        </w:rPr>
      </w:pPr>
      <w:commentRangeStart w:id="38"/>
      <w:r>
        <w:rPr>
          <w:rFonts w:ascii="Times" w:eastAsia="宋体" w:hAnsi="Times" w:hint="eastAsia"/>
          <w:szCs w:val="21"/>
        </w:rPr>
        <w:t>图</w:t>
      </w:r>
      <w:r>
        <w:rPr>
          <w:rFonts w:ascii="Times" w:eastAsia="宋体" w:hAnsi="Times" w:hint="eastAsia"/>
          <w:szCs w:val="21"/>
        </w:rPr>
        <w:t>4.</w:t>
      </w:r>
      <w:r>
        <w:rPr>
          <w:rFonts w:ascii="Times" w:eastAsia="宋体" w:hAnsi="Times"/>
          <w:szCs w:val="21"/>
        </w:rPr>
        <w:t>10</w:t>
      </w:r>
      <w:r>
        <w:rPr>
          <w:rFonts w:ascii="Times" w:eastAsia="宋体" w:hAnsi="Times" w:hint="eastAsia"/>
          <w:szCs w:val="21"/>
        </w:rPr>
        <w:t xml:space="preserve"> </w:t>
      </w:r>
      <w:r>
        <w:rPr>
          <w:rFonts w:ascii="Times" w:eastAsia="宋体" w:hAnsi="Times" w:hint="eastAsia"/>
          <w:szCs w:val="21"/>
        </w:rPr>
        <w:t>构建</w:t>
      </w:r>
      <w:r>
        <w:rPr>
          <w:rFonts w:ascii="Times" w:eastAsia="宋体" w:hAnsi="Times" w:hint="eastAsia"/>
          <w:szCs w:val="21"/>
        </w:rPr>
        <w:t>HTTP</w:t>
      </w:r>
      <w:r>
        <w:rPr>
          <w:rFonts w:ascii="Times" w:eastAsia="宋体" w:hAnsi="Times" w:hint="eastAsia"/>
          <w:szCs w:val="21"/>
        </w:rPr>
        <w:t>服务器用例描述</w:t>
      </w:r>
      <w:commentRangeEnd w:id="38"/>
      <w:r w:rsidR="00B00300">
        <w:rPr>
          <w:rStyle w:val="ac"/>
        </w:rPr>
        <w:commentReference w:id="38"/>
      </w:r>
    </w:p>
    <w:p w14:paraId="3A6B92B9" w14:textId="77777777" w:rsidR="0073245C" w:rsidRDefault="00A33A88">
      <w:pPr>
        <w:widowControl/>
        <w:ind w:firstLineChars="200" w:firstLine="420"/>
        <w:jc w:val="center"/>
        <w:rPr>
          <w:rFonts w:ascii="Times" w:eastAsia="宋体" w:hAnsi="Times"/>
          <w:szCs w:val="21"/>
        </w:rPr>
      </w:pPr>
      <w:r>
        <w:rPr>
          <w:rFonts w:ascii="Times" w:eastAsia="宋体" w:hAnsi="Times"/>
          <w:noProof/>
        </w:rPr>
        <w:lastRenderedPageBreak/>
        <w:drawing>
          <wp:inline distT="0" distB="0" distL="0" distR="0" wp14:anchorId="453E65CD" wp14:editId="05D454B3">
            <wp:extent cx="5274310" cy="2760980"/>
            <wp:effectExtent l="0" t="0" r="2540" b="127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pic:cNvPicPr>
                  </pic:nvPicPr>
                  <pic:blipFill>
                    <a:blip r:embed="rId28"/>
                    <a:stretch>
                      <a:fillRect/>
                    </a:stretch>
                  </pic:blipFill>
                  <pic:spPr>
                    <a:xfrm>
                      <a:off x="0" y="0"/>
                      <a:ext cx="5274310" cy="2760980"/>
                    </a:xfrm>
                    <a:prstGeom prst="rect">
                      <a:avLst/>
                    </a:prstGeom>
                  </pic:spPr>
                </pic:pic>
              </a:graphicData>
            </a:graphic>
          </wp:inline>
        </w:drawing>
      </w:r>
    </w:p>
    <w:p w14:paraId="4BE8A357" w14:textId="77777777" w:rsidR="0073245C" w:rsidRDefault="00A33A88">
      <w:pPr>
        <w:widowControl/>
        <w:ind w:firstLineChars="200" w:firstLine="420"/>
        <w:jc w:val="center"/>
        <w:rPr>
          <w:rFonts w:ascii="Times" w:eastAsia="宋体" w:hAnsi="Times"/>
          <w:szCs w:val="21"/>
        </w:rPr>
      </w:pPr>
      <w:commentRangeStart w:id="39"/>
      <w:r>
        <w:rPr>
          <w:rFonts w:ascii="Times" w:eastAsia="宋体" w:hAnsi="Times" w:hint="eastAsia"/>
          <w:szCs w:val="21"/>
        </w:rPr>
        <w:t>图</w:t>
      </w:r>
      <w:r>
        <w:rPr>
          <w:rFonts w:ascii="Times" w:eastAsia="宋体" w:hAnsi="Times" w:hint="eastAsia"/>
          <w:szCs w:val="21"/>
        </w:rPr>
        <w:t>4.</w:t>
      </w:r>
      <w:r>
        <w:rPr>
          <w:rFonts w:ascii="Times" w:eastAsia="宋体" w:hAnsi="Times"/>
          <w:szCs w:val="21"/>
        </w:rPr>
        <w:t>11</w:t>
      </w:r>
      <w:r>
        <w:rPr>
          <w:rFonts w:ascii="Times" w:eastAsia="宋体" w:hAnsi="Times" w:hint="eastAsia"/>
          <w:szCs w:val="21"/>
        </w:rPr>
        <w:t xml:space="preserve"> </w:t>
      </w:r>
      <w:r>
        <w:rPr>
          <w:rFonts w:ascii="Times" w:eastAsia="宋体" w:hAnsi="Times" w:hint="eastAsia"/>
          <w:szCs w:val="21"/>
        </w:rPr>
        <w:t>构建</w:t>
      </w:r>
      <w:r>
        <w:rPr>
          <w:rFonts w:ascii="Times" w:eastAsia="宋体" w:hAnsi="Times" w:hint="eastAsia"/>
          <w:szCs w:val="21"/>
        </w:rPr>
        <w:t>HTTP</w:t>
      </w:r>
      <w:r>
        <w:rPr>
          <w:rFonts w:ascii="Times" w:eastAsia="宋体" w:hAnsi="Times"/>
          <w:szCs w:val="21"/>
        </w:rPr>
        <w:t>S</w:t>
      </w:r>
      <w:r>
        <w:rPr>
          <w:rFonts w:ascii="Times" w:eastAsia="宋体" w:hAnsi="Times" w:hint="eastAsia"/>
          <w:szCs w:val="21"/>
        </w:rPr>
        <w:t>服务器用例描述</w:t>
      </w:r>
      <w:commentRangeEnd w:id="39"/>
      <w:r w:rsidR="00B00300">
        <w:rPr>
          <w:rStyle w:val="ac"/>
        </w:rPr>
        <w:commentReference w:id="39"/>
      </w:r>
    </w:p>
    <w:p w14:paraId="36CF1C2B" w14:textId="77777777" w:rsidR="0073245C" w:rsidRDefault="0073245C">
      <w:pPr>
        <w:widowControl/>
        <w:ind w:firstLineChars="200" w:firstLine="420"/>
        <w:jc w:val="center"/>
        <w:rPr>
          <w:rFonts w:ascii="Times" w:eastAsia="宋体" w:hAnsi="Times"/>
          <w:szCs w:val="21"/>
        </w:rPr>
      </w:pPr>
    </w:p>
    <w:p w14:paraId="4278761D" w14:textId="77777777" w:rsidR="0073245C" w:rsidRDefault="00A33A88">
      <w:pPr>
        <w:pStyle w:val="12"/>
        <w:widowControl/>
        <w:numPr>
          <w:ilvl w:val="2"/>
          <w:numId w:val="1"/>
        </w:numPr>
        <w:ind w:firstLineChars="0"/>
        <w:jc w:val="left"/>
        <w:outlineLvl w:val="2"/>
        <w:rPr>
          <w:rFonts w:ascii="Times" w:eastAsia="宋体" w:hAnsi="Times"/>
          <w:b/>
          <w:sz w:val="28"/>
          <w:szCs w:val="28"/>
        </w:rPr>
      </w:pPr>
      <w:bookmarkStart w:id="40" w:name="_Toc480713714"/>
      <w:r>
        <w:rPr>
          <w:rFonts w:ascii="Times" w:eastAsia="宋体" w:hAnsi="Times" w:hint="eastAsia"/>
          <w:b/>
          <w:sz w:val="28"/>
          <w:szCs w:val="28"/>
        </w:rPr>
        <w:t>构建</w:t>
      </w:r>
      <w:proofErr w:type="spellStart"/>
      <w:r>
        <w:rPr>
          <w:rFonts w:ascii="Times" w:eastAsia="宋体" w:hAnsi="Times" w:hint="eastAsia"/>
          <w:b/>
          <w:sz w:val="28"/>
          <w:szCs w:val="28"/>
        </w:rPr>
        <w:t>WebSocket</w:t>
      </w:r>
      <w:proofErr w:type="spellEnd"/>
      <w:r>
        <w:rPr>
          <w:rFonts w:ascii="Times" w:eastAsia="宋体" w:hAnsi="Times" w:hint="eastAsia"/>
          <w:b/>
          <w:sz w:val="28"/>
          <w:szCs w:val="28"/>
        </w:rPr>
        <w:t>服务器</w:t>
      </w:r>
      <w:bookmarkEnd w:id="40"/>
    </w:p>
    <w:p w14:paraId="2257FDDE" w14:textId="77777777" w:rsidR="0073245C" w:rsidRDefault="00A33A88">
      <w:pPr>
        <w:widowControl/>
        <w:spacing w:line="360" w:lineRule="auto"/>
        <w:ind w:firstLineChars="200" w:firstLine="420"/>
        <w:jc w:val="left"/>
        <w:rPr>
          <w:rFonts w:ascii="Times" w:eastAsia="宋体" w:hAnsi="Times"/>
          <w:szCs w:val="21"/>
        </w:rPr>
      </w:pPr>
      <w:r>
        <w:rPr>
          <w:rFonts w:ascii="Times" w:eastAsia="宋体" w:hAnsi="Times" w:hint="eastAsia"/>
          <w:szCs w:val="21"/>
        </w:rPr>
        <w:t>首先</w:t>
      </w:r>
      <w:r>
        <w:rPr>
          <w:rFonts w:ascii="Times" w:eastAsia="宋体" w:hAnsi="Times" w:hint="eastAsia"/>
          <w:szCs w:val="21"/>
        </w:rPr>
        <w:t xml:space="preserve">new </w:t>
      </w:r>
      <w:proofErr w:type="spellStart"/>
      <w:r>
        <w:rPr>
          <w:rFonts w:ascii="Times" w:eastAsia="宋体" w:hAnsi="Times" w:hint="eastAsia"/>
          <w:szCs w:val="21"/>
        </w:rPr>
        <w:t>WebSocket</w:t>
      </w:r>
      <w:proofErr w:type="spellEnd"/>
      <w:r>
        <w:rPr>
          <w:rFonts w:ascii="Times" w:eastAsia="宋体" w:hAnsi="Times" w:hint="eastAsia"/>
          <w:szCs w:val="21"/>
        </w:rPr>
        <w:t>()</w:t>
      </w:r>
      <w:r>
        <w:rPr>
          <w:rFonts w:ascii="Times" w:eastAsia="宋体" w:hAnsi="Times" w:hint="eastAsia"/>
          <w:szCs w:val="21"/>
        </w:rPr>
        <w:t>新建一个</w:t>
      </w:r>
      <w:proofErr w:type="spellStart"/>
      <w:r>
        <w:rPr>
          <w:rFonts w:ascii="Times" w:eastAsia="宋体" w:hAnsi="Times" w:hint="eastAsia"/>
          <w:szCs w:val="21"/>
        </w:rPr>
        <w:t>WebSocket</w:t>
      </w:r>
      <w:proofErr w:type="spellEnd"/>
      <w:r>
        <w:rPr>
          <w:rFonts w:ascii="Times" w:eastAsia="宋体" w:hAnsi="Times" w:hint="eastAsia"/>
          <w:szCs w:val="21"/>
        </w:rPr>
        <w:t>,</w:t>
      </w:r>
      <w:r>
        <w:rPr>
          <w:rFonts w:ascii="Times" w:eastAsia="宋体" w:hAnsi="Times" w:hint="eastAsia"/>
          <w:szCs w:val="21"/>
        </w:rPr>
        <w:t>然后用</w:t>
      </w:r>
      <w:proofErr w:type="spellStart"/>
      <w:r>
        <w:rPr>
          <w:rFonts w:ascii="Times" w:eastAsia="宋体" w:hAnsi="Times" w:hint="eastAsia"/>
          <w:szCs w:val="21"/>
        </w:rPr>
        <w:t>socket.onopen</w:t>
      </w:r>
      <w:proofErr w:type="spellEnd"/>
      <w:r>
        <w:rPr>
          <w:rFonts w:ascii="Times" w:eastAsia="宋体" w:hAnsi="Times" w:hint="eastAsia"/>
          <w:szCs w:val="21"/>
        </w:rPr>
        <w:t>()</w:t>
      </w:r>
      <w:r>
        <w:rPr>
          <w:rFonts w:ascii="Times" w:eastAsia="宋体" w:hAnsi="Times" w:hint="eastAsia"/>
          <w:szCs w:val="21"/>
        </w:rPr>
        <w:t>方法在浏览器与服务器</w:t>
      </w:r>
      <w:proofErr w:type="gramStart"/>
      <w:r>
        <w:rPr>
          <w:rFonts w:ascii="Times" w:eastAsia="宋体" w:hAnsi="Times" w:hint="eastAsia"/>
          <w:szCs w:val="21"/>
        </w:rPr>
        <w:t>端创建</w:t>
      </w:r>
      <w:proofErr w:type="spellStart"/>
      <w:proofErr w:type="gramEnd"/>
      <w:r>
        <w:rPr>
          <w:rFonts w:ascii="Times" w:eastAsia="宋体" w:hAnsi="Times" w:hint="eastAsia"/>
          <w:szCs w:val="21"/>
        </w:rPr>
        <w:t>WebSocket</w:t>
      </w:r>
      <w:proofErr w:type="spellEnd"/>
      <w:r>
        <w:rPr>
          <w:rFonts w:ascii="Times" w:eastAsia="宋体" w:hAnsi="Times" w:hint="eastAsia"/>
          <w:szCs w:val="21"/>
        </w:rPr>
        <w:t>协议请求，并规定向服务器端发送数据的时间。同时可以通过</w:t>
      </w:r>
      <w:proofErr w:type="spellStart"/>
      <w:r>
        <w:rPr>
          <w:rFonts w:ascii="Times" w:eastAsia="宋体" w:hAnsi="Times" w:hint="eastAsia"/>
          <w:szCs w:val="21"/>
        </w:rPr>
        <w:t>onmessage</w:t>
      </w:r>
      <w:proofErr w:type="spellEnd"/>
      <w:r>
        <w:rPr>
          <w:rFonts w:ascii="Times" w:eastAsia="宋体" w:hAnsi="Times" w:hint="eastAsia"/>
          <w:szCs w:val="21"/>
        </w:rPr>
        <w:t>()</w:t>
      </w:r>
      <w:r>
        <w:rPr>
          <w:rFonts w:ascii="Times" w:eastAsia="宋体" w:hAnsi="Times" w:hint="eastAsia"/>
          <w:szCs w:val="21"/>
        </w:rPr>
        <w:t>方法接收服务器端传来的数据。</w:t>
      </w:r>
    </w:p>
    <w:p w14:paraId="24B3047E" w14:textId="77777777" w:rsidR="0073245C" w:rsidRDefault="00A33A88">
      <w:pPr>
        <w:widowControl/>
        <w:spacing w:line="360" w:lineRule="auto"/>
        <w:ind w:firstLineChars="200" w:firstLine="420"/>
        <w:jc w:val="left"/>
        <w:rPr>
          <w:rFonts w:ascii="Times" w:eastAsia="宋体" w:hAnsi="Times"/>
          <w:sz w:val="24"/>
          <w:szCs w:val="24"/>
        </w:rPr>
      </w:pPr>
      <w:r>
        <w:rPr>
          <w:rFonts w:ascii="Times" w:eastAsia="宋体" w:hAnsi="Times"/>
          <w:noProof/>
        </w:rPr>
        <w:drawing>
          <wp:inline distT="0" distB="0" distL="0" distR="0" wp14:anchorId="3DC207BB" wp14:editId="57AF6D52">
            <wp:extent cx="5274310" cy="3463290"/>
            <wp:effectExtent l="0" t="0" r="2540" b="381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pic:cNvPicPr>
                  </pic:nvPicPr>
                  <pic:blipFill>
                    <a:blip r:embed="rId29"/>
                    <a:stretch>
                      <a:fillRect/>
                    </a:stretch>
                  </pic:blipFill>
                  <pic:spPr>
                    <a:xfrm>
                      <a:off x="0" y="0"/>
                      <a:ext cx="5274310" cy="3463290"/>
                    </a:xfrm>
                    <a:prstGeom prst="rect">
                      <a:avLst/>
                    </a:prstGeom>
                  </pic:spPr>
                </pic:pic>
              </a:graphicData>
            </a:graphic>
          </wp:inline>
        </w:drawing>
      </w:r>
    </w:p>
    <w:p w14:paraId="02C01D42" w14:textId="77777777" w:rsidR="0073245C" w:rsidRDefault="00A33A88">
      <w:pPr>
        <w:widowControl/>
        <w:ind w:firstLineChars="200" w:firstLine="420"/>
        <w:jc w:val="center"/>
        <w:rPr>
          <w:rFonts w:ascii="Times" w:eastAsia="宋体" w:hAnsi="Times"/>
          <w:szCs w:val="21"/>
        </w:rPr>
      </w:pPr>
      <w:commentRangeStart w:id="41"/>
      <w:r>
        <w:rPr>
          <w:rFonts w:ascii="Times" w:eastAsia="宋体" w:hAnsi="Times" w:hint="eastAsia"/>
          <w:szCs w:val="21"/>
        </w:rPr>
        <w:t>图</w:t>
      </w:r>
      <w:r>
        <w:rPr>
          <w:rFonts w:ascii="Times" w:eastAsia="宋体" w:hAnsi="Times" w:hint="eastAsia"/>
          <w:szCs w:val="21"/>
        </w:rPr>
        <w:t>4.1</w:t>
      </w:r>
      <w:r>
        <w:rPr>
          <w:rFonts w:ascii="Times" w:eastAsia="宋体" w:hAnsi="Times"/>
          <w:szCs w:val="21"/>
        </w:rPr>
        <w:t>2</w:t>
      </w:r>
      <w:r>
        <w:rPr>
          <w:rFonts w:ascii="Times" w:eastAsia="宋体" w:hAnsi="Times" w:hint="eastAsia"/>
          <w:szCs w:val="21"/>
        </w:rPr>
        <w:t xml:space="preserve"> </w:t>
      </w:r>
      <w:r>
        <w:rPr>
          <w:rFonts w:ascii="Times" w:eastAsia="宋体" w:hAnsi="Times" w:hint="eastAsia"/>
          <w:szCs w:val="21"/>
        </w:rPr>
        <w:t>构建</w:t>
      </w:r>
      <w:proofErr w:type="spellStart"/>
      <w:r>
        <w:rPr>
          <w:rFonts w:ascii="Times" w:eastAsia="宋体" w:hAnsi="Times" w:hint="eastAsia"/>
          <w:szCs w:val="21"/>
        </w:rPr>
        <w:t>WebSocket</w:t>
      </w:r>
      <w:proofErr w:type="spellEnd"/>
      <w:r>
        <w:rPr>
          <w:rFonts w:ascii="Times" w:eastAsia="宋体" w:hAnsi="Times" w:hint="eastAsia"/>
          <w:szCs w:val="21"/>
        </w:rPr>
        <w:t>服务器用例描述</w:t>
      </w:r>
      <w:commentRangeEnd w:id="41"/>
      <w:r w:rsidR="00B00300">
        <w:rPr>
          <w:rStyle w:val="ac"/>
        </w:rPr>
        <w:commentReference w:id="41"/>
      </w:r>
    </w:p>
    <w:p w14:paraId="1F2F2B65" w14:textId="77777777" w:rsidR="0073245C" w:rsidRDefault="00A33A88">
      <w:pPr>
        <w:pStyle w:val="12"/>
        <w:widowControl/>
        <w:numPr>
          <w:ilvl w:val="1"/>
          <w:numId w:val="1"/>
        </w:numPr>
        <w:ind w:firstLineChars="0"/>
        <w:jc w:val="left"/>
        <w:outlineLvl w:val="1"/>
        <w:rPr>
          <w:rFonts w:ascii="Times" w:eastAsia="宋体" w:hAnsi="Times"/>
          <w:b/>
          <w:sz w:val="32"/>
          <w:szCs w:val="32"/>
        </w:rPr>
      </w:pPr>
      <w:bookmarkStart w:id="42" w:name="_Toc480713715"/>
      <w:r>
        <w:rPr>
          <w:rFonts w:ascii="Times" w:eastAsia="宋体" w:hAnsi="Times" w:hint="eastAsia"/>
          <w:b/>
          <w:sz w:val="32"/>
          <w:szCs w:val="32"/>
        </w:rPr>
        <w:t>文件系统</w:t>
      </w:r>
      <w:bookmarkEnd w:id="42"/>
    </w:p>
    <w:p w14:paraId="6FA080EE" w14:textId="77777777" w:rsidR="0073245C" w:rsidRDefault="00A33A88">
      <w:pPr>
        <w:widowControl/>
        <w:spacing w:line="360" w:lineRule="auto"/>
        <w:ind w:firstLineChars="200" w:firstLine="420"/>
        <w:jc w:val="left"/>
        <w:rPr>
          <w:rFonts w:ascii="Times" w:eastAsia="宋体" w:hAnsi="Times"/>
          <w:szCs w:val="21"/>
        </w:rPr>
      </w:pPr>
      <w:r>
        <w:rPr>
          <w:rFonts w:ascii="Times" w:eastAsia="宋体" w:hAnsi="Times" w:hint="eastAsia"/>
          <w:szCs w:val="21"/>
        </w:rPr>
        <w:lastRenderedPageBreak/>
        <w:t>文件系统是文件操作的封装，它提供了文件的读取、写入、更名、删除等文件操作。</w:t>
      </w:r>
      <w:r>
        <w:rPr>
          <w:rFonts w:ascii="Times" w:eastAsia="宋体" w:hAnsi="Times"/>
          <w:szCs w:val="21"/>
        </w:rPr>
        <w:t>文件</w:t>
      </w:r>
      <w:r>
        <w:rPr>
          <w:rFonts w:ascii="Times" w:eastAsia="宋体" w:hAnsi="Times"/>
          <w:szCs w:val="21"/>
        </w:rPr>
        <w:t xml:space="preserve">I/O </w:t>
      </w:r>
      <w:r>
        <w:rPr>
          <w:rFonts w:ascii="Times" w:eastAsia="宋体" w:hAnsi="Times"/>
          <w:szCs w:val="21"/>
        </w:rPr>
        <w:t>是由简单封装的标准</w:t>
      </w:r>
      <w:r>
        <w:rPr>
          <w:rFonts w:ascii="Times" w:eastAsia="宋体" w:hAnsi="Times"/>
          <w:szCs w:val="21"/>
        </w:rPr>
        <w:t xml:space="preserve"> POSIX </w:t>
      </w:r>
      <w:r>
        <w:rPr>
          <w:rFonts w:ascii="Times" w:eastAsia="宋体" w:hAnsi="Times"/>
          <w:szCs w:val="21"/>
        </w:rPr>
        <w:t>函数提供的。通过</w:t>
      </w:r>
      <w:r>
        <w:rPr>
          <w:rFonts w:ascii="Times" w:eastAsia="宋体" w:hAnsi="Times" w:hint="eastAsia"/>
          <w:szCs w:val="21"/>
        </w:rPr>
        <w:t>require(</w:t>
      </w:r>
      <w:r>
        <w:rPr>
          <w:rFonts w:ascii="Times" w:eastAsia="宋体" w:hAnsi="Times"/>
          <w:szCs w:val="21"/>
        </w:rPr>
        <w:t>‘</w:t>
      </w:r>
      <w:r>
        <w:rPr>
          <w:rFonts w:ascii="Times" w:eastAsia="宋体" w:hAnsi="Times" w:hint="eastAsia"/>
          <w:szCs w:val="21"/>
        </w:rPr>
        <w:t>fs</w:t>
      </w:r>
      <w:r>
        <w:rPr>
          <w:rFonts w:ascii="Times" w:eastAsia="宋体" w:hAnsi="Times"/>
          <w:szCs w:val="21"/>
        </w:rPr>
        <w:t>’</w:t>
      </w:r>
      <w:r>
        <w:rPr>
          <w:rFonts w:ascii="Times" w:eastAsia="宋体" w:hAnsi="Times" w:hint="eastAsia"/>
          <w:szCs w:val="21"/>
        </w:rPr>
        <w:t>)</w:t>
      </w:r>
      <w:r>
        <w:rPr>
          <w:rFonts w:ascii="Times" w:eastAsia="宋体" w:hAnsi="Times"/>
          <w:szCs w:val="21"/>
        </w:rPr>
        <w:t>使用该模块。</w:t>
      </w:r>
      <w:r>
        <w:rPr>
          <w:rFonts w:ascii="Times" w:eastAsia="宋体" w:hAnsi="Times"/>
          <w:szCs w:val="21"/>
        </w:rPr>
        <w:t xml:space="preserve"> </w:t>
      </w:r>
      <w:r>
        <w:rPr>
          <w:rFonts w:ascii="Times" w:eastAsia="宋体" w:hAnsi="Times"/>
          <w:szCs w:val="21"/>
        </w:rPr>
        <w:t>所有的方法都有</w:t>
      </w:r>
      <w:proofErr w:type="gramStart"/>
      <w:r>
        <w:rPr>
          <w:rFonts w:ascii="Times" w:eastAsia="宋体" w:hAnsi="Times"/>
          <w:szCs w:val="21"/>
        </w:rPr>
        <w:t>异步和</w:t>
      </w:r>
      <w:proofErr w:type="gramEnd"/>
      <w:r>
        <w:rPr>
          <w:rFonts w:ascii="Times" w:eastAsia="宋体" w:hAnsi="Times"/>
          <w:szCs w:val="21"/>
        </w:rPr>
        <w:t>同步的形式。异步形式始终以完成回调作为它最后一个参数。传给完成回调的参数取决于具体方法，但第一个参数总是留给异常。如果操作成功完成，则第一个参数会是</w:t>
      </w:r>
      <w:r>
        <w:rPr>
          <w:rFonts w:ascii="Times" w:eastAsia="宋体" w:hAnsi="Times" w:hint="eastAsia"/>
          <w:szCs w:val="21"/>
        </w:rPr>
        <w:t>null</w:t>
      </w:r>
      <w:r>
        <w:rPr>
          <w:rFonts w:ascii="Times" w:eastAsia="宋体" w:hAnsi="Times"/>
          <w:szCs w:val="21"/>
        </w:rPr>
        <w:t>或</w:t>
      </w:r>
      <w:r>
        <w:rPr>
          <w:rFonts w:ascii="Times" w:eastAsia="宋体" w:hAnsi="Times" w:hint="eastAsia"/>
          <w:szCs w:val="21"/>
        </w:rPr>
        <w:t>undefined</w:t>
      </w:r>
      <w:r>
        <w:rPr>
          <w:rFonts w:ascii="Times" w:eastAsia="宋体" w:hAnsi="Times" w:hint="eastAsia"/>
          <w:szCs w:val="21"/>
        </w:rPr>
        <w:t>。</w:t>
      </w:r>
      <w:r>
        <w:rPr>
          <w:rFonts w:ascii="Times" w:eastAsia="宋体" w:hAnsi="Times"/>
          <w:szCs w:val="21"/>
        </w:rPr>
        <w:t>当使用同步形式时，任何异常都会被立即抛出。</w:t>
      </w:r>
      <w:r>
        <w:rPr>
          <w:rFonts w:ascii="Times" w:eastAsia="宋体" w:hAnsi="Times"/>
          <w:szCs w:val="21"/>
        </w:rPr>
        <w:t xml:space="preserve"> </w:t>
      </w:r>
      <w:r>
        <w:rPr>
          <w:rFonts w:ascii="Times" w:eastAsia="宋体" w:hAnsi="Times"/>
          <w:szCs w:val="21"/>
        </w:rPr>
        <w:t>可以使用</w:t>
      </w:r>
      <w:r>
        <w:rPr>
          <w:rFonts w:ascii="Times" w:eastAsia="宋体" w:hAnsi="Times"/>
          <w:szCs w:val="21"/>
        </w:rPr>
        <w:t xml:space="preserve">try/catch </w:t>
      </w:r>
      <w:r>
        <w:rPr>
          <w:rFonts w:ascii="Times" w:eastAsia="宋体" w:hAnsi="Times"/>
          <w:szCs w:val="21"/>
        </w:rPr>
        <w:t>来处理异常，或让它们往上冒泡。</w:t>
      </w:r>
    </w:p>
    <w:p w14:paraId="7B7F26FD" w14:textId="77777777" w:rsidR="0073245C" w:rsidRDefault="00A33A88">
      <w:pPr>
        <w:pStyle w:val="a7"/>
        <w:shd w:val="clear" w:color="auto" w:fill="FFFFFF"/>
        <w:spacing w:before="0" w:beforeAutospacing="0" w:after="0" w:afterAutospacing="0" w:line="360" w:lineRule="auto"/>
        <w:jc w:val="center"/>
        <w:rPr>
          <w:rFonts w:ascii="Times" w:hAnsi="Times"/>
          <w:color w:val="333333"/>
          <w:sz w:val="21"/>
          <w:szCs w:val="21"/>
        </w:rPr>
      </w:pPr>
      <w:r>
        <w:rPr>
          <w:rFonts w:ascii="Times" w:hAnsi="Times"/>
          <w:noProof/>
        </w:rPr>
        <w:drawing>
          <wp:inline distT="0" distB="0" distL="0" distR="0" wp14:anchorId="0001BB35" wp14:editId="5D77A09E">
            <wp:extent cx="4152900" cy="41910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30"/>
                    <a:stretch>
                      <a:fillRect/>
                    </a:stretch>
                  </pic:blipFill>
                  <pic:spPr>
                    <a:xfrm>
                      <a:off x="0" y="0"/>
                      <a:ext cx="4152900" cy="4191000"/>
                    </a:xfrm>
                    <a:prstGeom prst="rect">
                      <a:avLst/>
                    </a:prstGeom>
                  </pic:spPr>
                </pic:pic>
              </a:graphicData>
            </a:graphic>
          </wp:inline>
        </w:drawing>
      </w:r>
    </w:p>
    <w:p w14:paraId="5807B3EA" w14:textId="77777777" w:rsidR="0073245C" w:rsidRDefault="00A33A88">
      <w:pPr>
        <w:widowControl/>
        <w:ind w:firstLineChars="200" w:firstLine="420"/>
        <w:jc w:val="center"/>
        <w:rPr>
          <w:rFonts w:ascii="Times" w:eastAsia="宋体" w:hAnsi="Times"/>
          <w:szCs w:val="21"/>
        </w:rPr>
      </w:pPr>
      <w:commentRangeStart w:id="43"/>
      <w:r>
        <w:rPr>
          <w:rFonts w:ascii="Times" w:eastAsia="宋体" w:hAnsi="Times" w:hint="eastAsia"/>
          <w:szCs w:val="21"/>
        </w:rPr>
        <w:t>图</w:t>
      </w:r>
      <w:r>
        <w:rPr>
          <w:rFonts w:ascii="Times" w:eastAsia="宋体" w:hAnsi="Times" w:hint="eastAsia"/>
          <w:szCs w:val="21"/>
        </w:rPr>
        <w:t>4.1</w:t>
      </w:r>
      <w:r>
        <w:rPr>
          <w:rFonts w:ascii="Times" w:eastAsia="宋体" w:hAnsi="Times"/>
          <w:szCs w:val="21"/>
        </w:rPr>
        <w:t xml:space="preserve">3 </w:t>
      </w:r>
      <w:r>
        <w:rPr>
          <w:rFonts w:ascii="Times" w:eastAsia="宋体" w:hAnsi="Times" w:hint="eastAsia"/>
          <w:szCs w:val="21"/>
        </w:rPr>
        <w:t>文件系统用例图</w:t>
      </w:r>
      <w:commentRangeEnd w:id="43"/>
      <w:r w:rsidR="00D63EC8">
        <w:rPr>
          <w:rStyle w:val="ac"/>
        </w:rPr>
        <w:commentReference w:id="43"/>
      </w:r>
    </w:p>
    <w:p w14:paraId="3A8E0986" w14:textId="77777777" w:rsidR="0073245C" w:rsidRDefault="00A33A88">
      <w:pPr>
        <w:pStyle w:val="12"/>
        <w:widowControl/>
        <w:numPr>
          <w:ilvl w:val="2"/>
          <w:numId w:val="1"/>
        </w:numPr>
        <w:ind w:firstLineChars="0"/>
        <w:outlineLvl w:val="2"/>
        <w:rPr>
          <w:rFonts w:ascii="Times" w:eastAsia="宋体" w:hAnsi="Times"/>
          <w:b/>
          <w:sz w:val="28"/>
          <w:szCs w:val="28"/>
        </w:rPr>
      </w:pPr>
      <w:bookmarkStart w:id="44" w:name="_Toc480713716"/>
      <w:commentRangeStart w:id="45"/>
      <w:r>
        <w:rPr>
          <w:rFonts w:ascii="Times" w:eastAsia="宋体" w:hAnsi="Times" w:hint="eastAsia"/>
          <w:b/>
          <w:sz w:val="28"/>
          <w:szCs w:val="28"/>
        </w:rPr>
        <w:t>文件操作</w:t>
      </w:r>
      <w:bookmarkEnd w:id="44"/>
      <w:commentRangeEnd w:id="45"/>
      <w:r w:rsidR="00C41CA5">
        <w:rPr>
          <w:rStyle w:val="ac"/>
        </w:rPr>
        <w:commentReference w:id="45"/>
      </w:r>
    </w:p>
    <w:p w14:paraId="76103AA2" w14:textId="77777777" w:rsidR="0073245C" w:rsidRDefault="00A33A88">
      <w:pPr>
        <w:pStyle w:val="a7"/>
        <w:shd w:val="clear" w:color="auto" w:fill="FFFFFF"/>
        <w:spacing w:before="0" w:beforeAutospacing="0" w:after="0" w:afterAutospacing="0" w:line="360" w:lineRule="auto"/>
        <w:ind w:firstLineChars="200" w:firstLine="420"/>
        <w:rPr>
          <w:rFonts w:ascii="Times" w:hAnsi="Times" w:cstheme="minorBidi"/>
          <w:kern w:val="2"/>
          <w:sz w:val="21"/>
          <w:szCs w:val="21"/>
        </w:rPr>
      </w:pPr>
      <w:r>
        <w:rPr>
          <w:rFonts w:ascii="Times" w:hAnsi="Times" w:hint="eastAsia"/>
          <w:sz w:val="21"/>
          <w:szCs w:val="21"/>
        </w:rPr>
        <w:t>f</w:t>
      </w:r>
      <w:r>
        <w:rPr>
          <w:rFonts w:ascii="Times" w:hAnsi="Times" w:cstheme="minorBidi" w:hint="eastAsia"/>
          <w:kern w:val="2"/>
          <w:sz w:val="21"/>
          <w:szCs w:val="21"/>
        </w:rPr>
        <w:t>s</w:t>
      </w:r>
      <w:r>
        <w:rPr>
          <w:rFonts w:ascii="Times" w:hAnsi="Times" w:cstheme="minorBidi" w:hint="eastAsia"/>
          <w:kern w:val="2"/>
          <w:sz w:val="21"/>
          <w:szCs w:val="21"/>
        </w:rPr>
        <w:t>提供文件的读取、写入、更名、删除、遍历目录、链接等文件操作。每种操作都有</w:t>
      </w:r>
      <w:proofErr w:type="gramStart"/>
      <w:r>
        <w:rPr>
          <w:rFonts w:ascii="Times" w:hAnsi="Times" w:cstheme="minorBidi" w:hint="eastAsia"/>
          <w:kern w:val="2"/>
          <w:sz w:val="21"/>
          <w:szCs w:val="21"/>
        </w:rPr>
        <w:t>异步和</w:t>
      </w:r>
      <w:proofErr w:type="gramEnd"/>
      <w:r>
        <w:rPr>
          <w:rFonts w:ascii="Times" w:hAnsi="Times" w:cstheme="minorBidi" w:hint="eastAsia"/>
          <w:kern w:val="2"/>
          <w:sz w:val="21"/>
          <w:szCs w:val="21"/>
        </w:rPr>
        <w:t>同步两种形式。例如，读文件可以用</w:t>
      </w:r>
      <w:proofErr w:type="spellStart"/>
      <w:r>
        <w:rPr>
          <w:rFonts w:ascii="Times" w:hAnsi="Times" w:cstheme="minorBidi" w:hint="eastAsia"/>
          <w:kern w:val="2"/>
          <w:sz w:val="21"/>
          <w:szCs w:val="21"/>
        </w:rPr>
        <w:t>fs.open</w:t>
      </w:r>
      <w:proofErr w:type="spellEnd"/>
      <w:r>
        <w:rPr>
          <w:rFonts w:ascii="Times" w:hAnsi="Times" w:cstheme="minorBidi" w:hint="eastAsia"/>
          <w:kern w:val="2"/>
          <w:sz w:val="21"/>
          <w:szCs w:val="21"/>
        </w:rPr>
        <w:t>()</w:t>
      </w:r>
      <w:r>
        <w:rPr>
          <w:rFonts w:ascii="Times" w:hAnsi="Times" w:cstheme="minorBidi" w:hint="eastAsia"/>
          <w:kern w:val="2"/>
          <w:sz w:val="21"/>
          <w:szCs w:val="21"/>
        </w:rPr>
        <w:t>和</w:t>
      </w:r>
      <w:proofErr w:type="spellStart"/>
      <w:r>
        <w:rPr>
          <w:rFonts w:ascii="Times" w:hAnsi="Times" w:cstheme="minorBidi" w:hint="eastAsia"/>
          <w:kern w:val="2"/>
          <w:sz w:val="21"/>
          <w:szCs w:val="21"/>
        </w:rPr>
        <w:t>fs.read</w:t>
      </w:r>
      <w:proofErr w:type="spellEnd"/>
      <w:r>
        <w:rPr>
          <w:rFonts w:ascii="Times" w:hAnsi="Times" w:cstheme="minorBidi" w:hint="eastAsia"/>
          <w:kern w:val="2"/>
          <w:sz w:val="21"/>
          <w:szCs w:val="21"/>
        </w:rPr>
        <w:t>()</w:t>
      </w:r>
      <w:r>
        <w:rPr>
          <w:rFonts w:ascii="Times" w:hAnsi="Times" w:cstheme="minorBidi" w:hint="eastAsia"/>
          <w:kern w:val="2"/>
          <w:sz w:val="21"/>
          <w:szCs w:val="21"/>
        </w:rPr>
        <w:t>来实现，也可以用</w:t>
      </w:r>
      <w:proofErr w:type="spellStart"/>
      <w:r>
        <w:rPr>
          <w:rFonts w:ascii="Times" w:hAnsi="Times" w:cstheme="minorBidi" w:hint="eastAsia"/>
          <w:kern w:val="2"/>
          <w:sz w:val="21"/>
          <w:szCs w:val="21"/>
        </w:rPr>
        <w:t>fs.readFile</w:t>
      </w:r>
      <w:proofErr w:type="spellEnd"/>
      <w:r>
        <w:rPr>
          <w:rFonts w:ascii="Times" w:hAnsi="Times" w:cstheme="minorBidi" w:hint="eastAsia"/>
          <w:kern w:val="2"/>
          <w:sz w:val="21"/>
          <w:szCs w:val="21"/>
        </w:rPr>
        <w:t>()</w:t>
      </w:r>
      <w:r>
        <w:rPr>
          <w:rFonts w:ascii="Times" w:hAnsi="Times" w:cstheme="minorBidi" w:hint="eastAsia"/>
          <w:kern w:val="2"/>
          <w:sz w:val="21"/>
          <w:szCs w:val="21"/>
        </w:rPr>
        <w:t>来实现。前者相比于后者提供了更底层的接口</w:t>
      </w:r>
      <w:r>
        <w:rPr>
          <w:rFonts w:ascii="Times" w:hAnsi="Times" w:cstheme="minorBidi" w:hint="eastAsia"/>
          <w:kern w:val="2"/>
          <w:sz w:val="21"/>
          <w:szCs w:val="21"/>
          <w:vertAlign w:val="superscript"/>
        </w:rPr>
        <w:t>[1]</w:t>
      </w:r>
      <w:r>
        <w:rPr>
          <w:rFonts w:ascii="Times" w:hAnsi="Times" w:cstheme="minorBidi" w:hint="eastAsia"/>
          <w:kern w:val="2"/>
          <w:sz w:val="21"/>
          <w:szCs w:val="21"/>
        </w:rPr>
        <w:t>。</w:t>
      </w:r>
    </w:p>
    <w:p w14:paraId="67A65AB3" w14:textId="77777777" w:rsidR="0073245C" w:rsidRDefault="00A33A88">
      <w:pPr>
        <w:pStyle w:val="a7"/>
        <w:shd w:val="clear" w:color="auto" w:fill="FFFFFF"/>
        <w:spacing w:before="0" w:beforeAutospacing="0" w:after="0" w:afterAutospacing="0" w:line="360" w:lineRule="auto"/>
        <w:ind w:firstLineChars="200" w:firstLine="480"/>
        <w:rPr>
          <w:rFonts w:ascii="Times" w:hAnsi="Times" w:cstheme="minorBidi"/>
          <w:kern w:val="2"/>
          <w:sz w:val="21"/>
          <w:szCs w:val="21"/>
        </w:rPr>
      </w:pPr>
      <w:r>
        <w:rPr>
          <w:rFonts w:ascii="Times" w:hAnsi="Times"/>
          <w:noProof/>
        </w:rPr>
        <w:lastRenderedPageBreak/>
        <w:drawing>
          <wp:inline distT="0" distB="0" distL="0" distR="0" wp14:anchorId="5159A85D" wp14:editId="779CCCC0">
            <wp:extent cx="5113020" cy="255270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31"/>
                    <a:stretch>
                      <a:fillRect/>
                    </a:stretch>
                  </pic:blipFill>
                  <pic:spPr>
                    <a:xfrm>
                      <a:off x="0" y="0"/>
                      <a:ext cx="5113463" cy="2552921"/>
                    </a:xfrm>
                    <a:prstGeom prst="rect">
                      <a:avLst/>
                    </a:prstGeom>
                  </pic:spPr>
                </pic:pic>
              </a:graphicData>
            </a:graphic>
          </wp:inline>
        </w:drawing>
      </w:r>
    </w:p>
    <w:p w14:paraId="73F27CFC" w14:textId="77777777" w:rsidR="0073245C" w:rsidRDefault="00A33A88">
      <w:pPr>
        <w:widowControl/>
        <w:ind w:firstLineChars="200" w:firstLine="420"/>
        <w:jc w:val="center"/>
        <w:rPr>
          <w:rFonts w:ascii="Times" w:eastAsia="宋体" w:hAnsi="Times"/>
          <w:szCs w:val="21"/>
        </w:rPr>
      </w:pPr>
      <w:r>
        <w:rPr>
          <w:rFonts w:ascii="Times" w:eastAsia="宋体" w:hAnsi="Times" w:hint="eastAsia"/>
          <w:szCs w:val="21"/>
        </w:rPr>
        <w:t>图</w:t>
      </w:r>
      <w:r>
        <w:rPr>
          <w:rFonts w:ascii="Times" w:eastAsia="宋体" w:hAnsi="Times" w:hint="eastAsia"/>
          <w:szCs w:val="21"/>
        </w:rPr>
        <w:t>4.1</w:t>
      </w:r>
      <w:r>
        <w:rPr>
          <w:rFonts w:ascii="Times" w:eastAsia="宋体" w:hAnsi="Times"/>
          <w:szCs w:val="21"/>
        </w:rPr>
        <w:t xml:space="preserve">4 </w:t>
      </w:r>
      <w:r>
        <w:rPr>
          <w:rFonts w:ascii="Times" w:eastAsia="宋体" w:hAnsi="Times" w:hint="eastAsia"/>
          <w:szCs w:val="21"/>
        </w:rPr>
        <w:t xml:space="preserve"> </w:t>
      </w:r>
      <w:r>
        <w:rPr>
          <w:rFonts w:ascii="Times" w:eastAsia="宋体" w:hAnsi="Times" w:hint="eastAsia"/>
          <w:szCs w:val="21"/>
        </w:rPr>
        <w:t>写入文件用例描述</w:t>
      </w:r>
    </w:p>
    <w:p w14:paraId="38B1C855" w14:textId="77777777" w:rsidR="0073245C" w:rsidRDefault="00A33A88">
      <w:pPr>
        <w:pStyle w:val="a7"/>
        <w:shd w:val="clear" w:color="auto" w:fill="FFFFFF"/>
        <w:spacing w:before="0" w:beforeAutospacing="0" w:after="0" w:afterAutospacing="0" w:line="360" w:lineRule="auto"/>
        <w:ind w:firstLineChars="200" w:firstLine="480"/>
        <w:rPr>
          <w:rFonts w:ascii="Times" w:hAnsi="Times" w:cstheme="minorBidi"/>
          <w:kern w:val="2"/>
          <w:sz w:val="21"/>
          <w:szCs w:val="21"/>
        </w:rPr>
      </w:pPr>
      <w:r>
        <w:rPr>
          <w:rFonts w:ascii="Times" w:hAnsi="Times"/>
          <w:noProof/>
        </w:rPr>
        <w:drawing>
          <wp:inline distT="0" distB="0" distL="0" distR="0" wp14:anchorId="5567E134" wp14:editId="0D3760AF">
            <wp:extent cx="5274310" cy="3145790"/>
            <wp:effectExtent l="0" t="0" r="254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32"/>
                    <a:stretch>
                      <a:fillRect/>
                    </a:stretch>
                  </pic:blipFill>
                  <pic:spPr>
                    <a:xfrm>
                      <a:off x="0" y="0"/>
                      <a:ext cx="5274310" cy="3145790"/>
                    </a:xfrm>
                    <a:prstGeom prst="rect">
                      <a:avLst/>
                    </a:prstGeom>
                  </pic:spPr>
                </pic:pic>
              </a:graphicData>
            </a:graphic>
          </wp:inline>
        </w:drawing>
      </w:r>
    </w:p>
    <w:p w14:paraId="175F373A" w14:textId="77777777" w:rsidR="0073245C" w:rsidRDefault="00A33A88">
      <w:pPr>
        <w:widowControl/>
        <w:ind w:firstLineChars="200" w:firstLine="420"/>
        <w:jc w:val="center"/>
        <w:rPr>
          <w:rFonts w:ascii="Times" w:eastAsia="宋体" w:hAnsi="Times"/>
          <w:szCs w:val="21"/>
        </w:rPr>
      </w:pPr>
      <w:r>
        <w:rPr>
          <w:rFonts w:ascii="Times" w:eastAsia="宋体" w:hAnsi="Times" w:hint="eastAsia"/>
          <w:szCs w:val="21"/>
        </w:rPr>
        <w:t>图</w:t>
      </w:r>
      <w:r>
        <w:rPr>
          <w:rFonts w:ascii="Times" w:eastAsia="宋体" w:hAnsi="Times" w:hint="eastAsia"/>
          <w:szCs w:val="21"/>
        </w:rPr>
        <w:t>4.1</w:t>
      </w:r>
      <w:r>
        <w:rPr>
          <w:rFonts w:ascii="Times" w:eastAsia="宋体" w:hAnsi="Times"/>
          <w:szCs w:val="21"/>
        </w:rPr>
        <w:t xml:space="preserve">5 </w:t>
      </w:r>
      <w:r>
        <w:rPr>
          <w:rFonts w:ascii="Times" w:eastAsia="宋体" w:hAnsi="Times" w:hint="eastAsia"/>
          <w:szCs w:val="21"/>
        </w:rPr>
        <w:t xml:space="preserve"> </w:t>
      </w:r>
      <w:r>
        <w:rPr>
          <w:rFonts w:ascii="Times" w:eastAsia="宋体" w:hAnsi="Times" w:hint="eastAsia"/>
          <w:szCs w:val="21"/>
        </w:rPr>
        <w:t>读取文件用例描述</w:t>
      </w:r>
    </w:p>
    <w:p w14:paraId="3AD67773" w14:textId="77777777" w:rsidR="0073245C" w:rsidRDefault="00A33A88">
      <w:pPr>
        <w:pStyle w:val="a7"/>
        <w:shd w:val="clear" w:color="auto" w:fill="FFFFFF"/>
        <w:spacing w:before="0" w:beforeAutospacing="0" w:after="0" w:afterAutospacing="0" w:line="360" w:lineRule="auto"/>
        <w:jc w:val="center"/>
        <w:rPr>
          <w:rFonts w:ascii="Times" w:hAnsi="Times" w:cstheme="minorBidi"/>
          <w:kern w:val="2"/>
          <w:sz w:val="21"/>
          <w:szCs w:val="21"/>
        </w:rPr>
      </w:pPr>
      <w:r>
        <w:rPr>
          <w:rFonts w:ascii="Times" w:hAnsi="Times"/>
          <w:noProof/>
        </w:rPr>
        <w:lastRenderedPageBreak/>
        <w:drawing>
          <wp:inline distT="0" distB="0" distL="0" distR="0" wp14:anchorId="2084D66B" wp14:editId="23228D3B">
            <wp:extent cx="5274310" cy="3307080"/>
            <wp:effectExtent l="0" t="0" r="2540" b="762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pic:cNvPicPr>
                  </pic:nvPicPr>
                  <pic:blipFill>
                    <a:blip r:embed="rId33"/>
                    <a:stretch>
                      <a:fillRect/>
                    </a:stretch>
                  </pic:blipFill>
                  <pic:spPr>
                    <a:xfrm>
                      <a:off x="0" y="0"/>
                      <a:ext cx="5274310" cy="3307080"/>
                    </a:xfrm>
                    <a:prstGeom prst="rect">
                      <a:avLst/>
                    </a:prstGeom>
                  </pic:spPr>
                </pic:pic>
              </a:graphicData>
            </a:graphic>
          </wp:inline>
        </w:drawing>
      </w:r>
    </w:p>
    <w:p w14:paraId="50B14647" w14:textId="77777777" w:rsidR="0073245C" w:rsidRDefault="00A33A88">
      <w:pPr>
        <w:widowControl/>
        <w:ind w:firstLineChars="200" w:firstLine="420"/>
        <w:jc w:val="center"/>
        <w:rPr>
          <w:rFonts w:ascii="Times" w:eastAsia="宋体" w:hAnsi="Times"/>
          <w:szCs w:val="21"/>
        </w:rPr>
      </w:pPr>
      <w:commentRangeStart w:id="46"/>
      <w:r>
        <w:rPr>
          <w:rFonts w:ascii="Times" w:eastAsia="宋体" w:hAnsi="Times" w:hint="eastAsia"/>
          <w:szCs w:val="21"/>
        </w:rPr>
        <w:t>图</w:t>
      </w:r>
      <w:r>
        <w:rPr>
          <w:rFonts w:ascii="Times" w:eastAsia="宋体" w:hAnsi="Times" w:hint="eastAsia"/>
          <w:szCs w:val="21"/>
        </w:rPr>
        <w:t>4.1</w:t>
      </w:r>
      <w:r>
        <w:rPr>
          <w:rFonts w:ascii="Times" w:eastAsia="宋体" w:hAnsi="Times"/>
          <w:szCs w:val="21"/>
        </w:rPr>
        <w:t xml:space="preserve">6 </w:t>
      </w:r>
      <w:r>
        <w:rPr>
          <w:rFonts w:ascii="Times" w:eastAsia="宋体" w:hAnsi="Times" w:hint="eastAsia"/>
          <w:szCs w:val="21"/>
        </w:rPr>
        <w:t xml:space="preserve"> </w:t>
      </w:r>
      <w:r>
        <w:rPr>
          <w:rFonts w:ascii="Times" w:eastAsia="宋体" w:hAnsi="Times" w:hint="eastAsia"/>
          <w:szCs w:val="21"/>
        </w:rPr>
        <w:t>更名文件用例描述</w:t>
      </w:r>
      <w:commentRangeEnd w:id="46"/>
      <w:r w:rsidR="00B00300">
        <w:rPr>
          <w:rStyle w:val="ac"/>
        </w:rPr>
        <w:commentReference w:id="46"/>
      </w:r>
    </w:p>
    <w:p w14:paraId="3BE1E0EB" w14:textId="77777777" w:rsidR="0073245C" w:rsidRDefault="00A33A88">
      <w:pPr>
        <w:widowControl/>
        <w:ind w:firstLineChars="200" w:firstLine="420"/>
        <w:jc w:val="center"/>
        <w:rPr>
          <w:rFonts w:ascii="Times" w:eastAsia="宋体" w:hAnsi="Times"/>
          <w:szCs w:val="21"/>
        </w:rPr>
      </w:pPr>
      <w:r>
        <w:rPr>
          <w:rFonts w:ascii="Times" w:eastAsia="宋体" w:hAnsi="Times"/>
          <w:noProof/>
        </w:rPr>
        <w:drawing>
          <wp:inline distT="0" distB="0" distL="0" distR="0" wp14:anchorId="7F90D969" wp14:editId="72F18E32">
            <wp:extent cx="5274310" cy="2993390"/>
            <wp:effectExtent l="0" t="0" r="254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pic:cNvPicPr>
                  </pic:nvPicPr>
                  <pic:blipFill>
                    <a:blip r:embed="rId34"/>
                    <a:stretch>
                      <a:fillRect/>
                    </a:stretch>
                  </pic:blipFill>
                  <pic:spPr>
                    <a:xfrm>
                      <a:off x="0" y="0"/>
                      <a:ext cx="5274310" cy="2993390"/>
                    </a:xfrm>
                    <a:prstGeom prst="rect">
                      <a:avLst/>
                    </a:prstGeom>
                  </pic:spPr>
                </pic:pic>
              </a:graphicData>
            </a:graphic>
          </wp:inline>
        </w:drawing>
      </w:r>
    </w:p>
    <w:p w14:paraId="637E6A04" w14:textId="77777777" w:rsidR="0073245C" w:rsidRDefault="00A33A88">
      <w:pPr>
        <w:widowControl/>
        <w:ind w:firstLineChars="200" w:firstLine="420"/>
        <w:jc w:val="center"/>
        <w:rPr>
          <w:rFonts w:ascii="Times" w:eastAsia="宋体" w:hAnsi="Times"/>
          <w:szCs w:val="21"/>
        </w:rPr>
      </w:pPr>
      <w:r>
        <w:rPr>
          <w:rFonts w:ascii="Times" w:eastAsia="宋体" w:hAnsi="Times" w:hint="eastAsia"/>
          <w:szCs w:val="21"/>
        </w:rPr>
        <w:t>图</w:t>
      </w:r>
      <w:r>
        <w:rPr>
          <w:rFonts w:ascii="Times" w:eastAsia="宋体" w:hAnsi="Times" w:hint="eastAsia"/>
          <w:szCs w:val="21"/>
        </w:rPr>
        <w:t>4.1</w:t>
      </w:r>
      <w:r>
        <w:rPr>
          <w:rFonts w:ascii="Times" w:eastAsia="宋体" w:hAnsi="Times"/>
          <w:szCs w:val="21"/>
        </w:rPr>
        <w:t xml:space="preserve">7 </w:t>
      </w:r>
      <w:r>
        <w:rPr>
          <w:rFonts w:ascii="Times" w:eastAsia="宋体" w:hAnsi="Times" w:hint="eastAsia"/>
          <w:szCs w:val="21"/>
        </w:rPr>
        <w:t xml:space="preserve"> </w:t>
      </w:r>
      <w:r>
        <w:rPr>
          <w:rFonts w:ascii="Times" w:eastAsia="宋体" w:hAnsi="Times" w:hint="eastAsia"/>
          <w:szCs w:val="21"/>
        </w:rPr>
        <w:t>删除文件用例描述</w:t>
      </w:r>
    </w:p>
    <w:p w14:paraId="03B602B5" w14:textId="77777777" w:rsidR="0073245C" w:rsidRDefault="0073245C">
      <w:pPr>
        <w:widowControl/>
        <w:ind w:firstLineChars="200" w:firstLine="420"/>
        <w:jc w:val="center"/>
        <w:rPr>
          <w:rFonts w:ascii="Times" w:eastAsia="宋体" w:hAnsi="Times"/>
          <w:szCs w:val="21"/>
        </w:rPr>
      </w:pPr>
    </w:p>
    <w:p w14:paraId="789298C4" w14:textId="77777777" w:rsidR="0073245C" w:rsidRDefault="0073245C">
      <w:pPr>
        <w:pStyle w:val="a7"/>
        <w:shd w:val="clear" w:color="auto" w:fill="FFFFFF"/>
        <w:spacing w:before="0" w:beforeAutospacing="0" w:after="0" w:afterAutospacing="0" w:line="360" w:lineRule="auto"/>
        <w:ind w:firstLineChars="200" w:firstLine="420"/>
        <w:jc w:val="center"/>
        <w:rPr>
          <w:rFonts w:ascii="Times" w:hAnsi="Times" w:cstheme="minorBidi"/>
          <w:kern w:val="2"/>
          <w:sz w:val="21"/>
          <w:szCs w:val="21"/>
        </w:rPr>
      </w:pPr>
    </w:p>
    <w:p w14:paraId="2AFB8E31" w14:textId="77777777" w:rsidR="0073245C" w:rsidRDefault="0073245C">
      <w:pPr>
        <w:pStyle w:val="a7"/>
        <w:shd w:val="clear" w:color="auto" w:fill="FFFFFF"/>
        <w:spacing w:before="0" w:beforeAutospacing="0" w:after="0" w:afterAutospacing="0" w:line="360" w:lineRule="auto"/>
        <w:jc w:val="center"/>
        <w:rPr>
          <w:rFonts w:ascii="Times" w:hAnsi="Times" w:cstheme="minorBidi"/>
          <w:kern w:val="2"/>
          <w:sz w:val="21"/>
          <w:szCs w:val="21"/>
        </w:rPr>
      </w:pPr>
    </w:p>
    <w:p w14:paraId="0F8AB25D" w14:textId="77777777" w:rsidR="0073245C" w:rsidRDefault="00A33A88">
      <w:pPr>
        <w:pStyle w:val="a7"/>
        <w:shd w:val="clear" w:color="auto" w:fill="FFFFFF"/>
        <w:spacing w:before="0" w:beforeAutospacing="0" w:after="0" w:afterAutospacing="0" w:line="360" w:lineRule="auto"/>
        <w:ind w:firstLineChars="200" w:firstLine="480"/>
        <w:rPr>
          <w:rFonts w:ascii="Times" w:hAnsi="Times" w:cstheme="minorBidi"/>
          <w:kern w:val="2"/>
          <w:sz w:val="21"/>
          <w:szCs w:val="21"/>
        </w:rPr>
      </w:pPr>
      <w:r>
        <w:rPr>
          <w:rFonts w:ascii="Times" w:hAnsi="Times"/>
          <w:noProof/>
        </w:rPr>
        <w:lastRenderedPageBreak/>
        <w:drawing>
          <wp:inline distT="0" distB="0" distL="0" distR="0" wp14:anchorId="37E91A83" wp14:editId="04AAE14B">
            <wp:extent cx="5090160" cy="3307080"/>
            <wp:effectExtent l="0" t="0" r="0" b="762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a:picLocks noChangeAspect="1"/>
                    </pic:cNvPicPr>
                  </pic:nvPicPr>
                  <pic:blipFill>
                    <a:blip r:embed="rId35"/>
                    <a:stretch>
                      <a:fillRect/>
                    </a:stretch>
                  </pic:blipFill>
                  <pic:spPr>
                    <a:xfrm>
                      <a:off x="0" y="0"/>
                      <a:ext cx="5090601" cy="3307367"/>
                    </a:xfrm>
                    <a:prstGeom prst="rect">
                      <a:avLst/>
                    </a:prstGeom>
                  </pic:spPr>
                </pic:pic>
              </a:graphicData>
            </a:graphic>
          </wp:inline>
        </w:drawing>
      </w:r>
    </w:p>
    <w:p w14:paraId="56E954FA" w14:textId="77777777" w:rsidR="0073245C" w:rsidRDefault="00A33A88">
      <w:pPr>
        <w:widowControl/>
        <w:ind w:firstLineChars="200" w:firstLine="420"/>
        <w:jc w:val="center"/>
        <w:rPr>
          <w:rFonts w:ascii="Times" w:eastAsia="宋体" w:hAnsi="Times"/>
          <w:szCs w:val="21"/>
        </w:rPr>
      </w:pPr>
      <w:r>
        <w:rPr>
          <w:rFonts w:ascii="Times" w:eastAsia="宋体" w:hAnsi="Times" w:hint="eastAsia"/>
          <w:szCs w:val="21"/>
        </w:rPr>
        <w:t>图</w:t>
      </w:r>
      <w:r>
        <w:rPr>
          <w:rFonts w:ascii="Times" w:eastAsia="宋体" w:hAnsi="Times" w:hint="eastAsia"/>
          <w:szCs w:val="21"/>
        </w:rPr>
        <w:t>4.1</w:t>
      </w:r>
      <w:r>
        <w:rPr>
          <w:rFonts w:ascii="Times" w:eastAsia="宋体" w:hAnsi="Times"/>
          <w:szCs w:val="21"/>
        </w:rPr>
        <w:t xml:space="preserve">8  </w:t>
      </w:r>
      <w:r>
        <w:rPr>
          <w:rFonts w:ascii="Times" w:eastAsia="宋体" w:hAnsi="Times" w:hint="eastAsia"/>
          <w:szCs w:val="21"/>
        </w:rPr>
        <w:t>创建目录用例描述</w:t>
      </w:r>
    </w:p>
    <w:p w14:paraId="506DE7B1" w14:textId="77777777" w:rsidR="0073245C" w:rsidRDefault="00A33A88">
      <w:pPr>
        <w:pStyle w:val="a7"/>
        <w:shd w:val="clear" w:color="auto" w:fill="FFFFFF"/>
        <w:spacing w:before="0" w:beforeAutospacing="0" w:after="0" w:afterAutospacing="0" w:line="360" w:lineRule="auto"/>
        <w:ind w:firstLineChars="200" w:firstLine="480"/>
        <w:rPr>
          <w:rFonts w:ascii="Times" w:hAnsi="Times" w:cstheme="minorBidi"/>
          <w:kern w:val="2"/>
          <w:sz w:val="21"/>
          <w:szCs w:val="21"/>
        </w:rPr>
      </w:pPr>
      <w:r>
        <w:rPr>
          <w:rFonts w:ascii="Times" w:hAnsi="Times"/>
          <w:noProof/>
        </w:rPr>
        <w:drawing>
          <wp:inline distT="0" distB="0" distL="0" distR="0" wp14:anchorId="2A91BB96" wp14:editId="33D62BF4">
            <wp:extent cx="5274310" cy="3213100"/>
            <wp:effectExtent l="0" t="0" r="2540" b="635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a:picLocks noChangeAspect="1"/>
                    </pic:cNvPicPr>
                  </pic:nvPicPr>
                  <pic:blipFill>
                    <a:blip r:embed="rId36"/>
                    <a:stretch>
                      <a:fillRect/>
                    </a:stretch>
                  </pic:blipFill>
                  <pic:spPr>
                    <a:xfrm>
                      <a:off x="0" y="0"/>
                      <a:ext cx="5274310" cy="3213100"/>
                    </a:xfrm>
                    <a:prstGeom prst="rect">
                      <a:avLst/>
                    </a:prstGeom>
                  </pic:spPr>
                </pic:pic>
              </a:graphicData>
            </a:graphic>
          </wp:inline>
        </w:drawing>
      </w:r>
    </w:p>
    <w:p w14:paraId="235E4838" w14:textId="77777777" w:rsidR="0073245C" w:rsidRDefault="00A33A88">
      <w:pPr>
        <w:widowControl/>
        <w:ind w:firstLineChars="200" w:firstLine="420"/>
        <w:jc w:val="center"/>
        <w:rPr>
          <w:rFonts w:ascii="Times" w:eastAsia="宋体" w:hAnsi="Times"/>
          <w:szCs w:val="21"/>
        </w:rPr>
      </w:pPr>
      <w:r>
        <w:rPr>
          <w:rFonts w:ascii="Times" w:eastAsia="宋体" w:hAnsi="Times" w:hint="eastAsia"/>
          <w:szCs w:val="21"/>
        </w:rPr>
        <w:t>图</w:t>
      </w:r>
      <w:r>
        <w:rPr>
          <w:rFonts w:ascii="Times" w:eastAsia="宋体" w:hAnsi="Times" w:hint="eastAsia"/>
          <w:szCs w:val="21"/>
        </w:rPr>
        <w:t>4.1</w:t>
      </w:r>
      <w:r>
        <w:rPr>
          <w:rFonts w:ascii="Times" w:eastAsia="宋体" w:hAnsi="Times"/>
          <w:szCs w:val="21"/>
        </w:rPr>
        <w:t xml:space="preserve">9  </w:t>
      </w:r>
      <w:r>
        <w:rPr>
          <w:rFonts w:ascii="Times" w:eastAsia="宋体" w:hAnsi="Times" w:hint="eastAsia"/>
          <w:szCs w:val="21"/>
        </w:rPr>
        <w:t>删除目录用例描述</w:t>
      </w:r>
    </w:p>
    <w:p w14:paraId="73055ACA" w14:textId="77777777" w:rsidR="0073245C" w:rsidRDefault="00A33A88">
      <w:pPr>
        <w:pStyle w:val="12"/>
        <w:widowControl/>
        <w:numPr>
          <w:ilvl w:val="0"/>
          <w:numId w:val="1"/>
        </w:numPr>
        <w:ind w:firstLineChars="0"/>
        <w:jc w:val="left"/>
        <w:outlineLvl w:val="0"/>
        <w:rPr>
          <w:rFonts w:ascii="Times" w:eastAsia="宋体" w:hAnsi="Times"/>
          <w:b/>
          <w:sz w:val="44"/>
          <w:szCs w:val="44"/>
        </w:rPr>
      </w:pPr>
      <w:bookmarkStart w:id="47" w:name="_Toc480713717"/>
      <w:r>
        <w:rPr>
          <w:rFonts w:ascii="Times" w:eastAsia="宋体" w:hAnsi="Times" w:hint="eastAsia"/>
          <w:b/>
          <w:sz w:val="44"/>
          <w:szCs w:val="44"/>
        </w:rPr>
        <w:t>数据需求</w:t>
      </w:r>
      <w:bookmarkEnd w:id="47"/>
    </w:p>
    <w:p w14:paraId="2F78FE68" w14:textId="77777777" w:rsidR="0073245C" w:rsidRDefault="00A33A88">
      <w:pPr>
        <w:pStyle w:val="12"/>
        <w:widowControl/>
        <w:spacing w:line="360" w:lineRule="auto"/>
        <w:ind w:left="720" w:firstLineChars="0" w:firstLine="0"/>
        <w:jc w:val="left"/>
        <w:rPr>
          <w:rFonts w:ascii="Times" w:eastAsia="宋体" w:hAnsi="Times"/>
          <w:szCs w:val="21"/>
        </w:rPr>
      </w:pPr>
      <w:r>
        <w:rPr>
          <w:rFonts w:ascii="Times" w:eastAsia="宋体" w:hAnsi="Times" w:hint="eastAsia"/>
          <w:szCs w:val="21"/>
        </w:rPr>
        <w:t>暂无</w:t>
      </w:r>
    </w:p>
    <w:p w14:paraId="4FC49B8B" w14:textId="77777777" w:rsidR="0073245C" w:rsidRDefault="00A33A88">
      <w:pPr>
        <w:pStyle w:val="12"/>
        <w:widowControl/>
        <w:numPr>
          <w:ilvl w:val="0"/>
          <w:numId w:val="1"/>
        </w:numPr>
        <w:ind w:firstLineChars="0"/>
        <w:jc w:val="left"/>
        <w:outlineLvl w:val="0"/>
        <w:rPr>
          <w:rFonts w:ascii="Times" w:eastAsia="宋体" w:hAnsi="Times"/>
          <w:b/>
          <w:sz w:val="44"/>
          <w:szCs w:val="44"/>
        </w:rPr>
      </w:pPr>
      <w:bookmarkStart w:id="48" w:name="_Toc480713718"/>
      <w:r>
        <w:rPr>
          <w:rFonts w:ascii="Times" w:eastAsia="宋体" w:hAnsi="Times" w:hint="eastAsia"/>
          <w:b/>
          <w:sz w:val="44"/>
          <w:szCs w:val="44"/>
        </w:rPr>
        <w:t>非功能需求</w:t>
      </w:r>
      <w:bookmarkEnd w:id="48"/>
    </w:p>
    <w:p w14:paraId="44901370" w14:textId="77777777" w:rsidR="0073245C" w:rsidRDefault="00A33A88">
      <w:pPr>
        <w:pStyle w:val="a7"/>
        <w:shd w:val="clear" w:color="auto" w:fill="FFFFFF"/>
        <w:spacing w:before="0" w:beforeAutospacing="0" w:after="0" w:afterAutospacing="0" w:line="360" w:lineRule="auto"/>
        <w:ind w:firstLineChars="200" w:firstLine="420"/>
        <w:rPr>
          <w:rFonts w:ascii="Times" w:hAnsi="Times"/>
          <w:sz w:val="21"/>
          <w:szCs w:val="21"/>
        </w:rPr>
      </w:pPr>
      <w:r>
        <w:rPr>
          <w:rFonts w:ascii="Times" w:hAnsi="Times" w:hint="eastAsia"/>
          <w:sz w:val="21"/>
          <w:szCs w:val="21"/>
        </w:rPr>
        <w:t>为了更好的描述属性质量，我们用属性质量场景来</w:t>
      </w:r>
      <w:proofErr w:type="gramStart"/>
      <w:r>
        <w:rPr>
          <w:rFonts w:ascii="Times" w:hAnsi="Times" w:hint="eastAsia"/>
          <w:sz w:val="21"/>
          <w:szCs w:val="21"/>
        </w:rPr>
        <w:t>描述非</w:t>
      </w:r>
      <w:proofErr w:type="gramEnd"/>
      <w:r>
        <w:rPr>
          <w:rFonts w:ascii="Times" w:hAnsi="Times" w:hint="eastAsia"/>
          <w:sz w:val="21"/>
          <w:szCs w:val="21"/>
        </w:rPr>
        <w:t>功能性需求的用例。描述时用到的一些术语解释如下：</w:t>
      </w:r>
    </w:p>
    <w:p w14:paraId="664697C3" w14:textId="77777777" w:rsidR="0073245C" w:rsidRDefault="00A33A88">
      <w:pPr>
        <w:pStyle w:val="a7"/>
        <w:numPr>
          <w:ilvl w:val="0"/>
          <w:numId w:val="3"/>
        </w:numPr>
        <w:shd w:val="clear" w:color="auto" w:fill="FFFFFF"/>
        <w:spacing w:before="0" w:beforeAutospacing="0" w:after="0" w:afterAutospacing="0" w:line="360" w:lineRule="auto"/>
        <w:rPr>
          <w:rFonts w:ascii="Times" w:hAnsi="Times"/>
          <w:sz w:val="21"/>
          <w:szCs w:val="21"/>
        </w:rPr>
      </w:pPr>
      <w:r>
        <w:rPr>
          <w:rFonts w:ascii="Times" w:hAnsi="Times" w:hint="eastAsia"/>
          <w:sz w:val="21"/>
          <w:szCs w:val="21"/>
        </w:rPr>
        <w:lastRenderedPageBreak/>
        <w:t>刺激源</w:t>
      </w:r>
    </w:p>
    <w:p w14:paraId="3D38F925" w14:textId="77777777" w:rsidR="0073245C" w:rsidRDefault="00A33A88">
      <w:pPr>
        <w:pStyle w:val="a7"/>
        <w:shd w:val="clear" w:color="auto" w:fill="FFFFFF"/>
        <w:spacing w:before="0" w:beforeAutospacing="0" w:after="0" w:afterAutospacing="0" w:line="360" w:lineRule="auto"/>
        <w:ind w:left="840"/>
        <w:rPr>
          <w:rFonts w:ascii="Times" w:hAnsi="Times"/>
          <w:sz w:val="21"/>
          <w:szCs w:val="21"/>
        </w:rPr>
      </w:pPr>
      <w:r>
        <w:rPr>
          <w:rFonts w:ascii="Times" w:hAnsi="Times" w:hint="eastAsia"/>
          <w:sz w:val="21"/>
          <w:szCs w:val="21"/>
        </w:rPr>
        <w:t>刺激源是某个生成该刺激的实体。</w:t>
      </w:r>
    </w:p>
    <w:p w14:paraId="4DBACA18" w14:textId="77777777" w:rsidR="0073245C" w:rsidRDefault="00A33A88">
      <w:pPr>
        <w:pStyle w:val="a7"/>
        <w:numPr>
          <w:ilvl w:val="0"/>
          <w:numId w:val="3"/>
        </w:numPr>
        <w:shd w:val="clear" w:color="auto" w:fill="FFFFFF"/>
        <w:spacing w:before="0" w:beforeAutospacing="0" w:after="0" w:afterAutospacing="0" w:line="360" w:lineRule="auto"/>
        <w:rPr>
          <w:rFonts w:ascii="Times" w:hAnsi="Times"/>
          <w:sz w:val="21"/>
          <w:szCs w:val="21"/>
        </w:rPr>
      </w:pPr>
      <w:r>
        <w:rPr>
          <w:rFonts w:ascii="Times" w:hAnsi="Times" w:hint="eastAsia"/>
          <w:sz w:val="21"/>
          <w:szCs w:val="21"/>
        </w:rPr>
        <w:t>刺激</w:t>
      </w:r>
    </w:p>
    <w:p w14:paraId="11E7E9C4" w14:textId="77777777" w:rsidR="0073245C" w:rsidRDefault="00A33A88">
      <w:pPr>
        <w:pStyle w:val="a7"/>
        <w:shd w:val="clear" w:color="auto" w:fill="FFFFFF"/>
        <w:spacing w:before="0" w:beforeAutospacing="0" w:after="0" w:afterAutospacing="0" w:line="360" w:lineRule="auto"/>
        <w:ind w:left="840"/>
        <w:rPr>
          <w:rFonts w:ascii="Times" w:hAnsi="Times"/>
          <w:sz w:val="21"/>
          <w:szCs w:val="21"/>
        </w:rPr>
      </w:pPr>
      <w:r>
        <w:rPr>
          <w:rFonts w:ascii="Times" w:hAnsi="Times" w:hint="eastAsia"/>
          <w:sz w:val="21"/>
          <w:szCs w:val="21"/>
        </w:rPr>
        <w:t>刺激是当刺激到达系统时需要考虑的条件。</w:t>
      </w:r>
    </w:p>
    <w:p w14:paraId="08FFBF07" w14:textId="77777777" w:rsidR="0073245C" w:rsidRDefault="00A33A88">
      <w:pPr>
        <w:pStyle w:val="a7"/>
        <w:numPr>
          <w:ilvl w:val="0"/>
          <w:numId w:val="3"/>
        </w:numPr>
        <w:shd w:val="clear" w:color="auto" w:fill="FFFFFF"/>
        <w:spacing w:before="0" w:beforeAutospacing="0" w:after="0" w:afterAutospacing="0" w:line="360" w:lineRule="auto"/>
        <w:rPr>
          <w:rFonts w:ascii="Times" w:hAnsi="Times"/>
          <w:sz w:val="21"/>
          <w:szCs w:val="21"/>
        </w:rPr>
      </w:pPr>
      <w:r>
        <w:rPr>
          <w:rFonts w:ascii="Times" w:hAnsi="Times" w:hint="eastAsia"/>
          <w:sz w:val="21"/>
          <w:szCs w:val="21"/>
        </w:rPr>
        <w:t>环境</w:t>
      </w:r>
    </w:p>
    <w:p w14:paraId="56501335" w14:textId="77777777" w:rsidR="0073245C" w:rsidRDefault="00A33A88">
      <w:pPr>
        <w:pStyle w:val="a7"/>
        <w:shd w:val="clear" w:color="auto" w:fill="FFFFFF"/>
        <w:spacing w:before="0" w:beforeAutospacing="0" w:after="0" w:afterAutospacing="0" w:line="360" w:lineRule="auto"/>
        <w:ind w:left="840"/>
        <w:rPr>
          <w:rFonts w:ascii="Times" w:hAnsi="Times"/>
          <w:sz w:val="21"/>
          <w:szCs w:val="21"/>
        </w:rPr>
      </w:pPr>
      <w:r>
        <w:rPr>
          <w:rFonts w:ascii="Times" w:hAnsi="Times" w:hint="eastAsia"/>
          <w:sz w:val="21"/>
          <w:szCs w:val="21"/>
        </w:rPr>
        <w:t>刺激在某些条件下发生。当刺激发生时，系统可能处于过载或者正在运行等。</w:t>
      </w:r>
    </w:p>
    <w:p w14:paraId="58FDC3C6" w14:textId="77777777" w:rsidR="0073245C" w:rsidRDefault="00A33A88">
      <w:pPr>
        <w:pStyle w:val="a7"/>
        <w:numPr>
          <w:ilvl w:val="0"/>
          <w:numId w:val="3"/>
        </w:numPr>
        <w:shd w:val="clear" w:color="auto" w:fill="FFFFFF"/>
        <w:spacing w:before="0" w:beforeAutospacing="0" w:after="0" w:afterAutospacing="0" w:line="360" w:lineRule="auto"/>
        <w:rPr>
          <w:rFonts w:ascii="Times" w:hAnsi="Times"/>
          <w:sz w:val="21"/>
          <w:szCs w:val="21"/>
        </w:rPr>
      </w:pPr>
      <w:r>
        <w:rPr>
          <w:rFonts w:ascii="Times" w:hAnsi="Times" w:hint="eastAsia"/>
          <w:sz w:val="21"/>
          <w:szCs w:val="21"/>
        </w:rPr>
        <w:t>制品</w:t>
      </w:r>
    </w:p>
    <w:p w14:paraId="1A4C75DF" w14:textId="77777777" w:rsidR="0073245C" w:rsidRDefault="00A33A88">
      <w:pPr>
        <w:pStyle w:val="a7"/>
        <w:shd w:val="clear" w:color="auto" w:fill="FFFFFF"/>
        <w:spacing w:before="0" w:beforeAutospacing="0" w:after="0" w:afterAutospacing="0" w:line="360" w:lineRule="auto"/>
        <w:ind w:left="840"/>
        <w:rPr>
          <w:rFonts w:ascii="Times" w:hAnsi="Times"/>
          <w:sz w:val="21"/>
          <w:szCs w:val="21"/>
        </w:rPr>
      </w:pPr>
      <w:r>
        <w:rPr>
          <w:rFonts w:ascii="Times" w:hAnsi="Times" w:hint="eastAsia"/>
          <w:sz w:val="21"/>
          <w:szCs w:val="21"/>
        </w:rPr>
        <w:t>被刺激的制品，可以是整个系统，也可以是系统的一部分。</w:t>
      </w:r>
    </w:p>
    <w:p w14:paraId="0252B7EB" w14:textId="77777777" w:rsidR="0073245C" w:rsidRDefault="00A33A88">
      <w:pPr>
        <w:pStyle w:val="a7"/>
        <w:numPr>
          <w:ilvl w:val="0"/>
          <w:numId w:val="3"/>
        </w:numPr>
        <w:shd w:val="clear" w:color="auto" w:fill="FFFFFF"/>
        <w:spacing w:before="0" w:beforeAutospacing="0" w:after="0" w:afterAutospacing="0" w:line="360" w:lineRule="auto"/>
        <w:rPr>
          <w:rFonts w:ascii="Times" w:hAnsi="Times"/>
          <w:sz w:val="21"/>
          <w:szCs w:val="21"/>
        </w:rPr>
      </w:pPr>
      <w:r>
        <w:rPr>
          <w:rFonts w:ascii="Times" w:hAnsi="Times" w:hint="eastAsia"/>
          <w:sz w:val="21"/>
          <w:szCs w:val="21"/>
        </w:rPr>
        <w:t>响应</w:t>
      </w:r>
    </w:p>
    <w:p w14:paraId="3A6665EC" w14:textId="77777777" w:rsidR="0073245C" w:rsidRDefault="00A33A88">
      <w:pPr>
        <w:pStyle w:val="a7"/>
        <w:shd w:val="clear" w:color="auto" w:fill="FFFFFF"/>
        <w:spacing w:before="0" w:beforeAutospacing="0" w:after="0" w:afterAutospacing="0" w:line="360" w:lineRule="auto"/>
        <w:ind w:left="840"/>
        <w:rPr>
          <w:rFonts w:ascii="Times" w:hAnsi="Times"/>
          <w:sz w:val="21"/>
          <w:szCs w:val="21"/>
        </w:rPr>
      </w:pPr>
      <w:r>
        <w:rPr>
          <w:rFonts w:ascii="Times" w:hAnsi="Times" w:hint="eastAsia"/>
          <w:sz w:val="21"/>
          <w:szCs w:val="21"/>
        </w:rPr>
        <w:t>指刺激到达后所采取的行动。</w:t>
      </w:r>
    </w:p>
    <w:p w14:paraId="0560E761" w14:textId="77777777" w:rsidR="0073245C" w:rsidRDefault="00A33A88">
      <w:pPr>
        <w:pStyle w:val="a7"/>
        <w:numPr>
          <w:ilvl w:val="0"/>
          <w:numId w:val="3"/>
        </w:numPr>
        <w:shd w:val="clear" w:color="auto" w:fill="FFFFFF"/>
        <w:spacing w:before="0" w:beforeAutospacing="0" w:after="0" w:afterAutospacing="0" w:line="360" w:lineRule="auto"/>
        <w:rPr>
          <w:rFonts w:ascii="Times" w:hAnsi="Times"/>
          <w:sz w:val="21"/>
          <w:szCs w:val="21"/>
        </w:rPr>
      </w:pPr>
      <w:r>
        <w:rPr>
          <w:rFonts w:ascii="Times" w:hAnsi="Times" w:hint="eastAsia"/>
          <w:sz w:val="21"/>
          <w:szCs w:val="21"/>
        </w:rPr>
        <w:t>响应度量</w:t>
      </w:r>
    </w:p>
    <w:p w14:paraId="71993A25" w14:textId="77777777" w:rsidR="0073245C" w:rsidRDefault="00A33A88">
      <w:pPr>
        <w:pStyle w:val="a7"/>
        <w:shd w:val="clear" w:color="auto" w:fill="FFFFFF"/>
        <w:spacing w:before="0" w:beforeAutospacing="0" w:after="0" w:afterAutospacing="0" w:line="360" w:lineRule="auto"/>
        <w:ind w:left="840"/>
        <w:rPr>
          <w:rFonts w:ascii="Times" w:hAnsi="Times"/>
          <w:sz w:val="21"/>
          <w:szCs w:val="21"/>
        </w:rPr>
      </w:pPr>
      <w:r>
        <w:rPr>
          <w:rFonts w:ascii="Times" w:hAnsi="Times" w:hint="eastAsia"/>
          <w:sz w:val="21"/>
          <w:szCs w:val="21"/>
        </w:rPr>
        <w:t>当响应发生时，应能够以某种方式对其进行度量。</w:t>
      </w:r>
    </w:p>
    <w:p w14:paraId="1E588957" w14:textId="77777777" w:rsidR="0073245C" w:rsidRDefault="00A33A88">
      <w:pPr>
        <w:pStyle w:val="12"/>
        <w:widowControl/>
        <w:numPr>
          <w:ilvl w:val="1"/>
          <w:numId w:val="1"/>
        </w:numPr>
        <w:ind w:firstLineChars="0"/>
        <w:jc w:val="left"/>
        <w:outlineLvl w:val="1"/>
        <w:rPr>
          <w:rFonts w:ascii="Times" w:eastAsia="宋体" w:hAnsi="Times"/>
          <w:b/>
          <w:sz w:val="32"/>
          <w:szCs w:val="32"/>
        </w:rPr>
      </w:pPr>
      <w:bookmarkStart w:id="49" w:name="_Toc480713719"/>
      <w:r>
        <w:rPr>
          <w:rFonts w:ascii="Times" w:eastAsia="宋体" w:hAnsi="Times" w:hint="eastAsia"/>
          <w:b/>
          <w:sz w:val="32"/>
          <w:szCs w:val="32"/>
        </w:rPr>
        <w:t>兼容性</w:t>
      </w:r>
      <w:bookmarkEnd w:id="49"/>
    </w:p>
    <w:p w14:paraId="459997A9" w14:textId="77777777" w:rsidR="0073245C" w:rsidRDefault="00A33A88">
      <w:pPr>
        <w:pStyle w:val="a7"/>
        <w:shd w:val="clear" w:color="auto" w:fill="FFFFFF"/>
        <w:spacing w:before="0" w:beforeAutospacing="0" w:after="0" w:afterAutospacing="0" w:line="360" w:lineRule="auto"/>
        <w:ind w:firstLineChars="200" w:firstLine="420"/>
        <w:rPr>
          <w:rFonts w:ascii="Times" w:hAnsi="Times"/>
          <w:sz w:val="21"/>
          <w:szCs w:val="21"/>
        </w:rPr>
      </w:pPr>
      <w:r>
        <w:rPr>
          <w:rFonts w:ascii="Times" w:hAnsi="Times" w:hint="eastAsia"/>
          <w:sz w:val="21"/>
          <w:szCs w:val="21"/>
        </w:rPr>
        <w:t>开发者在使用</w:t>
      </w:r>
      <w:r>
        <w:rPr>
          <w:rFonts w:ascii="Times" w:hAnsi="Times" w:hint="eastAsia"/>
          <w:sz w:val="21"/>
          <w:szCs w:val="21"/>
        </w:rPr>
        <w:t>Node.js</w:t>
      </w:r>
      <w:r>
        <w:rPr>
          <w:rFonts w:ascii="Times" w:hAnsi="Times" w:hint="eastAsia"/>
          <w:sz w:val="21"/>
          <w:szCs w:val="21"/>
        </w:rPr>
        <w:t>时，不需要考虑操作系统的差别，</w:t>
      </w:r>
      <w:r>
        <w:rPr>
          <w:rFonts w:ascii="Times" w:hAnsi="Times" w:hint="eastAsia"/>
          <w:sz w:val="21"/>
          <w:szCs w:val="21"/>
        </w:rPr>
        <w:t>Nod</w:t>
      </w:r>
      <w:r>
        <w:rPr>
          <w:rFonts w:ascii="Times" w:hAnsi="Times"/>
          <w:sz w:val="21"/>
          <w:szCs w:val="21"/>
        </w:rPr>
        <w:t>e</w:t>
      </w:r>
      <w:r>
        <w:rPr>
          <w:rFonts w:ascii="Times" w:hAnsi="Times" w:hint="eastAsia"/>
          <w:sz w:val="21"/>
          <w:szCs w:val="21"/>
        </w:rPr>
        <w:t>.js</w:t>
      </w:r>
      <w:r>
        <w:rPr>
          <w:rFonts w:ascii="Times" w:hAnsi="Times" w:hint="eastAsia"/>
          <w:sz w:val="21"/>
          <w:szCs w:val="21"/>
        </w:rPr>
        <w:t>在</w:t>
      </w:r>
      <w:proofErr w:type="spellStart"/>
      <w:r>
        <w:rPr>
          <w:rFonts w:ascii="Times" w:hAnsi="Times" w:hint="eastAsia"/>
          <w:sz w:val="21"/>
          <w:szCs w:val="21"/>
        </w:rPr>
        <w:t>windows,linux</w:t>
      </w:r>
      <w:proofErr w:type="spellEnd"/>
      <w:r>
        <w:rPr>
          <w:rFonts w:ascii="Times" w:hAnsi="Times" w:hint="eastAsia"/>
          <w:sz w:val="21"/>
          <w:szCs w:val="21"/>
        </w:rPr>
        <w:t>上可以实现底层的支持。</w:t>
      </w:r>
    </w:p>
    <w:p w14:paraId="305C0C0E" w14:textId="77777777" w:rsidR="0073245C" w:rsidRDefault="00A33A88">
      <w:pPr>
        <w:pStyle w:val="a7"/>
        <w:shd w:val="clear" w:color="auto" w:fill="FFFFFF"/>
        <w:spacing w:before="0" w:beforeAutospacing="0" w:after="0" w:afterAutospacing="0" w:line="360" w:lineRule="auto"/>
        <w:ind w:firstLineChars="200" w:firstLine="420"/>
        <w:jc w:val="center"/>
        <w:rPr>
          <w:rFonts w:ascii="Times" w:hAnsi="Times"/>
          <w:sz w:val="21"/>
          <w:szCs w:val="21"/>
        </w:rPr>
      </w:pPr>
      <w:r>
        <w:rPr>
          <w:rFonts w:ascii="Times" w:hAnsi="Times" w:hint="eastAsia"/>
          <w:sz w:val="21"/>
          <w:szCs w:val="21"/>
        </w:rPr>
        <w:t>表</w:t>
      </w:r>
      <w:r>
        <w:rPr>
          <w:rFonts w:ascii="Times" w:hAnsi="Times" w:hint="eastAsia"/>
          <w:sz w:val="21"/>
          <w:szCs w:val="21"/>
        </w:rPr>
        <w:t>6.1</w:t>
      </w:r>
      <w:r>
        <w:rPr>
          <w:rFonts w:ascii="Times" w:hAnsi="Times"/>
          <w:sz w:val="21"/>
          <w:szCs w:val="21"/>
        </w:rPr>
        <w:t xml:space="preserve"> </w:t>
      </w:r>
      <w:r>
        <w:rPr>
          <w:rFonts w:ascii="Times" w:hAnsi="Times" w:hint="eastAsia"/>
          <w:sz w:val="21"/>
          <w:szCs w:val="21"/>
        </w:rPr>
        <w:t>兼容性用例描述</w:t>
      </w:r>
    </w:p>
    <w:tbl>
      <w:tblPr>
        <w:tblStyle w:val="aa"/>
        <w:tblW w:w="8424" w:type="dxa"/>
        <w:tblLayout w:type="fixed"/>
        <w:tblLook w:val="04A0" w:firstRow="1" w:lastRow="0" w:firstColumn="1" w:lastColumn="0" w:noHBand="0" w:noVBand="1"/>
      </w:tblPr>
      <w:tblGrid>
        <w:gridCol w:w="4212"/>
        <w:gridCol w:w="4212"/>
      </w:tblGrid>
      <w:tr w:rsidR="0073245C" w14:paraId="70103F1C" w14:textId="77777777">
        <w:trPr>
          <w:trHeight w:val="375"/>
        </w:trPr>
        <w:tc>
          <w:tcPr>
            <w:tcW w:w="4212" w:type="dxa"/>
          </w:tcPr>
          <w:p w14:paraId="564750DF" w14:textId="77777777" w:rsidR="0073245C" w:rsidRDefault="00A33A88">
            <w:pPr>
              <w:rPr>
                <w:rFonts w:ascii="Times" w:eastAsia="宋体" w:hAnsi="Times"/>
              </w:rPr>
            </w:pPr>
            <w:r>
              <w:rPr>
                <w:rFonts w:ascii="Times" w:eastAsia="宋体" w:hAnsi="Times" w:hint="eastAsia"/>
              </w:rPr>
              <w:t>场景</w:t>
            </w:r>
          </w:p>
        </w:tc>
        <w:tc>
          <w:tcPr>
            <w:tcW w:w="4212" w:type="dxa"/>
          </w:tcPr>
          <w:p w14:paraId="08F66869" w14:textId="77777777" w:rsidR="0073245C" w:rsidRDefault="00A33A88">
            <w:pPr>
              <w:rPr>
                <w:rFonts w:ascii="Times" w:eastAsia="宋体" w:hAnsi="Times"/>
              </w:rPr>
            </w:pPr>
            <w:r>
              <w:rPr>
                <w:rFonts w:ascii="Times" w:eastAsia="宋体" w:hAnsi="Times" w:hint="eastAsia"/>
              </w:rPr>
              <w:t>可能的值</w:t>
            </w:r>
          </w:p>
        </w:tc>
      </w:tr>
      <w:tr w:rsidR="0073245C" w14:paraId="47D49DB9" w14:textId="77777777">
        <w:trPr>
          <w:trHeight w:val="375"/>
        </w:trPr>
        <w:tc>
          <w:tcPr>
            <w:tcW w:w="4212" w:type="dxa"/>
          </w:tcPr>
          <w:p w14:paraId="3A521380" w14:textId="77777777" w:rsidR="0073245C" w:rsidRDefault="00A33A88">
            <w:pPr>
              <w:rPr>
                <w:rFonts w:ascii="Times" w:eastAsia="宋体" w:hAnsi="Times"/>
              </w:rPr>
            </w:pPr>
            <w:r>
              <w:rPr>
                <w:rFonts w:ascii="Times" w:eastAsia="宋体" w:hAnsi="Times" w:hint="eastAsia"/>
              </w:rPr>
              <w:t>源</w:t>
            </w:r>
          </w:p>
        </w:tc>
        <w:tc>
          <w:tcPr>
            <w:tcW w:w="4212" w:type="dxa"/>
          </w:tcPr>
          <w:p w14:paraId="79C2F8ED" w14:textId="77777777" w:rsidR="0073245C" w:rsidRDefault="00A33A88">
            <w:pPr>
              <w:rPr>
                <w:rFonts w:ascii="Times" w:eastAsia="宋体" w:hAnsi="Times"/>
              </w:rPr>
            </w:pPr>
            <w:r>
              <w:rPr>
                <w:rFonts w:ascii="Times" w:eastAsia="宋体" w:hAnsi="Times" w:hint="eastAsia"/>
              </w:rPr>
              <w:t>web</w:t>
            </w:r>
            <w:r>
              <w:rPr>
                <w:rFonts w:ascii="Times" w:eastAsia="宋体" w:hAnsi="Times" w:hint="eastAsia"/>
              </w:rPr>
              <w:t>开发人员</w:t>
            </w:r>
          </w:p>
        </w:tc>
      </w:tr>
      <w:tr w:rsidR="0073245C" w14:paraId="621E38BC" w14:textId="77777777">
        <w:trPr>
          <w:trHeight w:val="375"/>
        </w:trPr>
        <w:tc>
          <w:tcPr>
            <w:tcW w:w="4212" w:type="dxa"/>
          </w:tcPr>
          <w:p w14:paraId="42B3A556" w14:textId="77777777" w:rsidR="0073245C" w:rsidRDefault="00A33A88">
            <w:pPr>
              <w:rPr>
                <w:rFonts w:ascii="Times" w:eastAsia="宋体" w:hAnsi="Times"/>
              </w:rPr>
            </w:pPr>
            <w:r>
              <w:rPr>
                <w:rFonts w:ascii="Times" w:eastAsia="宋体" w:hAnsi="Times" w:hint="eastAsia"/>
              </w:rPr>
              <w:t>刺激</w:t>
            </w:r>
          </w:p>
        </w:tc>
        <w:tc>
          <w:tcPr>
            <w:tcW w:w="4212" w:type="dxa"/>
          </w:tcPr>
          <w:p w14:paraId="00DABA00" w14:textId="77777777" w:rsidR="0073245C" w:rsidRDefault="00A33A88">
            <w:pPr>
              <w:rPr>
                <w:rFonts w:ascii="Times" w:eastAsia="宋体" w:hAnsi="Times"/>
              </w:rPr>
            </w:pPr>
            <w:r>
              <w:rPr>
                <w:rFonts w:ascii="Times" w:eastAsia="宋体" w:hAnsi="Times" w:hint="eastAsia"/>
              </w:rPr>
              <w:t>在不同操作系统上使用该系统的需求</w:t>
            </w:r>
          </w:p>
        </w:tc>
      </w:tr>
      <w:tr w:rsidR="0073245C" w14:paraId="33A470BA" w14:textId="77777777">
        <w:trPr>
          <w:trHeight w:val="375"/>
        </w:trPr>
        <w:tc>
          <w:tcPr>
            <w:tcW w:w="4212" w:type="dxa"/>
          </w:tcPr>
          <w:p w14:paraId="3C7380FB" w14:textId="77777777" w:rsidR="0073245C" w:rsidRDefault="00A33A88">
            <w:pPr>
              <w:rPr>
                <w:rFonts w:ascii="Times" w:eastAsia="宋体" w:hAnsi="Times"/>
              </w:rPr>
            </w:pPr>
            <w:r>
              <w:rPr>
                <w:rFonts w:ascii="Times" w:eastAsia="宋体" w:hAnsi="Times" w:hint="eastAsia"/>
              </w:rPr>
              <w:t>制品</w:t>
            </w:r>
          </w:p>
        </w:tc>
        <w:tc>
          <w:tcPr>
            <w:tcW w:w="4212" w:type="dxa"/>
          </w:tcPr>
          <w:p w14:paraId="3627E5B7" w14:textId="77777777" w:rsidR="0073245C" w:rsidRDefault="00A33A88">
            <w:pPr>
              <w:rPr>
                <w:rFonts w:ascii="Times" w:eastAsia="宋体" w:hAnsi="Times"/>
              </w:rPr>
            </w:pPr>
            <w:r>
              <w:rPr>
                <w:rFonts w:ascii="Times" w:eastAsia="宋体" w:hAnsi="Times" w:hint="eastAsia"/>
              </w:rPr>
              <w:t>产出不同操作系统下的系统版本</w:t>
            </w:r>
          </w:p>
        </w:tc>
      </w:tr>
      <w:tr w:rsidR="0073245C" w14:paraId="63F60E5B" w14:textId="77777777">
        <w:trPr>
          <w:trHeight w:val="375"/>
        </w:trPr>
        <w:tc>
          <w:tcPr>
            <w:tcW w:w="4212" w:type="dxa"/>
          </w:tcPr>
          <w:p w14:paraId="468561D7" w14:textId="77777777" w:rsidR="0073245C" w:rsidRDefault="00A33A88">
            <w:pPr>
              <w:rPr>
                <w:rFonts w:ascii="Times" w:eastAsia="宋体" w:hAnsi="Times"/>
              </w:rPr>
            </w:pPr>
            <w:r>
              <w:rPr>
                <w:rFonts w:ascii="Times" w:eastAsia="宋体" w:hAnsi="Times" w:hint="eastAsia"/>
              </w:rPr>
              <w:t>环境</w:t>
            </w:r>
          </w:p>
        </w:tc>
        <w:tc>
          <w:tcPr>
            <w:tcW w:w="4212" w:type="dxa"/>
          </w:tcPr>
          <w:p w14:paraId="06075FE2" w14:textId="77777777" w:rsidR="0073245C" w:rsidRDefault="00A33A88">
            <w:pPr>
              <w:rPr>
                <w:rFonts w:ascii="Times" w:eastAsia="宋体" w:hAnsi="Times"/>
              </w:rPr>
            </w:pPr>
            <w:r>
              <w:rPr>
                <w:rFonts w:ascii="Times" w:eastAsia="宋体" w:hAnsi="Times" w:hint="eastAsia"/>
              </w:rPr>
              <w:t>不同操作系统下</w:t>
            </w:r>
          </w:p>
        </w:tc>
      </w:tr>
      <w:tr w:rsidR="0073245C" w14:paraId="5E4D41CF" w14:textId="77777777">
        <w:trPr>
          <w:trHeight w:val="375"/>
        </w:trPr>
        <w:tc>
          <w:tcPr>
            <w:tcW w:w="4212" w:type="dxa"/>
          </w:tcPr>
          <w:p w14:paraId="7191AE2B" w14:textId="77777777" w:rsidR="0073245C" w:rsidRDefault="00A33A88">
            <w:pPr>
              <w:rPr>
                <w:rFonts w:ascii="Times" w:eastAsia="宋体" w:hAnsi="Times"/>
              </w:rPr>
            </w:pPr>
            <w:r>
              <w:rPr>
                <w:rFonts w:ascii="Times" w:eastAsia="宋体" w:hAnsi="Times" w:hint="eastAsia"/>
              </w:rPr>
              <w:t>响应</w:t>
            </w:r>
          </w:p>
        </w:tc>
        <w:tc>
          <w:tcPr>
            <w:tcW w:w="4212" w:type="dxa"/>
          </w:tcPr>
          <w:p w14:paraId="7CD3A426" w14:textId="77777777" w:rsidR="0073245C" w:rsidRDefault="00A33A88">
            <w:pPr>
              <w:rPr>
                <w:rFonts w:ascii="Times" w:eastAsia="宋体" w:hAnsi="Times"/>
              </w:rPr>
            </w:pPr>
            <w:r>
              <w:rPr>
                <w:rFonts w:ascii="Times" w:eastAsia="宋体" w:hAnsi="Times" w:hint="eastAsia"/>
              </w:rPr>
              <w:t>Node.</w:t>
            </w:r>
            <w:r>
              <w:rPr>
                <w:rFonts w:ascii="Times" w:eastAsia="宋体" w:hAnsi="Times"/>
              </w:rPr>
              <w:t>js</w:t>
            </w:r>
            <w:r>
              <w:rPr>
                <w:rFonts w:ascii="Times" w:eastAsia="宋体" w:hAnsi="Times" w:hint="eastAsia"/>
              </w:rPr>
              <w:t>在操作系统和上层模块系统之间构建了一层</w:t>
            </w:r>
            <w:proofErr w:type="spellStart"/>
            <w:r>
              <w:rPr>
                <w:rFonts w:ascii="Times" w:eastAsia="宋体" w:hAnsi="Times" w:hint="eastAsia"/>
              </w:rPr>
              <w:t>l</w:t>
            </w:r>
            <w:r>
              <w:rPr>
                <w:rFonts w:ascii="Times" w:eastAsia="宋体" w:hAnsi="Times"/>
              </w:rPr>
              <w:t>ibuv</w:t>
            </w:r>
            <w:proofErr w:type="spellEnd"/>
            <w:r>
              <w:rPr>
                <w:rFonts w:ascii="Times" w:eastAsia="宋体" w:hAnsi="Times" w:hint="eastAsia"/>
              </w:rPr>
              <w:t>平台架构。在不同操作系统下，</w:t>
            </w:r>
            <w:r>
              <w:rPr>
                <w:rFonts w:ascii="Times" w:eastAsia="宋体" w:hAnsi="Times" w:hint="eastAsia"/>
              </w:rPr>
              <w:t>Node.js</w:t>
            </w:r>
            <w:r>
              <w:rPr>
                <w:rFonts w:ascii="Times" w:eastAsia="宋体" w:hAnsi="Times" w:hint="eastAsia"/>
              </w:rPr>
              <w:t>无需采用该软件准备的配置文件之外的规定就可以直接使用</w:t>
            </w:r>
          </w:p>
        </w:tc>
      </w:tr>
      <w:tr w:rsidR="0073245C" w14:paraId="0D9C082E" w14:textId="77777777">
        <w:trPr>
          <w:trHeight w:val="375"/>
        </w:trPr>
        <w:tc>
          <w:tcPr>
            <w:tcW w:w="4212" w:type="dxa"/>
          </w:tcPr>
          <w:p w14:paraId="54E293B7" w14:textId="77777777" w:rsidR="0073245C" w:rsidRDefault="00A33A88">
            <w:pPr>
              <w:rPr>
                <w:rFonts w:ascii="Times" w:eastAsia="宋体" w:hAnsi="Times"/>
              </w:rPr>
            </w:pPr>
            <w:r>
              <w:rPr>
                <w:rFonts w:ascii="Times" w:eastAsia="宋体" w:hAnsi="Times" w:hint="eastAsia"/>
              </w:rPr>
              <w:t>响应度量</w:t>
            </w:r>
          </w:p>
        </w:tc>
        <w:tc>
          <w:tcPr>
            <w:tcW w:w="4212" w:type="dxa"/>
          </w:tcPr>
          <w:p w14:paraId="1349B471" w14:textId="77777777" w:rsidR="0073245C" w:rsidRDefault="00A33A88">
            <w:pPr>
              <w:rPr>
                <w:rFonts w:ascii="Times" w:eastAsia="宋体" w:hAnsi="Times"/>
              </w:rPr>
            </w:pPr>
            <w:r>
              <w:rPr>
                <w:rFonts w:ascii="Times" w:eastAsia="宋体" w:hAnsi="Times" w:hint="eastAsia"/>
              </w:rPr>
              <w:t>可移植的程度、在不同操作系统下需要更改的配置文件个数、除了配置文件之外是否需要其它文件</w:t>
            </w:r>
          </w:p>
        </w:tc>
      </w:tr>
    </w:tbl>
    <w:p w14:paraId="35F277DF" w14:textId="77777777" w:rsidR="0073245C" w:rsidRDefault="0073245C">
      <w:pPr>
        <w:pStyle w:val="a7"/>
        <w:shd w:val="clear" w:color="auto" w:fill="FFFFFF"/>
        <w:spacing w:before="0" w:beforeAutospacing="0" w:after="0" w:afterAutospacing="0" w:line="360" w:lineRule="auto"/>
        <w:rPr>
          <w:rFonts w:ascii="Times" w:hAnsi="Times"/>
          <w:sz w:val="21"/>
          <w:szCs w:val="21"/>
        </w:rPr>
      </w:pPr>
    </w:p>
    <w:p w14:paraId="31ED7177" w14:textId="77777777" w:rsidR="0073245C" w:rsidRDefault="00A33A88">
      <w:pPr>
        <w:pStyle w:val="12"/>
        <w:widowControl/>
        <w:numPr>
          <w:ilvl w:val="1"/>
          <w:numId w:val="1"/>
        </w:numPr>
        <w:spacing w:line="360" w:lineRule="auto"/>
        <w:ind w:firstLineChars="0"/>
        <w:jc w:val="left"/>
        <w:outlineLvl w:val="1"/>
        <w:rPr>
          <w:rFonts w:ascii="Times" w:eastAsia="宋体" w:hAnsi="Times"/>
          <w:b/>
          <w:sz w:val="32"/>
          <w:szCs w:val="32"/>
        </w:rPr>
      </w:pPr>
      <w:bookmarkStart w:id="50" w:name="_Toc480713720"/>
      <w:r>
        <w:rPr>
          <w:rFonts w:ascii="Times" w:eastAsia="宋体" w:hAnsi="Times" w:hint="eastAsia"/>
          <w:b/>
          <w:sz w:val="32"/>
          <w:szCs w:val="32"/>
        </w:rPr>
        <w:t>高效性</w:t>
      </w:r>
      <w:bookmarkEnd w:id="50"/>
    </w:p>
    <w:p w14:paraId="7D26B8B2" w14:textId="77777777" w:rsidR="0073245C" w:rsidRDefault="00A33A88">
      <w:pPr>
        <w:pStyle w:val="a7"/>
        <w:shd w:val="clear" w:color="auto" w:fill="FFFFFF"/>
        <w:spacing w:before="0" w:beforeAutospacing="0" w:after="0" w:afterAutospacing="0" w:line="360" w:lineRule="auto"/>
        <w:ind w:firstLineChars="200" w:firstLine="420"/>
        <w:rPr>
          <w:rFonts w:ascii="Times" w:hAnsi="Times"/>
          <w:sz w:val="21"/>
          <w:szCs w:val="21"/>
        </w:rPr>
      </w:pPr>
      <w:r>
        <w:rPr>
          <w:rFonts w:ascii="Times" w:hAnsi="Times" w:hint="eastAsia"/>
          <w:sz w:val="21"/>
          <w:szCs w:val="21"/>
        </w:rPr>
        <w:t>开发者在使用</w:t>
      </w:r>
      <w:r>
        <w:rPr>
          <w:rFonts w:ascii="Times" w:hAnsi="Times" w:hint="eastAsia"/>
          <w:sz w:val="21"/>
          <w:szCs w:val="21"/>
        </w:rPr>
        <w:t>Node</w:t>
      </w:r>
      <w:r>
        <w:rPr>
          <w:rFonts w:ascii="Times" w:hAnsi="Times" w:hint="eastAsia"/>
          <w:sz w:val="21"/>
          <w:szCs w:val="21"/>
        </w:rPr>
        <w:t>时</w:t>
      </w:r>
      <w:r>
        <w:rPr>
          <w:rFonts w:ascii="Times" w:hAnsi="Times" w:hint="eastAsia"/>
          <w:sz w:val="21"/>
          <w:szCs w:val="21"/>
        </w:rPr>
        <w:t>,</w:t>
      </w:r>
      <w:r>
        <w:rPr>
          <w:rFonts w:ascii="Times" w:hAnsi="Times" w:hint="eastAsia"/>
          <w:sz w:val="21"/>
          <w:szCs w:val="21"/>
        </w:rPr>
        <w:t>可以从语言层面很自然的进行并行</w:t>
      </w:r>
      <w:r>
        <w:rPr>
          <w:rFonts w:ascii="Times" w:hAnsi="Times" w:hint="eastAsia"/>
          <w:sz w:val="21"/>
          <w:szCs w:val="21"/>
        </w:rPr>
        <w:t>I/O</w:t>
      </w:r>
      <w:r>
        <w:rPr>
          <w:rFonts w:ascii="Times" w:hAnsi="Times" w:hint="eastAsia"/>
          <w:sz w:val="21"/>
          <w:szCs w:val="21"/>
        </w:rPr>
        <w:t>操作，每个调用无需等待之前的</w:t>
      </w:r>
      <w:r>
        <w:rPr>
          <w:rFonts w:ascii="Times" w:hAnsi="Times" w:hint="eastAsia"/>
          <w:sz w:val="21"/>
          <w:szCs w:val="21"/>
        </w:rPr>
        <w:t>I/O</w:t>
      </w:r>
      <w:r>
        <w:rPr>
          <w:rFonts w:ascii="Times" w:hAnsi="Times" w:hint="eastAsia"/>
          <w:sz w:val="21"/>
          <w:szCs w:val="21"/>
        </w:rPr>
        <w:t>调用结束，从而在编程模型上极大提升效率</w:t>
      </w:r>
      <w:r>
        <w:rPr>
          <w:rFonts w:ascii="Times" w:hAnsi="Times"/>
          <w:sz w:val="21"/>
          <w:szCs w:val="21"/>
        </w:rPr>
        <w:t>。</w:t>
      </w:r>
    </w:p>
    <w:p w14:paraId="51887608" w14:textId="77777777" w:rsidR="0073245C" w:rsidRDefault="00A33A88">
      <w:pPr>
        <w:pStyle w:val="a7"/>
        <w:shd w:val="clear" w:color="auto" w:fill="FFFFFF"/>
        <w:spacing w:before="0" w:beforeAutospacing="0" w:after="0" w:afterAutospacing="0" w:line="360" w:lineRule="auto"/>
        <w:ind w:firstLineChars="200" w:firstLine="420"/>
        <w:jc w:val="center"/>
        <w:rPr>
          <w:rFonts w:ascii="Times" w:hAnsi="Times"/>
          <w:sz w:val="21"/>
          <w:szCs w:val="21"/>
        </w:rPr>
      </w:pPr>
      <w:r>
        <w:rPr>
          <w:rFonts w:ascii="Times" w:hAnsi="Times" w:hint="eastAsia"/>
          <w:sz w:val="21"/>
          <w:szCs w:val="21"/>
        </w:rPr>
        <w:lastRenderedPageBreak/>
        <w:t>表</w:t>
      </w:r>
      <w:r>
        <w:rPr>
          <w:rFonts w:ascii="Times" w:hAnsi="Times" w:hint="eastAsia"/>
          <w:sz w:val="21"/>
          <w:szCs w:val="21"/>
        </w:rPr>
        <w:t>6.2</w:t>
      </w:r>
      <w:r>
        <w:rPr>
          <w:rFonts w:ascii="Times" w:hAnsi="Times"/>
          <w:sz w:val="21"/>
          <w:szCs w:val="21"/>
        </w:rPr>
        <w:t xml:space="preserve"> </w:t>
      </w:r>
      <w:r>
        <w:rPr>
          <w:rFonts w:ascii="Times" w:hAnsi="Times" w:hint="eastAsia"/>
          <w:sz w:val="21"/>
          <w:szCs w:val="21"/>
        </w:rPr>
        <w:t>高效性用例描述</w:t>
      </w:r>
    </w:p>
    <w:tbl>
      <w:tblPr>
        <w:tblStyle w:val="aa"/>
        <w:tblW w:w="8424" w:type="dxa"/>
        <w:tblLayout w:type="fixed"/>
        <w:tblLook w:val="04A0" w:firstRow="1" w:lastRow="0" w:firstColumn="1" w:lastColumn="0" w:noHBand="0" w:noVBand="1"/>
      </w:tblPr>
      <w:tblGrid>
        <w:gridCol w:w="4212"/>
        <w:gridCol w:w="4212"/>
      </w:tblGrid>
      <w:tr w:rsidR="0073245C" w14:paraId="61DFA5AD" w14:textId="77777777">
        <w:trPr>
          <w:trHeight w:val="375"/>
        </w:trPr>
        <w:tc>
          <w:tcPr>
            <w:tcW w:w="4212" w:type="dxa"/>
          </w:tcPr>
          <w:p w14:paraId="7B24E400" w14:textId="77777777" w:rsidR="0073245C" w:rsidRDefault="00A33A88">
            <w:pPr>
              <w:rPr>
                <w:rFonts w:ascii="Times" w:eastAsia="宋体" w:hAnsi="Times"/>
              </w:rPr>
            </w:pPr>
            <w:r>
              <w:rPr>
                <w:rFonts w:ascii="Times" w:eastAsia="宋体" w:hAnsi="Times" w:hint="eastAsia"/>
              </w:rPr>
              <w:t>场景</w:t>
            </w:r>
          </w:p>
        </w:tc>
        <w:tc>
          <w:tcPr>
            <w:tcW w:w="4212" w:type="dxa"/>
          </w:tcPr>
          <w:p w14:paraId="514BBEB2" w14:textId="77777777" w:rsidR="0073245C" w:rsidRDefault="00A33A88">
            <w:pPr>
              <w:rPr>
                <w:rFonts w:ascii="Times" w:eastAsia="宋体" w:hAnsi="Times"/>
              </w:rPr>
            </w:pPr>
            <w:r>
              <w:rPr>
                <w:rFonts w:ascii="Times" w:eastAsia="宋体" w:hAnsi="Times" w:hint="eastAsia"/>
              </w:rPr>
              <w:t>可能的值</w:t>
            </w:r>
          </w:p>
        </w:tc>
      </w:tr>
      <w:tr w:rsidR="0073245C" w14:paraId="13CC0641" w14:textId="77777777">
        <w:trPr>
          <w:trHeight w:val="375"/>
        </w:trPr>
        <w:tc>
          <w:tcPr>
            <w:tcW w:w="4212" w:type="dxa"/>
          </w:tcPr>
          <w:p w14:paraId="5BE3D715" w14:textId="77777777" w:rsidR="0073245C" w:rsidRDefault="00A33A88">
            <w:pPr>
              <w:rPr>
                <w:rFonts w:ascii="Times" w:eastAsia="宋体" w:hAnsi="Times"/>
              </w:rPr>
            </w:pPr>
            <w:r>
              <w:rPr>
                <w:rFonts w:ascii="Times" w:eastAsia="宋体" w:hAnsi="Times" w:hint="eastAsia"/>
              </w:rPr>
              <w:t>源</w:t>
            </w:r>
          </w:p>
        </w:tc>
        <w:tc>
          <w:tcPr>
            <w:tcW w:w="4212" w:type="dxa"/>
          </w:tcPr>
          <w:p w14:paraId="4EBF166C" w14:textId="77777777" w:rsidR="0073245C" w:rsidRDefault="00A33A88">
            <w:pPr>
              <w:rPr>
                <w:rFonts w:ascii="Times" w:eastAsia="宋体" w:hAnsi="Times"/>
              </w:rPr>
            </w:pPr>
            <w:r>
              <w:rPr>
                <w:rFonts w:ascii="Times" w:eastAsia="宋体" w:hAnsi="Times" w:hint="eastAsia"/>
              </w:rPr>
              <w:t>Web</w:t>
            </w:r>
            <w:r>
              <w:rPr>
                <w:rFonts w:ascii="Times" w:eastAsia="宋体" w:hAnsi="Times" w:hint="eastAsia"/>
              </w:rPr>
              <w:t>开发人员、时间、响应</w:t>
            </w:r>
          </w:p>
        </w:tc>
      </w:tr>
      <w:tr w:rsidR="0073245C" w14:paraId="3311C4BE" w14:textId="77777777">
        <w:trPr>
          <w:trHeight w:val="375"/>
        </w:trPr>
        <w:tc>
          <w:tcPr>
            <w:tcW w:w="4212" w:type="dxa"/>
          </w:tcPr>
          <w:p w14:paraId="15189700" w14:textId="77777777" w:rsidR="0073245C" w:rsidRDefault="00A33A88">
            <w:pPr>
              <w:rPr>
                <w:rFonts w:ascii="Times" w:eastAsia="宋体" w:hAnsi="Times"/>
              </w:rPr>
            </w:pPr>
            <w:r>
              <w:rPr>
                <w:rFonts w:ascii="Times" w:eastAsia="宋体" w:hAnsi="Times" w:hint="eastAsia"/>
              </w:rPr>
              <w:t>刺激</w:t>
            </w:r>
          </w:p>
        </w:tc>
        <w:tc>
          <w:tcPr>
            <w:tcW w:w="4212" w:type="dxa"/>
          </w:tcPr>
          <w:p w14:paraId="6B6594FE" w14:textId="77777777" w:rsidR="0073245C" w:rsidRDefault="00A33A88">
            <w:pPr>
              <w:rPr>
                <w:rFonts w:ascii="Times" w:eastAsia="宋体" w:hAnsi="Times"/>
              </w:rPr>
            </w:pPr>
            <w:r>
              <w:rPr>
                <w:rFonts w:ascii="Times" w:eastAsia="宋体" w:hAnsi="Times" w:hint="eastAsia"/>
              </w:rPr>
              <w:t>有快速响应、或高效处理并发事件的需求</w:t>
            </w:r>
          </w:p>
        </w:tc>
      </w:tr>
      <w:tr w:rsidR="0073245C" w14:paraId="55C0514B" w14:textId="77777777">
        <w:trPr>
          <w:trHeight w:val="375"/>
        </w:trPr>
        <w:tc>
          <w:tcPr>
            <w:tcW w:w="4212" w:type="dxa"/>
          </w:tcPr>
          <w:p w14:paraId="4BB5793A" w14:textId="77777777" w:rsidR="0073245C" w:rsidRDefault="00A33A88">
            <w:pPr>
              <w:rPr>
                <w:rFonts w:ascii="Times" w:eastAsia="宋体" w:hAnsi="Times"/>
              </w:rPr>
            </w:pPr>
            <w:r>
              <w:rPr>
                <w:rFonts w:ascii="Times" w:eastAsia="宋体" w:hAnsi="Times" w:hint="eastAsia"/>
              </w:rPr>
              <w:t>制品</w:t>
            </w:r>
          </w:p>
        </w:tc>
        <w:tc>
          <w:tcPr>
            <w:tcW w:w="4212" w:type="dxa"/>
          </w:tcPr>
          <w:p w14:paraId="0BF8757F" w14:textId="77777777" w:rsidR="0073245C" w:rsidRDefault="00A33A88">
            <w:pPr>
              <w:rPr>
                <w:rFonts w:ascii="Times" w:eastAsia="宋体" w:hAnsi="Times"/>
              </w:rPr>
            </w:pPr>
            <w:r>
              <w:rPr>
                <w:rFonts w:ascii="Times" w:eastAsia="宋体" w:hAnsi="Times" w:hint="eastAsia"/>
              </w:rPr>
              <w:t>产生高效的处理事件的机制</w:t>
            </w:r>
          </w:p>
        </w:tc>
      </w:tr>
      <w:tr w:rsidR="0073245C" w14:paraId="11F68AA2" w14:textId="77777777">
        <w:trPr>
          <w:trHeight w:val="375"/>
        </w:trPr>
        <w:tc>
          <w:tcPr>
            <w:tcW w:w="4212" w:type="dxa"/>
          </w:tcPr>
          <w:p w14:paraId="4DFB8103" w14:textId="77777777" w:rsidR="0073245C" w:rsidRDefault="00A33A88">
            <w:pPr>
              <w:rPr>
                <w:rFonts w:ascii="Times" w:eastAsia="宋体" w:hAnsi="Times"/>
              </w:rPr>
            </w:pPr>
            <w:r>
              <w:rPr>
                <w:rFonts w:ascii="Times" w:eastAsia="宋体" w:hAnsi="Times" w:hint="eastAsia"/>
              </w:rPr>
              <w:t>环境</w:t>
            </w:r>
          </w:p>
        </w:tc>
        <w:tc>
          <w:tcPr>
            <w:tcW w:w="4212" w:type="dxa"/>
          </w:tcPr>
          <w:p w14:paraId="449136F7" w14:textId="77777777" w:rsidR="0073245C" w:rsidRDefault="00A33A88">
            <w:pPr>
              <w:rPr>
                <w:rFonts w:ascii="Times" w:eastAsia="宋体" w:hAnsi="Times"/>
              </w:rPr>
            </w:pPr>
            <w:r>
              <w:rPr>
                <w:rFonts w:ascii="Times" w:eastAsia="宋体" w:hAnsi="Times" w:hint="eastAsia"/>
              </w:rPr>
              <w:t>系统在处理</w:t>
            </w:r>
            <w:r>
              <w:rPr>
                <w:rFonts w:ascii="Times" w:eastAsia="宋体" w:hAnsi="Times"/>
              </w:rPr>
              <w:t>I/O</w:t>
            </w:r>
            <w:r>
              <w:rPr>
                <w:rFonts w:ascii="Times" w:eastAsia="宋体" w:hAnsi="Times" w:hint="eastAsia"/>
              </w:rPr>
              <w:t>密集或</w:t>
            </w:r>
            <w:r>
              <w:rPr>
                <w:rFonts w:ascii="Times" w:eastAsia="宋体" w:hAnsi="Times" w:hint="eastAsia"/>
              </w:rPr>
              <w:t>CPU</w:t>
            </w:r>
            <w:r>
              <w:rPr>
                <w:rFonts w:ascii="Times" w:eastAsia="宋体" w:hAnsi="Times" w:hint="eastAsia"/>
              </w:rPr>
              <w:t>密集事件时</w:t>
            </w:r>
          </w:p>
        </w:tc>
      </w:tr>
      <w:tr w:rsidR="0073245C" w14:paraId="08C8AE36" w14:textId="77777777">
        <w:trPr>
          <w:trHeight w:val="375"/>
        </w:trPr>
        <w:tc>
          <w:tcPr>
            <w:tcW w:w="4212" w:type="dxa"/>
          </w:tcPr>
          <w:p w14:paraId="3A3127B8" w14:textId="77777777" w:rsidR="0073245C" w:rsidRDefault="00A33A88">
            <w:pPr>
              <w:rPr>
                <w:rFonts w:ascii="Times" w:eastAsia="宋体" w:hAnsi="Times"/>
              </w:rPr>
            </w:pPr>
            <w:r>
              <w:rPr>
                <w:rFonts w:ascii="Times" w:eastAsia="宋体" w:hAnsi="Times" w:hint="eastAsia"/>
              </w:rPr>
              <w:t>响应</w:t>
            </w:r>
          </w:p>
        </w:tc>
        <w:tc>
          <w:tcPr>
            <w:tcW w:w="4212" w:type="dxa"/>
          </w:tcPr>
          <w:p w14:paraId="0ACD8089" w14:textId="77777777" w:rsidR="0073245C" w:rsidRDefault="00A33A88">
            <w:pPr>
              <w:rPr>
                <w:rFonts w:ascii="Times" w:eastAsia="宋体" w:hAnsi="Times"/>
              </w:rPr>
            </w:pPr>
            <w:r>
              <w:rPr>
                <w:rFonts w:ascii="Times" w:eastAsia="宋体" w:hAnsi="Times" w:hint="eastAsia"/>
              </w:rPr>
              <w:t>Node.js</w:t>
            </w:r>
            <w:r>
              <w:rPr>
                <w:rFonts w:ascii="Times" w:eastAsia="宋体" w:hAnsi="Times" w:hint="eastAsia"/>
              </w:rPr>
              <w:t>使用异步</w:t>
            </w:r>
            <w:r>
              <w:rPr>
                <w:rFonts w:ascii="Times" w:eastAsia="宋体" w:hAnsi="Times" w:hint="eastAsia"/>
              </w:rPr>
              <w:t>I</w:t>
            </w:r>
            <w:r>
              <w:rPr>
                <w:rFonts w:ascii="Times" w:eastAsia="宋体" w:hAnsi="Times"/>
              </w:rPr>
              <w:t>/O</w:t>
            </w:r>
            <w:r>
              <w:rPr>
                <w:rFonts w:ascii="Times" w:eastAsia="宋体" w:hAnsi="Times" w:hint="eastAsia"/>
              </w:rPr>
              <w:t>和事件回调机制</w:t>
            </w:r>
          </w:p>
        </w:tc>
      </w:tr>
      <w:tr w:rsidR="0073245C" w14:paraId="5F70988C" w14:textId="77777777">
        <w:trPr>
          <w:trHeight w:val="375"/>
        </w:trPr>
        <w:tc>
          <w:tcPr>
            <w:tcW w:w="4212" w:type="dxa"/>
          </w:tcPr>
          <w:p w14:paraId="15D00810" w14:textId="77777777" w:rsidR="0073245C" w:rsidRDefault="00A33A88">
            <w:pPr>
              <w:rPr>
                <w:rFonts w:ascii="Times" w:eastAsia="宋体" w:hAnsi="Times"/>
              </w:rPr>
            </w:pPr>
            <w:r>
              <w:rPr>
                <w:rFonts w:ascii="Times" w:eastAsia="宋体" w:hAnsi="Times" w:hint="eastAsia"/>
              </w:rPr>
              <w:t>响应度量</w:t>
            </w:r>
          </w:p>
        </w:tc>
        <w:tc>
          <w:tcPr>
            <w:tcW w:w="4212" w:type="dxa"/>
          </w:tcPr>
          <w:p w14:paraId="68D21B5C" w14:textId="77777777" w:rsidR="0073245C" w:rsidRDefault="00A33A88">
            <w:pPr>
              <w:rPr>
                <w:rFonts w:ascii="Times" w:eastAsia="宋体" w:hAnsi="Times"/>
              </w:rPr>
            </w:pPr>
            <w:r>
              <w:rPr>
                <w:rFonts w:ascii="Times" w:eastAsia="宋体" w:hAnsi="Times" w:hint="eastAsia"/>
              </w:rPr>
              <w:t>最大吞吐量</w:t>
            </w:r>
          </w:p>
        </w:tc>
      </w:tr>
    </w:tbl>
    <w:p w14:paraId="7D9923EC" w14:textId="77777777" w:rsidR="0073245C" w:rsidRDefault="00A33A88">
      <w:pPr>
        <w:pStyle w:val="12"/>
        <w:widowControl/>
        <w:numPr>
          <w:ilvl w:val="1"/>
          <w:numId w:val="1"/>
        </w:numPr>
        <w:ind w:firstLineChars="0"/>
        <w:jc w:val="left"/>
        <w:outlineLvl w:val="1"/>
        <w:rPr>
          <w:rFonts w:ascii="Times" w:eastAsia="宋体" w:hAnsi="Times"/>
          <w:b/>
          <w:sz w:val="32"/>
          <w:szCs w:val="32"/>
        </w:rPr>
      </w:pPr>
      <w:bookmarkStart w:id="51" w:name="_Toc480713721"/>
      <w:r>
        <w:rPr>
          <w:rFonts w:ascii="Times" w:eastAsia="宋体" w:hAnsi="Times" w:hint="eastAsia"/>
          <w:b/>
          <w:sz w:val="32"/>
          <w:szCs w:val="32"/>
        </w:rPr>
        <w:t>容错性</w:t>
      </w:r>
      <w:bookmarkEnd w:id="51"/>
    </w:p>
    <w:p w14:paraId="7704189B" w14:textId="77777777" w:rsidR="0073245C" w:rsidRDefault="00A33A88">
      <w:pPr>
        <w:widowControl/>
        <w:spacing w:line="360" w:lineRule="auto"/>
        <w:ind w:firstLineChars="200" w:firstLine="420"/>
        <w:jc w:val="left"/>
        <w:rPr>
          <w:rFonts w:ascii="Times" w:eastAsia="宋体" w:hAnsi="Times" w:cs="宋体"/>
          <w:kern w:val="0"/>
          <w:szCs w:val="21"/>
        </w:rPr>
      </w:pPr>
      <w:r>
        <w:rPr>
          <w:rFonts w:ascii="Times" w:eastAsia="宋体" w:hAnsi="Times" w:cs="宋体" w:hint="eastAsia"/>
          <w:kern w:val="0"/>
          <w:szCs w:val="21"/>
        </w:rPr>
        <w:t>当程序出现错误时，开发者会被通知到发生了什么错误，而不是直接将这个错误的上下文丢掉或者伴随着错误而退出程序。</w:t>
      </w:r>
    </w:p>
    <w:p w14:paraId="7330E685" w14:textId="77777777" w:rsidR="0073245C" w:rsidRDefault="00A33A88">
      <w:pPr>
        <w:widowControl/>
        <w:spacing w:line="360" w:lineRule="auto"/>
        <w:ind w:firstLineChars="200" w:firstLine="420"/>
        <w:jc w:val="center"/>
        <w:rPr>
          <w:rFonts w:ascii="Times" w:eastAsia="宋体" w:hAnsi="Times" w:cs="宋体"/>
          <w:kern w:val="0"/>
          <w:szCs w:val="21"/>
        </w:rPr>
      </w:pPr>
      <w:r>
        <w:rPr>
          <w:rFonts w:ascii="Times" w:eastAsia="宋体" w:hAnsi="Times" w:cs="宋体" w:hint="eastAsia"/>
          <w:kern w:val="0"/>
          <w:szCs w:val="21"/>
        </w:rPr>
        <w:t>表</w:t>
      </w:r>
      <w:r>
        <w:rPr>
          <w:rFonts w:ascii="Times" w:eastAsia="宋体" w:hAnsi="Times" w:cs="宋体" w:hint="eastAsia"/>
          <w:kern w:val="0"/>
          <w:szCs w:val="21"/>
        </w:rPr>
        <w:t>6.3</w:t>
      </w:r>
      <w:r>
        <w:rPr>
          <w:rFonts w:ascii="Times" w:eastAsia="宋体" w:hAnsi="Times" w:cs="宋体"/>
          <w:kern w:val="0"/>
          <w:szCs w:val="21"/>
        </w:rPr>
        <w:t xml:space="preserve"> </w:t>
      </w:r>
      <w:r>
        <w:rPr>
          <w:rFonts w:ascii="Times" w:eastAsia="宋体" w:hAnsi="Times" w:cs="宋体" w:hint="eastAsia"/>
          <w:kern w:val="0"/>
          <w:szCs w:val="21"/>
        </w:rPr>
        <w:t>容错性用例描述</w:t>
      </w:r>
    </w:p>
    <w:tbl>
      <w:tblPr>
        <w:tblStyle w:val="aa"/>
        <w:tblW w:w="8424" w:type="dxa"/>
        <w:tblLayout w:type="fixed"/>
        <w:tblLook w:val="04A0" w:firstRow="1" w:lastRow="0" w:firstColumn="1" w:lastColumn="0" w:noHBand="0" w:noVBand="1"/>
      </w:tblPr>
      <w:tblGrid>
        <w:gridCol w:w="4212"/>
        <w:gridCol w:w="4212"/>
      </w:tblGrid>
      <w:tr w:rsidR="0073245C" w14:paraId="3828797A" w14:textId="77777777">
        <w:trPr>
          <w:trHeight w:val="375"/>
        </w:trPr>
        <w:tc>
          <w:tcPr>
            <w:tcW w:w="4212" w:type="dxa"/>
          </w:tcPr>
          <w:p w14:paraId="36087208" w14:textId="77777777" w:rsidR="0073245C" w:rsidRDefault="00A33A88">
            <w:pPr>
              <w:rPr>
                <w:rFonts w:ascii="Times" w:eastAsia="宋体" w:hAnsi="Times"/>
              </w:rPr>
            </w:pPr>
            <w:r>
              <w:rPr>
                <w:rFonts w:ascii="Times" w:eastAsia="宋体" w:hAnsi="Times" w:hint="eastAsia"/>
              </w:rPr>
              <w:t>场景</w:t>
            </w:r>
          </w:p>
        </w:tc>
        <w:tc>
          <w:tcPr>
            <w:tcW w:w="4212" w:type="dxa"/>
          </w:tcPr>
          <w:p w14:paraId="7D0B5E2A" w14:textId="77777777" w:rsidR="0073245C" w:rsidRDefault="00A33A88">
            <w:pPr>
              <w:rPr>
                <w:rFonts w:ascii="Times" w:eastAsia="宋体" w:hAnsi="Times"/>
              </w:rPr>
            </w:pPr>
            <w:r>
              <w:rPr>
                <w:rFonts w:ascii="Times" w:eastAsia="宋体" w:hAnsi="Times" w:hint="eastAsia"/>
              </w:rPr>
              <w:t>可能的值</w:t>
            </w:r>
          </w:p>
        </w:tc>
      </w:tr>
      <w:tr w:rsidR="0073245C" w14:paraId="514FFC62" w14:textId="77777777">
        <w:trPr>
          <w:trHeight w:val="375"/>
        </w:trPr>
        <w:tc>
          <w:tcPr>
            <w:tcW w:w="4212" w:type="dxa"/>
          </w:tcPr>
          <w:p w14:paraId="03C91FDB" w14:textId="77777777" w:rsidR="0073245C" w:rsidRDefault="00A33A88">
            <w:pPr>
              <w:rPr>
                <w:rFonts w:ascii="Times" w:eastAsia="宋体" w:hAnsi="Times"/>
              </w:rPr>
            </w:pPr>
            <w:r>
              <w:rPr>
                <w:rFonts w:ascii="Times" w:eastAsia="宋体" w:hAnsi="Times" w:hint="eastAsia"/>
              </w:rPr>
              <w:t>源</w:t>
            </w:r>
          </w:p>
        </w:tc>
        <w:tc>
          <w:tcPr>
            <w:tcW w:w="4212" w:type="dxa"/>
          </w:tcPr>
          <w:p w14:paraId="55D7C290" w14:textId="77777777" w:rsidR="0073245C" w:rsidRDefault="00A33A88">
            <w:pPr>
              <w:rPr>
                <w:rFonts w:ascii="Times" w:eastAsia="宋体" w:hAnsi="Times"/>
              </w:rPr>
            </w:pPr>
            <w:r>
              <w:rPr>
                <w:rFonts w:ascii="Times" w:eastAsia="宋体" w:hAnsi="Times" w:hint="eastAsia"/>
              </w:rPr>
              <w:t>Web</w:t>
            </w:r>
            <w:r>
              <w:rPr>
                <w:rFonts w:ascii="Times" w:eastAsia="宋体" w:hAnsi="Times" w:hint="eastAsia"/>
              </w:rPr>
              <w:t>开发人员、响应</w:t>
            </w:r>
          </w:p>
        </w:tc>
      </w:tr>
      <w:tr w:rsidR="0073245C" w14:paraId="00BCD31D" w14:textId="77777777">
        <w:trPr>
          <w:trHeight w:val="375"/>
        </w:trPr>
        <w:tc>
          <w:tcPr>
            <w:tcW w:w="4212" w:type="dxa"/>
          </w:tcPr>
          <w:p w14:paraId="04920EED" w14:textId="77777777" w:rsidR="0073245C" w:rsidRDefault="00A33A88">
            <w:pPr>
              <w:rPr>
                <w:rFonts w:ascii="Times" w:eastAsia="宋体" w:hAnsi="Times"/>
              </w:rPr>
            </w:pPr>
            <w:r>
              <w:rPr>
                <w:rFonts w:ascii="Times" w:eastAsia="宋体" w:hAnsi="Times" w:hint="eastAsia"/>
              </w:rPr>
              <w:t>刺激</w:t>
            </w:r>
          </w:p>
        </w:tc>
        <w:tc>
          <w:tcPr>
            <w:tcW w:w="4212" w:type="dxa"/>
          </w:tcPr>
          <w:p w14:paraId="72534CF9" w14:textId="77777777" w:rsidR="0073245C" w:rsidRDefault="00A33A88">
            <w:pPr>
              <w:rPr>
                <w:rFonts w:ascii="Times" w:eastAsia="宋体" w:hAnsi="Times"/>
              </w:rPr>
            </w:pPr>
            <w:r>
              <w:rPr>
                <w:rFonts w:ascii="Times" w:eastAsia="宋体" w:hAnsi="Times" w:hint="eastAsia"/>
              </w:rPr>
              <w:t>开发人员代码编写出错、系统中出现未处理的异常</w:t>
            </w:r>
          </w:p>
        </w:tc>
      </w:tr>
      <w:tr w:rsidR="0073245C" w14:paraId="65F2ED00" w14:textId="77777777">
        <w:trPr>
          <w:trHeight w:val="375"/>
        </w:trPr>
        <w:tc>
          <w:tcPr>
            <w:tcW w:w="4212" w:type="dxa"/>
          </w:tcPr>
          <w:p w14:paraId="66FBAD50" w14:textId="77777777" w:rsidR="0073245C" w:rsidRDefault="00A33A88">
            <w:pPr>
              <w:rPr>
                <w:rFonts w:ascii="Times" w:eastAsia="宋体" w:hAnsi="Times"/>
              </w:rPr>
            </w:pPr>
            <w:r>
              <w:rPr>
                <w:rFonts w:ascii="Times" w:eastAsia="宋体" w:hAnsi="Times" w:hint="eastAsia"/>
              </w:rPr>
              <w:t>制品</w:t>
            </w:r>
          </w:p>
        </w:tc>
        <w:tc>
          <w:tcPr>
            <w:tcW w:w="4212" w:type="dxa"/>
          </w:tcPr>
          <w:p w14:paraId="6034D597" w14:textId="77777777" w:rsidR="0073245C" w:rsidRDefault="00A33A88">
            <w:pPr>
              <w:rPr>
                <w:rFonts w:ascii="Times" w:eastAsia="宋体" w:hAnsi="Times"/>
              </w:rPr>
            </w:pPr>
            <w:r>
              <w:rPr>
                <w:rFonts w:ascii="Times" w:eastAsia="宋体" w:hAnsi="Times" w:hint="eastAsia"/>
              </w:rPr>
              <w:t>产生容错机制。在开发人员出错的情况下，系统能继续响应，不会出现崩溃的现象</w:t>
            </w:r>
          </w:p>
        </w:tc>
      </w:tr>
      <w:tr w:rsidR="0073245C" w14:paraId="7520F4EA" w14:textId="77777777">
        <w:trPr>
          <w:trHeight w:val="375"/>
        </w:trPr>
        <w:tc>
          <w:tcPr>
            <w:tcW w:w="4212" w:type="dxa"/>
          </w:tcPr>
          <w:p w14:paraId="337B0F76" w14:textId="77777777" w:rsidR="0073245C" w:rsidRDefault="00A33A88">
            <w:pPr>
              <w:rPr>
                <w:rFonts w:ascii="Times" w:eastAsia="宋体" w:hAnsi="Times"/>
              </w:rPr>
            </w:pPr>
            <w:r>
              <w:rPr>
                <w:rFonts w:ascii="Times" w:eastAsia="宋体" w:hAnsi="Times" w:hint="eastAsia"/>
              </w:rPr>
              <w:t>环境</w:t>
            </w:r>
          </w:p>
        </w:tc>
        <w:tc>
          <w:tcPr>
            <w:tcW w:w="4212" w:type="dxa"/>
          </w:tcPr>
          <w:p w14:paraId="130D0261" w14:textId="77777777" w:rsidR="0073245C" w:rsidRDefault="00A33A88">
            <w:pPr>
              <w:rPr>
                <w:rFonts w:ascii="Times" w:eastAsia="宋体" w:hAnsi="Times"/>
              </w:rPr>
            </w:pPr>
            <w:r>
              <w:rPr>
                <w:rFonts w:ascii="Times" w:eastAsia="宋体" w:hAnsi="Times" w:hint="eastAsia"/>
              </w:rPr>
              <w:t>系统出现异常的情况</w:t>
            </w:r>
          </w:p>
        </w:tc>
      </w:tr>
      <w:tr w:rsidR="0073245C" w14:paraId="7E44400C" w14:textId="77777777">
        <w:trPr>
          <w:trHeight w:val="375"/>
        </w:trPr>
        <w:tc>
          <w:tcPr>
            <w:tcW w:w="4212" w:type="dxa"/>
          </w:tcPr>
          <w:p w14:paraId="0C609F42" w14:textId="77777777" w:rsidR="0073245C" w:rsidRDefault="00A33A88">
            <w:pPr>
              <w:rPr>
                <w:rFonts w:ascii="Times" w:eastAsia="宋体" w:hAnsi="Times"/>
              </w:rPr>
            </w:pPr>
            <w:r>
              <w:rPr>
                <w:rFonts w:ascii="Times" w:eastAsia="宋体" w:hAnsi="Times" w:hint="eastAsia"/>
              </w:rPr>
              <w:t>响应</w:t>
            </w:r>
          </w:p>
        </w:tc>
        <w:tc>
          <w:tcPr>
            <w:tcW w:w="4212" w:type="dxa"/>
          </w:tcPr>
          <w:p w14:paraId="71CA7054" w14:textId="77777777" w:rsidR="0073245C" w:rsidRDefault="00A33A88">
            <w:pPr>
              <w:rPr>
                <w:rFonts w:ascii="Times" w:eastAsia="宋体" w:hAnsi="Times"/>
              </w:rPr>
            </w:pPr>
            <w:r>
              <w:rPr>
                <w:rFonts w:ascii="Times" w:eastAsia="宋体" w:hAnsi="Times" w:hint="eastAsia"/>
              </w:rPr>
              <w:t>Node.</w:t>
            </w:r>
            <w:r>
              <w:rPr>
                <w:rFonts w:ascii="Times" w:eastAsia="宋体" w:hAnsi="Times"/>
              </w:rPr>
              <w:t>j</w:t>
            </w:r>
            <w:r>
              <w:rPr>
                <w:rFonts w:ascii="Times" w:eastAsia="宋体" w:hAnsi="Times" w:hint="eastAsia"/>
              </w:rPr>
              <w:t>s</w:t>
            </w:r>
            <w:r>
              <w:rPr>
                <w:rFonts w:ascii="Times" w:eastAsia="宋体" w:hAnsi="Times" w:hint="eastAsia"/>
              </w:rPr>
              <w:t>通过</w:t>
            </w:r>
            <w:r>
              <w:rPr>
                <w:rFonts w:ascii="Times" w:eastAsia="宋体" w:hAnsi="Times" w:hint="eastAsia"/>
              </w:rPr>
              <w:t>catch/exception</w:t>
            </w:r>
            <w:r>
              <w:rPr>
                <w:rFonts w:ascii="Times" w:eastAsia="宋体" w:hAnsi="Times" w:hint="eastAsia"/>
              </w:rPr>
              <w:t>机制来通知开发者出现异常</w:t>
            </w:r>
          </w:p>
        </w:tc>
      </w:tr>
      <w:tr w:rsidR="0073245C" w14:paraId="45722ECD" w14:textId="77777777">
        <w:trPr>
          <w:trHeight w:val="375"/>
        </w:trPr>
        <w:tc>
          <w:tcPr>
            <w:tcW w:w="4212" w:type="dxa"/>
          </w:tcPr>
          <w:p w14:paraId="1B59FE2E" w14:textId="77777777" w:rsidR="0073245C" w:rsidRDefault="00A33A88">
            <w:pPr>
              <w:rPr>
                <w:rFonts w:ascii="Times" w:eastAsia="宋体" w:hAnsi="Times"/>
              </w:rPr>
            </w:pPr>
            <w:r>
              <w:rPr>
                <w:rFonts w:ascii="Times" w:eastAsia="宋体" w:hAnsi="Times" w:hint="eastAsia"/>
              </w:rPr>
              <w:t>响应度量</w:t>
            </w:r>
          </w:p>
        </w:tc>
        <w:tc>
          <w:tcPr>
            <w:tcW w:w="4212" w:type="dxa"/>
          </w:tcPr>
          <w:p w14:paraId="6678DAE3" w14:textId="77777777" w:rsidR="0073245C" w:rsidRDefault="00A33A88">
            <w:pPr>
              <w:rPr>
                <w:rFonts w:ascii="Times" w:eastAsia="宋体" w:hAnsi="Times"/>
              </w:rPr>
            </w:pPr>
            <w:r>
              <w:rPr>
                <w:rFonts w:ascii="Times" w:eastAsia="宋体" w:hAnsi="Times" w:hint="eastAsia"/>
              </w:rPr>
              <w:t>容错成功的概率</w:t>
            </w:r>
          </w:p>
        </w:tc>
      </w:tr>
    </w:tbl>
    <w:p w14:paraId="487A3D5F" w14:textId="77777777" w:rsidR="0073245C" w:rsidRDefault="0073245C">
      <w:pPr>
        <w:widowControl/>
        <w:spacing w:line="360" w:lineRule="auto"/>
        <w:ind w:firstLineChars="200" w:firstLine="420"/>
        <w:jc w:val="left"/>
        <w:rPr>
          <w:rFonts w:ascii="Times" w:eastAsia="宋体" w:hAnsi="Times" w:cs="宋体"/>
          <w:kern w:val="0"/>
          <w:szCs w:val="21"/>
        </w:rPr>
      </w:pPr>
    </w:p>
    <w:p w14:paraId="1491499E" w14:textId="77777777" w:rsidR="0073245C" w:rsidRDefault="00A33A88">
      <w:pPr>
        <w:pStyle w:val="12"/>
        <w:widowControl/>
        <w:numPr>
          <w:ilvl w:val="1"/>
          <w:numId w:val="1"/>
        </w:numPr>
        <w:spacing w:line="360" w:lineRule="auto"/>
        <w:ind w:firstLineChars="0"/>
        <w:jc w:val="left"/>
        <w:outlineLvl w:val="1"/>
        <w:rPr>
          <w:rFonts w:ascii="Times" w:eastAsia="宋体" w:hAnsi="Times"/>
          <w:b/>
          <w:sz w:val="32"/>
          <w:szCs w:val="32"/>
        </w:rPr>
      </w:pPr>
      <w:bookmarkStart w:id="52" w:name="_Toc480713722"/>
      <w:r>
        <w:rPr>
          <w:rFonts w:ascii="Times" w:eastAsia="宋体" w:hAnsi="Times" w:hint="eastAsia"/>
          <w:b/>
          <w:sz w:val="32"/>
          <w:szCs w:val="32"/>
        </w:rPr>
        <w:t>可扩展性</w:t>
      </w:r>
      <w:bookmarkEnd w:id="52"/>
    </w:p>
    <w:p w14:paraId="24C1FFA7" w14:textId="77777777" w:rsidR="0073245C" w:rsidRDefault="00A33A88">
      <w:pPr>
        <w:widowControl/>
        <w:spacing w:line="360" w:lineRule="auto"/>
        <w:ind w:firstLineChars="200" w:firstLine="420"/>
        <w:jc w:val="left"/>
        <w:rPr>
          <w:rFonts w:ascii="Times" w:eastAsia="宋体" w:hAnsi="Times" w:cs="宋体"/>
          <w:kern w:val="0"/>
          <w:szCs w:val="21"/>
        </w:rPr>
      </w:pPr>
      <w:r>
        <w:rPr>
          <w:rFonts w:ascii="Times" w:eastAsia="宋体" w:hAnsi="Times" w:cs="宋体" w:hint="eastAsia"/>
          <w:kern w:val="0"/>
          <w:szCs w:val="21"/>
        </w:rPr>
        <w:t>开发者可根据自己的需求编写相应的功能模块放入核心模块中。</w:t>
      </w:r>
    </w:p>
    <w:p w14:paraId="4179678F" w14:textId="77777777" w:rsidR="0073245C" w:rsidRDefault="00A33A88">
      <w:pPr>
        <w:widowControl/>
        <w:spacing w:line="360" w:lineRule="auto"/>
        <w:ind w:firstLineChars="200" w:firstLine="420"/>
        <w:jc w:val="center"/>
        <w:rPr>
          <w:rFonts w:ascii="Times" w:eastAsia="宋体" w:hAnsi="Times" w:cs="宋体"/>
          <w:kern w:val="0"/>
          <w:szCs w:val="21"/>
        </w:rPr>
      </w:pPr>
      <w:r>
        <w:rPr>
          <w:rFonts w:ascii="Times" w:eastAsia="宋体" w:hAnsi="Times" w:cs="宋体" w:hint="eastAsia"/>
          <w:kern w:val="0"/>
          <w:szCs w:val="21"/>
        </w:rPr>
        <w:t>表</w:t>
      </w:r>
      <w:r>
        <w:rPr>
          <w:rFonts w:ascii="Times" w:eastAsia="宋体" w:hAnsi="Times" w:cs="宋体" w:hint="eastAsia"/>
          <w:kern w:val="0"/>
          <w:szCs w:val="21"/>
        </w:rPr>
        <w:t>6.4</w:t>
      </w:r>
      <w:r>
        <w:rPr>
          <w:rFonts w:ascii="Times" w:eastAsia="宋体" w:hAnsi="Times" w:cs="宋体"/>
          <w:kern w:val="0"/>
          <w:szCs w:val="21"/>
        </w:rPr>
        <w:t xml:space="preserve"> </w:t>
      </w:r>
      <w:r>
        <w:rPr>
          <w:rFonts w:ascii="Times" w:eastAsia="宋体" w:hAnsi="Times" w:cs="宋体" w:hint="eastAsia"/>
          <w:kern w:val="0"/>
          <w:szCs w:val="21"/>
        </w:rPr>
        <w:t>可扩展性用例描述</w:t>
      </w:r>
    </w:p>
    <w:tbl>
      <w:tblPr>
        <w:tblStyle w:val="aa"/>
        <w:tblW w:w="8424" w:type="dxa"/>
        <w:tblLayout w:type="fixed"/>
        <w:tblLook w:val="04A0" w:firstRow="1" w:lastRow="0" w:firstColumn="1" w:lastColumn="0" w:noHBand="0" w:noVBand="1"/>
      </w:tblPr>
      <w:tblGrid>
        <w:gridCol w:w="4212"/>
        <w:gridCol w:w="4212"/>
      </w:tblGrid>
      <w:tr w:rsidR="0073245C" w14:paraId="3A3F8182" w14:textId="77777777">
        <w:trPr>
          <w:trHeight w:val="375"/>
        </w:trPr>
        <w:tc>
          <w:tcPr>
            <w:tcW w:w="4212" w:type="dxa"/>
          </w:tcPr>
          <w:p w14:paraId="6986B422" w14:textId="77777777" w:rsidR="0073245C" w:rsidRDefault="00A33A88">
            <w:pPr>
              <w:rPr>
                <w:rFonts w:ascii="Times" w:eastAsia="宋体" w:hAnsi="Times"/>
              </w:rPr>
            </w:pPr>
            <w:r>
              <w:rPr>
                <w:rFonts w:ascii="Times" w:eastAsia="宋体" w:hAnsi="Times" w:hint="eastAsia"/>
              </w:rPr>
              <w:t>场景</w:t>
            </w:r>
          </w:p>
        </w:tc>
        <w:tc>
          <w:tcPr>
            <w:tcW w:w="4212" w:type="dxa"/>
          </w:tcPr>
          <w:p w14:paraId="6FB97EB9" w14:textId="77777777" w:rsidR="0073245C" w:rsidRDefault="00A33A88">
            <w:pPr>
              <w:rPr>
                <w:rFonts w:ascii="Times" w:eastAsia="宋体" w:hAnsi="Times"/>
              </w:rPr>
            </w:pPr>
            <w:r>
              <w:rPr>
                <w:rFonts w:ascii="Times" w:eastAsia="宋体" w:hAnsi="Times" w:hint="eastAsia"/>
              </w:rPr>
              <w:t>可能的值</w:t>
            </w:r>
          </w:p>
        </w:tc>
      </w:tr>
      <w:tr w:rsidR="0073245C" w14:paraId="4F1EF038" w14:textId="77777777">
        <w:trPr>
          <w:trHeight w:val="375"/>
        </w:trPr>
        <w:tc>
          <w:tcPr>
            <w:tcW w:w="4212" w:type="dxa"/>
          </w:tcPr>
          <w:p w14:paraId="31582D45" w14:textId="77777777" w:rsidR="0073245C" w:rsidRDefault="00A33A88">
            <w:pPr>
              <w:rPr>
                <w:rFonts w:ascii="Times" w:eastAsia="宋体" w:hAnsi="Times"/>
              </w:rPr>
            </w:pPr>
            <w:r>
              <w:rPr>
                <w:rFonts w:ascii="Times" w:eastAsia="宋体" w:hAnsi="Times" w:hint="eastAsia"/>
              </w:rPr>
              <w:t>源</w:t>
            </w:r>
          </w:p>
        </w:tc>
        <w:tc>
          <w:tcPr>
            <w:tcW w:w="4212" w:type="dxa"/>
          </w:tcPr>
          <w:p w14:paraId="1ECD9020" w14:textId="77777777" w:rsidR="0073245C" w:rsidRDefault="00A33A88">
            <w:pPr>
              <w:rPr>
                <w:rFonts w:ascii="Times" w:eastAsia="宋体" w:hAnsi="Times"/>
              </w:rPr>
            </w:pPr>
            <w:r>
              <w:rPr>
                <w:rFonts w:ascii="Times" w:eastAsia="宋体" w:hAnsi="Times" w:hint="eastAsia"/>
              </w:rPr>
              <w:t>Web</w:t>
            </w:r>
            <w:r>
              <w:rPr>
                <w:rFonts w:ascii="Times" w:eastAsia="宋体" w:hAnsi="Times" w:hint="eastAsia"/>
              </w:rPr>
              <w:t>开发人员</w:t>
            </w:r>
          </w:p>
        </w:tc>
      </w:tr>
      <w:tr w:rsidR="0073245C" w14:paraId="0FC410CF" w14:textId="77777777">
        <w:trPr>
          <w:trHeight w:val="375"/>
        </w:trPr>
        <w:tc>
          <w:tcPr>
            <w:tcW w:w="4212" w:type="dxa"/>
          </w:tcPr>
          <w:p w14:paraId="70F270F4" w14:textId="77777777" w:rsidR="0073245C" w:rsidRDefault="00A33A88">
            <w:pPr>
              <w:rPr>
                <w:rFonts w:ascii="Times" w:eastAsia="宋体" w:hAnsi="Times"/>
              </w:rPr>
            </w:pPr>
            <w:r>
              <w:rPr>
                <w:rFonts w:ascii="Times" w:eastAsia="宋体" w:hAnsi="Times" w:hint="eastAsia"/>
              </w:rPr>
              <w:t>刺激</w:t>
            </w:r>
          </w:p>
        </w:tc>
        <w:tc>
          <w:tcPr>
            <w:tcW w:w="4212" w:type="dxa"/>
          </w:tcPr>
          <w:p w14:paraId="1FE42DF7" w14:textId="77777777" w:rsidR="0073245C" w:rsidRDefault="00A33A88">
            <w:pPr>
              <w:rPr>
                <w:rFonts w:ascii="Times" w:eastAsia="宋体" w:hAnsi="Times"/>
              </w:rPr>
            </w:pPr>
            <w:r>
              <w:rPr>
                <w:rFonts w:ascii="Times" w:eastAsia="宋体" w:hAnsi="Times" w:hint="eastAsia"/>
              </w:rPr>
              <w:t>有添加功能或改进功能的需求</w:t>
            </w:r>
          </w:p>
        </w:tc>
      </w:tr>
      <w:tr w:rsidR="0073245C" w14:paraId="43BC7655" w14:textId="77777777">
        <w:trPr>
          <w:trHeight w:val="375"/>
        </w:trPr>
        <w:tc>
          <w:tcPr>
            <w:tcW w:w="4212" w:type="dxa"/>
          </w:tcPr>
          <w:p w14:paraId="6FC591E3" w14:textId="77777777" w:rsidR="0073245C" w:rsidRDefault="00A33A88">
            <w:pPr>
              <w:rPr>
                <w:rFonts w:ascii="Times" w:eastAsia="宋体" w:hAnsi="Times"/>
              </w:rPr>
            </w:pPr>
            <w:r>
              <w:rPr>
                <w:rFonts w:ascii="Times" w:eastAsia="宋体" w:hAnsi="Times" w:hint="eastAsia"/>
              </w:rPr>
              <w:t>制品</w:t>
            </w:r>
          </w:p>
        </w:tc>
        <w:tc>
          <w:tcPr>
            <w:tcW w:w="4212" w:type="dxa"/>
          </w:tcPr>
          <w:p w14:paraId="097AB69E" w14:textId="77777777" w:rsidR="0073245C" w:rsidRDefault="00A33A88">
            <w:pPr>
              <w:rPr>
                <w:rFonts w:ascii="Times" w:eastAsia="宋体" w:hAnsi="Times"/>
              </w:rPr>
            </w:pPr>
            <w:r>
              <w:rPr>
                <w:rFonts w:ascii="Times" w:eastAsia="宋体" w:hAnsi="Times" w:hint="eastAsia"/>
              </w:rPr>
              <w:t>扩展模块</w:t>
            </w:r>
          </w:p>
        </w:tc>
      </w:tr>
      <w:tr w:rsidR="0073245C" w14:paraId="069EFEDD" w14:textId="77777777">
        <w:trPr>
          <w:trHeight w:val="375"/>
        </w:trPr>
        <w:tc>
          <w:tcPr>
            <w:tcW w:w="4212" w:type="dxa"/>
          </w:tcPr>
          <w:p w14:paraId="301477CB" w14:textId="77777777" w:rsidR="0073245C" w:rsidRDefault="00A33A88">
            <w:pPr>
              <w:rPr>
                <w:rFonts w:ascii="Times" w:eastAsia="宋体" w:hAnsi="Times"/>
              </w:rPr>
            </w:pPr>
            <w:r>
              <w:rPr>
                <w:rFonts w:ascii="Times" w:eastAsia="宋体" w:hAnsi="Times" w:hint="eastAsia"/>
              </w:rPr>
              <w:t>环境</w:t>
            </w:r>
          </w:p>
        </w:tc>
        <w:tc>
          <w:tcPr>
            <w:tcW w:w="4212" w:type="dxa"/>
          </w:tcPr>
          <w:p w14:paraId="1C446337" w14:textId="77777777" w:rsidR="0073245C" w:rsidRDefault="00A33A88">
            <w:pPr>
              <w:rPr>
                <w:rFonts w:ascii="Times" w:eastAsia="宋体" w:hAnsi="Times"/>
              </w:rPr>
            </w:pPr>
            <w:r>
              <w:rPr>
                <w:rFonts w:ascii="Times" w:eastAsia="宋体" w:hAnsi="Times" w:hint="eastAsia"/>
              </w:rPr>
              <w:t>在设计时、开发时、编译时</w:t>
            </w:r>
          </w:p>
        </w:tc>
      </w:tr>
      <w:tr w:rsidR="0073245C" w14:paraId="0B73DA84" w14:textId="77777777">
        <w:trPr>
          <w:trHeight w:val="375"/>
        </w:trPr>
        <w:tc>
          <w:tcPr>
            <w:tcW w:w="4212" w:type="dxa"/>
          </w:tcPr>
          <w:p w14:paraId="1CA41B83" w14:textId="77777777" w:rsidR="0073245C" w:rsidRDefault="00A33A88">
            <w:pPr>
              <w:rPr>
                <w:rFonts w:ascii="Times" w:eastAsia="宋体" w:hAnsi="Times"/>
              </w:rPr>
            </w:pPr>
            <w:r>
              <w:rPr>
                <w:rFonts w:ascii="Times" w:eastAsia="宋体" w:hAnsi="Times" w:hint="eastAsia"/>
              </w:rPr>
              <w:t>响应</w:t>
            </w:r>
          </w:p>
        </w:tc>
        <w:tc>
          <w:tcPr>
            <w:tcW w:w="4212" w:type="dxa"/>
          </w:tcPr>
          <w:p w14:paraId="5EC01F0B" w14:textId="77777777" w:rsidR="0073245C" w:rsidRDefault="00A33A88">
            <w:pPr>
              <w:rPr>
                <w:rFonts w:ascii="Times" w:eastAsia="宋体" w:hAnsi="Times"/>
              </w:rPr>
            </w:pPr>
            <w:r>
              <w:rPr>
                <w:rFonts w:ascii="Times" w:eastAsia="宋体" w:hAnsi="Times" w:hint="eastAsia"/>
              </w:rPr>
              <w:t>Node.</w:t>
            </w:r>
            <w:r>
              <w:rPr>
                <w:rFonts w:ascii="Times" w:eastAsia="宋体" w:hAnsi="Times"/>
              </w:rPr>
              <w:t>js</w:t>
            </w:r>
            <w:r>
              <w:rPr>
                <w:rFonts w:ascii="Times" w:eastAsia="宋体" w:hAnsi="Times" w:hint="eastAsia"/>
              </w:rPr>
              <w:t>应该提供可扩展模块的接口、编写规范、以及加载、运行方法</w:t>
            </w:r>
          </w:p>
        </w:tc>
      </w:tr>
      <w:tr w:rsidR="0073245C" w14:paraId="303C39EE" w14:textId="77777777">
        <w:trPr>
          <w:trHeight w:val="375"/>
        </w:trPr>
        <w:tc>
          <w:tcPr>
            <w:tcW w:w="4212" w:type="dxa"/>
          </w:tcPr>
          <w:p w14:paraId="7692B48B" w14:textId="77777777" w:rsidR="0073245C" w:rsidRDefault="00A33A88">
            <w:pPr>
              <w:rPr>
                <w:rFonts w:ascii="Times" w:eastAsia="宋体" w:hAnsi="Times"/>
              </w:rPr>
            </w:pPr>
            <w:r>
              <w:rPr>
                <w:rFonts w:ascii="Times" w:eastAsia="宋体" w:hAnsi="Times" w:hint="eastAsia"/>
              </w:rPr>
              <w:t>响应度量</w:t>
            </w:r>
          </w:p>
        </w:tc>
        <w:tc>
          <w:tcPr>
            <w:tcW w:w="4212" w:type="dxa"/>
          </w:tcPr>
          <w:p w14:paraId="75253A58" w14:textId="77777777" w:rsidR="0073245C" w:rsidRDefault="00A33A88">
            <w:pPr>
              <w:rPr>
                <w:rFonts w:ascii="Times" w:eastAsia="宋体" w:hAnsi="Times"/>
              </w:rPr>
            </w:pPr>
            <w:r>
              <w:rPr>
                <w:rFonts w:ascii="Times" w:eastAsia="宋体" w:hAnsi="Times" w:hint="eastAsia"/>
              </w:rPr>
              <w:t>规范的可扩展模块可执行的概率</w:t>
            </w:r>
          </w:p>
        </w:tc>
      </w:tr>
    </w:tbl>
    <w:p w14:paraId="118731F6" w14:textId="77777777" w:rsidR="0073245C" w:rsidRDefault="0073245C">
      <w:pPr>
        <w:widowControl/>
        <w:spacing w:line="360" w:lineRule="auto"/>
        <w:ind w:firstLineChars="200" w:firstLine="420"/>
        <w:jc w:val="left"/>
        <w:rPr>
          <w:rFonts w:ascii="Times" w:eastAsia="宋体" w:hAnsi="Times" w:cs="宋体"/>
          <w:kern w:val="0"/>
          <w:szCs w:val="21"/>
        </w:rPr>
      </w:pPr>
    </w:p>
    <w:p w14:paraId="0A945D52" w14:textId="77777777" w:rsidR="0073245C" w:rsidRDefault="00A33A88">
      <w:pPr>
        <w:pStyle w:val="12"/>
        <w:widowControl/>
        <w:numPr>
          <w:ilvl w:val="0"/>
          <w:numId w:val="1"/>
        </w:numPr>
        <w:spacing w:line="360" w:lineRule="auto"/>
        <w:ind w:firstLineChars="0"/>
        <w:jc w:val="left"/>
        <w:outlineLvl w:val="0"/>
        <w:rPr>
          <w:rFonts w:ascii="Times" w:eastAsia="宋体" w:hAnsi="Times"/>
          <w:b/>
          <w:sz w:val="44"/>
          <w:szCs w:val="44"/>
        </w:rPr>
      </w:pPr>
      <w:bookmarkStart w:id="53" w:name="_Toc480713723"/>
      <w:r>
        <w:rPr>
          <w:rFonts w:ascii="Times" w:eastAsia="宋体" w:hAnsi="Times" w:hint="eastAsia"/>
          <w:b/>
          <w:sz w:val="44"/>
          <w:szCs w:val="44"/>
        </w:rPr>
        <w:t>运行需求</w:t>
      </w:r>
      <w:bookmarkEnd w:id="53"/>
    </w:p>
    <w:p w14:paraId="78CCDA0B" w14:textId="77777777" w:rsidR="0073245C" w:rsidRDefault="00A33A88">
      <w:pPr>
        <w:pStyle w:val="12"/>
        <w:widowControl/>
        <w:numPr>
          <w:ilvl w:val="1"/>
          <w:numId w:val="1"/>
        </w:numPr>
        <w:spacing w:line="360" w:lineRule="auto"/>
        <w:ind w:firstLineChars="0"/>
        <w:jc w:val="left"/>
        <w:outlineLvl w:val="1"/>
        <w:rPr>
          <w:rFonts w:ascii="Times" w:eastAsia="宋体" w:hAnsi="Times"/>
          <w:b/>
          <w:sz w:val="32"/>
          <w:szCs w:val="32"/>
        </w:rPr>
      </w:pPr>
      <w:bookmarkStart w:id="54" w:name="_Toc480713724"/>
      <w:r>
        <w:rPr>
          <w:rFonts w:ascii="Times" w:eastAsia="宋体" w:hAnsi="Times" w:hint="eastAsia"/>
          <w:b/>
          <w:sz w:val="32"/>
          <w:szCs w:val="32"/>
        </w:rPr>
        <w:t>硬件接口</w:t>
      </w:r>
      <w:bookmarkEnd w:id="54"/>
    </w:p>
    <w:p w14:paraId="65D5CE3B" w14:textId="77777777" w:rsidR="0073245C" w:rsidRDefault="00A33A88">
      <w:pPr>
        <w:widowControl/>
        <w:spacing w:line="360" w:lineRule="auto"/>
        <w:ind w:firstLineChars="200" w:firstLine="420"/>
        <w:jc w:val="left"/>
        <w:rPr>
          <w:rFonts w:ascii="Times" w:eastAsia="宋体" w:hAnsi="Times" w:cs="宋体"/>
          <w:kern w:val="0"/>
          <w:szCs w:val="21"/>
        </w:rPr>
      </w:pPr>
      <w:r>
        <w:rPr>
          <w:rFonts w:ascii="Times" w:eastAsia="宋体" w:hAnsi="Times" w:cs="宋体" w:hint="eastAsia"/>
          <w:kern w:val="0"/>
          <w:szCs w:val="21"/>
        </w:rPr>
        <w:t>官方暂无明确要求</w:t>
      </w:r>
    </w:p>
    <w:p w14:paraId="56559F8C" w14:textId="77777777" w:rsidR="0073245C" w:rsidRDefault="00A33A88">
      <w:pPr>
        <w:pStyle w:val="12"/>
        <w:widowControl/>
        <w:numPr>
          <w:ilvl w:val="1"/>
          <w:numId w:val="1"/>
        </w:numPr>
        <w:spacing w:line="360" w:lineRule="auto"/>
        <w:ind w:firstLineChars="0"/>
        <w:jc w:val="left"/>
        <w:outlineLvl w:val="1"/>
        <w:rPr>
          <w:rFonts w:ascii="Times" w:eastAsia="宋体" w:hAnsi="Times"/>
          <w:b/>
          <w:sz w:val="32"/>
          <w:szCs w:val="32"/>
        </w:rPr>
      </w:pPr>
      <w:bookmarkStart w:id="55" w:name="_Toc480713725"/>
      <w:r>
        <w:rPr>
          <w:rFonts w:ascii="Times" w:eastAsia="宋体" w:hAnsi="Times" w:hint="eastAsia"/>
          <w:b/>
          <w:sz w:val="32"/>
          <w:szCs w:val="32"/>
        </w:rPr>
        <w:t>软件接口</w:t>
      </w:r>
      <w:bookmarkEnd w:id="55"/>
    </w:p>
    <w:p w14:paraId="2DD6B034" w14:textId="77777777" w:rsidR="0073245C" w:rsidRDefault="00A33A88">
      <w:pPr>
        <w:widowControl/>
        <w:spacing w:line="360" w:lineRule="auto"/>
        <w:ind w:firstLineChars="200" w:firstLine="420"/>
        <w:jc w:val="left"/>
        <w:rPr>
          <w:rFonts w:ascii="Times" w:eastAsia="宋体" w:hAnsi="Times" w:cs="宋体"/>
          <w:kern w:val="0"/>
          <w:szCs w:val="21"/>
        </w:rPr>
      </w:pPr>
      <w:r>
        <w:rPr>
          <w:rFonts w:ascii="Times" w:eastAsia="宋体" w:hAnsi="Times" w:cs="宋体" w:hint="eastAsia"/>
          <w:kern w:val="0"/>
          <w:szCs w:val="21"/>
        </w:rPr>
        <w:t>官方暂无明确要求</w:t>
      </w:r>
    </w:p>
    <w:p w14:paraId="20327569" w14:textId="77777777" w:rsidR="0073245C" w:rsidRDefault="00A33A88">
      <w:pPr>
        <w:pStyle w:val="12"/>
        <w:widowControl/>
        <w:numPr>
          <w:ilvl w:val="0"/>
          <w:numId w:val="1"/>
        </w:numPr>
        <w:ind w:firstLineChars="0"/>
        <w:jc w:val="left"/>
        <w:outlineLvl w:val="0"/>
        <w:rPr>
          <w:rFonts w:ascii="Times" w:eastAsia="宋体" w:hAnsi="Times"/>
          <w:b/>
          <w:sz w:val="44"/>
          <w:szCs w:val="44"/>
        </w:rPr>
      </w:pPr>
      <w:bookmarkStart w:id="56" w:name="_Toc480713726"/>
      <w:commentRangeStart w:id="57"/>
      <w:r>
        <w:rPr>
          <w:rFonts w:ascii="Times" w:eastAsia="宋体" w:hAnsi="Times" w:hint="eastAsia"/>
          <w:b/>
          <w:sz w:val="44"/>
          <w:szCs w:val="44"/>
        </w:rPr>
        <w:t>应用场景</w:t>
      </w:r>
      <w:bookmarkEnd w:id="56"/>
      <w:commentRangeEnd w:id="57"/>
      <w:r w:rsidR="00C41CA5">
        <w:rPr>
          <w:rStyle w:val="ac"/>
        </w:rPr>
        <w:commentReference w:id="57"/>
      </w:r>
    </w:p>
    <w:p w14:paraId="4ACF11AA" w14:textId="77777777" w:rsidR="0073245C" w:rsidRDefault="00A33A88">
      <w:pPr>
        <w:pStyle w:val="12"/>
        <w:widowControl/>
        <w:ind w:firstLineChars="0" w:firstLine="0"/>
        <w:jc w:val="left"/>
        <w:outlineLvl w:val="1"/>
        <w:rPr>
          <w:rFonts w:ascii="Times" w:eastAsia="宋体" w:hAnsi="Times"/>
          <w:b/>
          <w:sz w:val="32"/>
          <w:szCs w:val="32"/>
        </w:rPr>
      </w:pPr>
      <w:bookmarkStart w:id="59" w:name="_Toc480713727"/>
      <w:r>
        <w:rPr>
          <w:rFonts w:ascii="Times" w:eastAsia="宋体" w:hAnsi="Times" w:hint="eastAsia"/>
          <w:b/>
          <w:sz w:val="32"/>
          <w:szCs w:val="32"/>
        </w:rPr>
        <w:t xml:space="preserve">I/O </w:t>
      </w:r>
      <w:r>
        <w:rPr>
          <w:rFonts w:ascii="Times" w:eastAsia="宋体" w:hAnsi="Times" w:hint="eastAsia"/>
          <w:b/>
          <w:sz w:val="32"/>
          <w:szCs w:val="32"/>
        </w:rPr>
        <w:t>密集型</w:t>
      </w:r>
      <w:bookmarkEnd w:id="59"/>
    </w:p>
    <w:p w14:paraId="04E57C68" w14:textId="77777777" w:rsidR="0073245C" w:rsidRDefault="00A33A88">
      <w:pPr>
        <w:widowControl/>
        <w:spacing w:line="360" w:lineRule="auto"/>
        <w:ind w:firstLineChars="200" w:firstLine="420"/>
        <w:jc w:val="left"/>
        <w:rPr>
          <w:rFonts w:ascii="Times" w:eastAsia="宋体" w:hAnsi="Times"/>
          <w:color w:val="000000"/>
          <w:szCs w:val="21"/>
          <w:shd w:val="clear" w:color="auto" w:fill="FFFFFF"/>
        </w:rPr>
      </w:pPr>
      <w:r>
        <w:rPr>
          <w:rFonts w:ascii="Times" w:eastAsia="宋体" w:hAnsi="Times" w:hint="eastAsia"/>
          <w:color w:val="000000"/>
          <w:szCs w:val="21"/>
          <w:shd w:val="clear" w:color="auto" w:fill="FFFFFF"/>
        </w:rPr>
        <w:t>从单线程的角度来说，</w:t>
      </w:r>
      <w:r>
        <w:rPr>
          <w:rFonts w:ascii="Times" w:eastAsia="宋体" w:hAnsi="Times" w:hint="eastAsia"/>
          <w:color w:val="000000"/>
          <w:szCs w:val="21"/>
          <w:shd w:val="clear" w:color="auto" w:fill="FFFFFF"/>
        </w:rPr>
        <w:t>Node</w:t>
      </w:r>
      <w:r>
        <w:rPr>
          <w:rFonts w:ascii="Times" w:eastAsia="宋体" w:hAnsi="Times" w:hint="eastAsia"/>
          <w:color w:val="000000"/>
          <w:szCs w:val="21"/>
          <w:shd w:val="clear" w:color="auto" w:fill="FFFFFF"/>
        </w:rPr>
        <w:t>处理</w:t>
      </w:r>
      <w:r>
        <w:rPr>
          <w:rFonts w:ascii="Times" w:eastAsia="宋体" w:hAnsi="Times" w:hint="eastAsia"/>
          <w:color w:val="000000"/>
          <w:szCs w:val="21"/>
          <w:shd w:val="clear" w:color="auto" w:fill="FFFFFF"/>
        </w:rPr>
        <w:t>I/O</w:t>
      </w:r>
      <w:r>
        <w:rPr>
          <w:rFonts w:ascii="Times" w:eastAsia="宋体" w:hAnsi="Times" w:hint="eastAsia"/>
          <w:color w:val="000000"/>
          <w:szCs w:val="21"/>
          <w:shd w:val="clear" w:color="auto" w:fill="FFFFFF"/>
        </w:rPr>
        <w:t>的能力是很出色的。</w:t>
      </w:r>
      <w:r>
        <w:rPr>
          <w:rFonts w:ascii="Times" w:eastAsia="宋体" w:hAnsi="Times" w:hint="eastAsia"/>
          <w:color w:val="000000"/>
          <w:szCs w:val="21"/>
          <w:shd w:val="clear" w:color="auto" w:fill="FFFFFF"/>
        </w:rPr>
        <w:t>Node</w:t>
      </w:r>
      <w:r>
        <w:rPr>
          <w:rFonts w:ascii="Times" w:eastAsia="宋体" w:hAnsi="Times" w:hint="eastAsia"/>
          <w:color w:val="000000"/>
          <w:szCs w:val="21"/>
          <w:shd w:val="clear" w:color="auto" w:fill="FFFFFF"/>
        </w:rPr>
        <w:t>面向网络且擅长并行</w:t>
      </w:r>
      <w:r>
        <w:rPr>
          <w:rFonts w:ascii="Times" w:eastAsia="宋体" w:hAnsi="Times" w:hint="eastAsia"/>
          <w:color w:val="000000"/>
          <w:szCs w:val="21"/>
          <w:shd w:val="clear" w:color="auto" w:fill="FFFFFF"/>
        </w:rPr>
        <w:t>I/O</w:t>
      </w:r>
      <w:r>
        <w:rPr>
          <w:rFonts w:ascii="Times" w:eastAsia="宋体" w:hAnsi="Times" w:hint="eastAsia"/>
          <w:color w:val="000000"/>
          <w:szCs w:val="21"/>
          <w:shd w:val="clear" w:color="auto" w:fill="FFFFFF"/>
        </w:rPr>
        <w:t>，能够有效地组织起更多的硬件资源，从而提供更多好的服务。</w:t>
      </w:r>
      <w:r>
        <w:rPr>
          <w:rFonts w:ascii="Times" w:eastAsia="宋体" w:hAnsi="Times" w:hint="eastAsia"/>
          <w:color w:val="000000"/>
          <w:szCs w:val="21"/>
          <w:shd w:val="clear" w:color="auto" w:fill="FFFFFF"/>
        </w:rPr>
        <w:t>I/O</w:t>
      </w:r>
      <w:r>
        <w:rPr>
          <w:rFonts w:ascii="Times" w:eastAsia="宋体" w:hAnsi="Times" w:hint="eastAsia"/>
          <w:color w:val="000000"/>
          <w:szCs w:val="21"/>
          <w:shd w:val="clear" w:color="auto" w:fill="FFFFFF"/>
        </w:rPr>
        <w:t>密集的优势主要在于</w:t>
      </w:r>
      <w:r>
        <w:rPr>
          <w:rFonts w:ascii="Times" w:eastAsia="宋体" w:hAnsi="Times" w:hint="eastAsia"/>
          <w:color w:val="000000"/>
          <w:szCs w:val="21"/>
          <w:shd w:val="clear" w:color="auto" w:fill="FFFFFF"/>
        </w:rPr>
        <w:t>Node</w:t>
      </w:r>
      <w:r>
        <w:rPr>
          <w:rFonts w:ascii="Times" w:eastAsia="宋体" w:hAnsi="Times" w:hint="eastAsia"/>
          <w:color w:val="000000"/>
          <w:szCs w:val="21"/>
          <w:shd w:val="clear" w:color="auto" w:fill="FFFFFF"/>
        </w:rPr>
        <w:t>利用事件循环的处理能力，而不是启动每一个线程为每一个请求服务，资源占用极少。</w:t>
      </w:r>
    </w:p>
    <w:p w14:paraId="72E2467E" w14:textId="77777777" w:rsidR="0073245C" w:rsidRDefault="00A33A88">
      <w:pPr>
        <w:widowControl/>
        <w:spacing w:line="360" w:lineRule="auto"/>
        <w:ind w:firstLineChars="200" w:firstLine="420"/>
        <w:jc w:val="left"/>
        <w:rPr>
          <w:rFonts w:ascii="Times" w:eastAsia="宋体" w:hAnsi="Times" w:cs="宋体"/>
          <w:kern w:val="0"/>
          <w:szCs w:val="21"/>
        </w:rPr>
      </w:pPr>
      <w:r>
        <w:rPr>
          <w:rFonts w:ascii="Times" w:eastAsia="宋体" w:hAnsi="Times"/>
          <w:color w:val="000000"/>
          <w:szCs w:val="21"/>
          <w:shd w:val="clear" w:color="auto" w:fill="FFFFFF"/>
        </w:rPr>
        <w:t>如果有数百万玩家同时在线玩游戏，而且他们处于游戏中的不同位置，那么很快就会生成海量信息。</w:t>
      </w:r>
      <w:r>
        <w:rPr>
          <w:rFonts w:ascii="Times" w:eastAsia="宋体" w:hAnsi="Times"/>
          <w:color w:val="000000"/>
          <w:szCs w:val="21"/>
          <w:shd w:val="clear" w:color="auto" w:fill="FFFFFF"/>
        </w:rPr>
        <w:t xml:space="preserve">Node </w:t>
      </w:r>
      <w:r>
        <w:rPr>
          <w:rFonts w:ascii="Times" w:eastAsia="宋体" w:hAnsi="Times"/>
          <w:color w:val="000000"/>
          <w:szCs w:val="21"/>
          <w:shd w:val="clear" w:color="auto" w:fill="FFFFFF"/>
        </w:rPr>
        <w:t>是这种场景的一种很好的解决方案，因为它能采集游戏生成的数据，对数据进行最少的合并，然后对数据进行排队，以便将它们写入数据库。</w:t>
      </w:r>
    </w:p>
    <w:p w14:paraId="6DB75020" w14:textId="77777777" w:rsidR="0073245C" w:rsidRDefault="00A33A88">
      <w:pPr>
        <w:pStyle w:val="12"/>
        <w:widowControl/>
        <w:numPr>
          <w:ilvl w:val="0"/>
          <w:numId w:val="1"/>
        </w:numPr>
        <w:ind w:firstLineChars="0"/>
        <w:jc w:val="left"/>
        <w:outlineLvl w:val="0"/>
        <w:rPr>
          <w:rFonts w:ascii="Times" w:eastAsia="宋体" w:hAnsi="Times"/>
          <w:b/>
          <w:sz w:val="44"/>
          <w:szCs w:val="44"/>
        </w:rPr>
      </w:pPr>
      <w:bookmarkStart w:id="60" w:name="_Toc480713728"/>
      <w:r>
        <w:rPr>
          <w:rFonts w:ascii="Times" w:eastAsia="宋体" w:hAnsi="Times" w:hint="eastAsia"/>
          <w:b/>
          <w:sz w:val="44"/>
          <w:szCs w:val="44"/>
        </w:rPr>
        <w:t>参考文献</w:t>
      </w:r>
      <w:bookmarkEnd w:id="60"/>
    </w:p>
    <w:p w14:paraId="2C89BB4F" w14:textId="77777777" w:rsidR="0073245C" w:rsidRDefault="00A33A88">
      <w:pPr>
        <w:widowControl/>
        <w:spacing w:line="360" w:lineRule="auto"/>
        <w:jc w:val="left"/>
        <w:rPr>
          <w:rFonts w:ascii="Times" w:eastAsia="宋体" w:hAnsi="Times" w:cs="宋体"/>
          <w:kern w:val="0"/>
          <w:sz w:val="24"/>
          <w:szCs w:val="24"/>
        </w:rPr>
      </w:pPr>
      <w:r>
        <w:rPr>
          <w:rFonts w:ascii="Times" w:eastAsia="宋体" w:hAnsi="Times" w:cs="宋体" w:hint="eastAsia"/>
          <w:kern w:val="0"/>
          <w:sz w:val="24"/>
          <w:szCs w:val="24"/>
        </w:rPr>
        <w:t>【</w:t>
      </w:r>
      <w:r>
        <w:rPr>
          <w:rFonts w:ascii="Times" w:eastAsia="宋体" w:hAnsi="Times" w:cs="宋体" w:hint="eastAsia"/>
          <w:kern w:val="0"/>
          <w:sz w:val="24"/>
          <w:szCs w:val="24"/>
        </w:rPr>
        <w:t>1</w:t>
      </w:r>
      <w:r>
        <w:rPr>
          <w:rFonts w:ascii="Times" w:eastAsia="宋体" w:hAnsi="Times" w:cs="宋体" w:hint="eastAsia"/>
          <w:kern w:val="0"/>
          <w:sz w:val="24"/>
          <w:szCs w:val="24"/>
        </w:rPr>
        <w:t>】《</w:t>
      </w:r>
      <w:r>
        <w:rPr>
          <w:rFonts w:ascii="Times" w:eastAsia="宋体" w:hAnsi="Times" w:cs="宋体" w:hint="eastAsia"/>
          <w:kern w:val="0"/>
          <w:sz w:val="24"/>
          <w:szCs w:val="24"/>
        </w:rPr>
        <w:t>Node.js</w:t>
      </w:r>
      <w:r>
        <w:rPr>
          <w:rFonts w:ascii="Times" w:eastAsia="宋体" w:hAnsi="Times" w:cs="宋体" w:hint="eastAsia"/>
          <w:kern w:val="0"/>
          <w:sz w:val="24"/>
          <w:szCs w:val="24"/>
        </w:rPr>
        <w:t>开发指南》</w:t>
      </w:r>
      <w:r>
        <w:rPr>
          <w:rFonts w:ascii="Times" w:eastAsia="宋体" w:hAnsi="Times" w:cs="宋体" w:hint="eastAsia"/>
          <w:kern w:val="0"/>
          <w:sz w:val="24"/>
          <w:szCs w:val="24"/>
        </w:rPr>
        <w:t>,</w:t>
      </w:r>
      <w:proofErr w:type="spellStart"/>
      <w:r>
        <w:rPr>
          <w:rFonts w:ascii="Times" w:eastAsia="宋体" w:hAnsi="Times" w:cs="宋体" w:hint="eastAsia"/>
          <w:kern w:val="0"/>
          <w:sz w:val="24"/>
          <w:szCs w:val="24"/>
        </w:rPr>
        <w:t>BYVoid</w:t>
      </w:r>
      <w:proofErr w:type="spellEnd"/>
      <w:r>
        <w:rPr>
          <w:rFonts w:ascii="Times" w:eastAsia="宋体" w:hAnsi="Times" w:cs="宋体" w:hint="eastAsia"/>
          <w:kern w:val="0"/>
          <w:sz w:val="24"/>
          <w:szCs w:val="24"/>
        </w:rPr>
        <w:t>,</w:t>
      </w:r>
      <w:r>
        <w:rPr>
          <w:rFonts w:ascii="Times" w:eastAsia="宋体" w:hAnsi="Times" w:cs="宋体" w:hint="eastAsia"/>
          <w:kern w:val="0"/>
          <w:sz w:val="24"/>
          <w:szCs w:val="24"/>
        </w:rPr>
        <w:t>人民邮电出版社</w:t>
      </w:r>
    </w:p>
    <w:p w14:paraId="3AE39DE4" w14:textId="77777777" w:rsidR="0073245C" w:rsidRDefault="00A33A88">
      <w:pPr>
        <w:widowControl/>
        <w:spacing w:line="360" w:lineRule="auto"/>
        <w:jc w:val="left"/>
        <w:rPr>
          <w:rFonts w:ascii="Times" w:eastAsia="宋体" w:hAnsi="Times" w:cs="宋体"/>
          <w:kern w:val="0"/>
          <w:sz w:val="24"/>
          <w:szCs w:val="24"/>
        </w:rPr>
      </w:pPr>
      <w:r>
        <w:rPr>
          <w:rFonts w:ascii="Times" w:eastAsia="宋体" w:hAnsi="Times" w:cs="宋体" w:hint="eastAsia"/>
          <w:kern w:val="0"/>
          <w:sz w:val="24"/>
          <w:szCs w:val="24"/>
        </w:rPr>
        <w:t>【</w:t>
      </w:r>
      <w:r>
        <w:rPr>
          <w:rFonts w:ascii="Times" w:eastAsia="宋体" w:hAnsi="Times" w:cs="宋体" w:hint="eastAsia"/>
          <w:kern w:val="0"/>
          <w:sz w:val="24"/>
          <w:szCs w:val="24"/>
        </w:rPr>
        <w:t>2</w:t>
      </w:r>
      <w:r>
        <w:rPr>
          <w:rFonts w:ascii="Times" w:eastAsia="宋体" w:hAnsi="Times" w:cs="宋体" w:hint="eastAsia"/>
          <w:kern w:val="0"/>
          <w:sz w:val="24"/>
          <w:szCs w:val="24"/>
        </w:rPr>
        <w:t>】《深入浅出</w:t>
      </w:r>
      <w:r>
        <w:rPr>
          <w:rFonts w:ascii="Times" w:eastAsia="宋体" w:hAnsi="Times" w:cs="宋体" w:hint="eastAsia"/>
          <w:kern w:val="0"/>
          <w:sz w:val="24"/>
          <w:szCs w:val="24"/>
        </w:rPr>
        <w:t>Node.js</w:t>
      </w:r>
      <w:r>
        <w:rPr>
          <w:rFonts w:ascii="Times" w:eastAsia="宋体" w:hAnsi="Times" w:cs="宋体" w:hint="eastAsia"/>
          <w:kern w:val="0"/>
          <w:sz w:val="24"/>
          <w:szCs w:val="24"/>
        </w:rPr>
        <w:t>》，朴灵，人民邮电出版社</w:t>
      </w:r>
    </w:p>
    <w:p w14:paraId="492D05A6" w14:textId="77777777" w:rsidR="0073245C" w:rsidRDefault="00A33A88">
      <w:pPr>
        <w:widowControl/>
        <w:spacing w:line="360" w:lineRule="auto"/>
        <w:jc w:val="left"/>
        <w:rPr>
          <w:rFonts w:ascii="Times" w:eastAsia="宋体" w:hAnsi="Times"/>
          <w:sz w:val="24"/>
          <w:szCs w:val="24"/>
        </w:rPr>
      </w:pPr>
      <w:r>
        <w:rPr>
          <w:rFonts w:ascii="Times" w:eastAsia="宋体" w:hAnsi="Times" w:hint="eastAsia"/>
          <w:sz w:val="24"/>
          <w:szCs w:val="24"/>
        </w:rPr>
        <w:t>【</w:t>
      </w:r>
      <w:r>
        <w:rPr>
          <w:rFonts w:ascii="Times" w:eastAsia="宋体" w:hAnsi="Times" w:hint="eastAsia"/>
          <w:sz w:val="24"/>
          <w:szCs w:val="24"/>
        </w:rPr>
        <w:t>3</w:t>
      </w:r>
      <w:r>
        <w:rPr>
          <w:rFonts w:ascii="Times" w:eastAsia="宋体" w:hAnsi="Times" w:hint="eastAsia"/>
          <w:sz w:val="24"/>
          <w:szCs w:val="24"/>
        </w:rPr>
        <w:t>】</w:t>
      </w:r>
      <w:hyperlink r:id="rId37" w:history="1">
        <w:r>
          <w:rPr>
            <w:rStyle w:val="a9"/>
            <w:rFonts w:ascii="Times" w:eastAsia="宋体" w:hAnsi="Times"/>
            <w:sz w:val="24"/>
            <w:szCs w:val="24"/>
          </w:rPr>
          <w:t>https://cnodejs.org/topic/551200e6d792542a29789a43</w:t>
        </w:r>
      </w:hyperlink>
    </w:p>
    <w:p w14:paraId="5F3E98A1" w14:textId="77777777" w:rsidR="0073245C" w:rsidRDefault="0073245C">
      <w:pPr>
        <w:widowControl/>
        <w:spacing w:line="360" w:lineRule="auto"/>
        <w:jc w:val="left"/>
        <w:rPr>
          <w:rFonts w:ascii="Times" w:eastAsia="宋体" w:hAnsi="Times" w:cs="宋体"/>
          <w:kern w:val="0"/>
          <w:sz w:val="24"/>
          <w:szCs w:val="24"/>
        </w:rPr>
      </w:pPr>
    </w:p>
    <w:sectPr w:rsidR="0073245C">
      <w:headerReference w:type="default" r:id="rId38"/>
      <w:footerReference w:type="default" r:id="rId39"/>
      <w:pgSz w:w="11906" w:h="16838"/>
      <w:pgMar w:top="1440" w:right="1800" w:bottom="1440" w:left="1800" w:header="851" w:footer="992" w:gutter="0"/>
      <w:pgNumType w:start="0"/>
      <w:cols w:space="425"/>
      <w:titlePg/>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8" w:author="liuchao" w:date="2017-04-28T16:30:00Z" w:initials="l">
    <w:p w14:paraId="78521DC8" w14:textId="77777777" w:rsidR="00A33A88" w:rsidRDefault="00A33A88">
      <w:pPr>
        <w:pStyle w:val="ad"/>
      </w:pPr>
      <w:r>
        <w:rPr>
          <w:rStyle w:val="ac"/>
        </w:rPr>
        <w:annotationRef/>
      </w:r>
      <w:r>
        <w:rPr>
          <w:rFonts w:hint="eastAsia"/>
        </w:rPr>
        <w:t>应该都是先加入队列吧？当从队列中取任务时，要先判断在运行的任务数是否达到允许上限？</w:t>
      </w:r>
    </w:p>
  </w:comment>
  <w:comment w:id="19" w:author="liuchao" w:date="2017-04-28T16:32:00Z" w:initials="l">
    <w:p w14:paraId="014D72A7" w14:textId="77777777" w:rsidR="00A33A88" w:rsidRDefault="00A33A88" w:rsidP="00A33A88">
      <w:pPr>
        <w:pStyle w:val="ad"/>
        <w:numPr>
          <w:ilvl w:val="0"/>
          <w:numId w:val="4"/>
        </w:numPr>
      </w:pPr>
      <w:r>
        <w:rPr>
          <w:rStyle w:val="ac"/>
        </w:rPr>
        <w:annotationRef/>
      </w:r>
      <w:r>
        <w:rPr>
          <w:rFonts w:hint="eastAsia"/>
        </w:rPr>
        <w:t>每种图元的语义？</w:t>
      </w:r>
    </w:p>
    <w:p w14:paraId="133420DA" w14:textId="77777777" w:rsidR="00A33A88" w:rsidRDefault="00A33A88" w:rsidP="00A33A88">
      <w:pPr>
        <w:pStyle w:val="ad"/>
        <w:numPr>
          <w:ilvl w:val="0"/>
          <w:numId w:val="4"/>
        </w:numPr>
      </w:pPr>
      <w:r>
        <w:rPr>
          <w:rFonts w:hint="eastAsia"/>
        </w:rPr>
        <w:t>先</w:t>
      </w:r>
      <w:r>
        <w:rPr>
          <w:rFonts w:hint="eastAsia"/>
        </w:rPr>
        <w:t>push</w:t>
      </w:r>
      <w:r>
        <w:rPr>
          <w:rFonts w:hint="eastAsia"/>
        </w:rPr>
        <w:t>，</w:t>
      </w:r>
      <w:proofErr w:type="gramStart"/>
      <w:r>
        <w:rPr>
          <w:rFonts w:hint="eastAsia"/>
        </w:rPr>
        <w:t>后判断</w:t>
      </w:r>
      <w:proofErr w:type="gramEnd"/>
      <w:r>
        <w:rPr>
          <w:rFonts w:hint="eastAsia"/>
        </w:rPr>
        <w:t>“上限”？</w:t>
      </w:r>
      <w:r>
        <w:rPr>
          <w:rFonts w:hint="eastAsia"/>
        </w:rPr>
        <w:t>push</w:t>
      </w:r>
      <w:r>
        <w:rPr>
          <w:rFonts w:hint="eastAsia"/>
        </w:rPr>
        <w:t>的含义？</w:t>
      </w:r>
    </w:p>
    <w:p w14:paraId="51DCF6CE" w14:textId="77777777" w:rsidR="00A33A88" w:rsidRDefault="00A33A88" w:rsidP="00A33A88">
      <w:pPr>
        <w:pStyle w:val="ad"/>
        <w:numPr>
          <w:ilvl w:val="0"/>
          <w:numId w:val="4"/>
        </w:numPr>
      </w:pPr>
      <w:r>
        <w:rPr>
          <w:rFonts w:hint="eastAsia"/>
        </w:rPr>
        <w:t>加入队列等待：结束后执行什么？</w:t>
      </w:r>
    </w:p>
    <w:p w14:paraId="24F5173D" w14:textId="77777777" w:rsidR="00A33A88" w:rsidRDefault="00474FB3" w:rsidP="00474FB3">
      <w:pPr>
        <w:pStyle w:val="ad"/>
        <w:numPr>
          <w:ilvl w:val="0"/>
          <w:numId w:val="4"/>
        </w:numPr>
      </w:pPr>
      <w:r>
        <w:rPr>
          <w:rFonts w:hint="eastAsia"/>
        </w:rPr>
        <w:t>椭圆中的文字的含义？</w:t>
      </w:r>
    </w:p>
  </w:comment>
  <w:comment w:id="22" w:author="liuchao" w:date="2017-04-28T17:03:00Z" w:initials="l">
    <w:p w14:paraId="563B5D75" w14:textId="65B4E0F4" w:rsidR="002B3ADA" w:rsidRDefault="002B3ADA">
      <w:pPr>
        <w:pStyle w:val="ad"/>
      </w:pPr>
      <w:r>
        <w:rPr>
          <w:rStyle w:val="ac"/>
        </w:rPr>
        <w:annotationRef/>
      </w:r>
      <w:r>
        <w:rPr>
          <w:rFonts w:hint="eastAsia"/>
        </w:rPr>
        <w:t>下面小节中没有对</w:t>
      </w:r>
      <w:r>
        <w:rPr>
          <w:rFonts w:hint="eastAsia"/>
        </w:rPr>
        <w:t>profile package</w:t>
      </w:r>
      <w:r>
        <w:rPr>
          <w:rFonts w:hint="eastAsia"/>
        </w:rPr>
        <w:t>和</w:t>
      </w:r>
      <w:r>
        <w:t>export module</w:t>
      </w:r>
      <w:r>
        <w:rPr>
          <w:rFonts w:hint="eastAsia"/>
        </w:rPr>
        <w:t>的</w:t>
      </w:r>
      <w:r>
        <w:rPr>
          <w:rFonts w:hint="eastAsia"/>
        </w:rPr>
        <w:t>RUCM</w:t>
      </w:r>
      <w:r>
        <w:rPr>
          <w:rFonts w:hint="eastAsia"/>
        </w:rPr>
        <w:t>说明？</w:t>
      </w:r>
    </w:p>
  </w:comment>
  <w:comment w:id="24" w:author="liuchao" w:date="2017-04-28T16:36:00Z" w:initials="l">
    <w:p w14:paraId="51CA2F5F" w14:textId="530086AC" w:rsidR="002B3ADA" w:rsidRDefault="00F81C89">
      <w:pPr>
        <w:pStyle w:val="ad"/>
      </w:pPr>
      <w:r>
        <w:rPr>
          <w:rStyle w:val="ac"/>
        </w:rPr>
        <w:annotationRef/>
      </w:r>
      <w:r>
        <w:rPr>
          <w:rFonts w:hint="eastAsia"/>
        </w:rPr>
        <w:t>对应于用例图中哪两个用例？特别是“加载”，图中没有？</w:t>
      </w:r>
    </w:p>
  </w:comment>
  <w:comment w:id="25" w:author="liuchao" w:date="2017-04-28T16:40:00Z" w:initials="l">
    <w:p w14:paraId="6F612DA2" w14:textId="7E208321" w:rsidR="00F81C89" w:rsidRDefault="00F81C89" w:rsidP="00F81C89">
      <w:pPr>
        <w:pStyle w:val="ad"/>
        <w:numPr>
          <w:ilvl w:val="0"/>
          <w:numId w:val="5"/>
        </w:numPr>
      </w:pPr>
      <w:r>
        <w:rPr>
          <w:rStyle w:val="ac"/>
        </w:rPr>
        <w:annotationRef/>
      </w:r>
      <w:r>
        <w:t>Secondary Actor</w:t>
      </w:r>
      <w:r>
        <w:rPr>
          <w:rFonts w:hint="eastAsia"/>
        </w:rPr>
        <w:t>：</w:t>
      </w:r>
      <w:r>
        <w:t>Application</w:t>
      </w:r>
      <w:r>
        <w:rPr>
          <w:rFonts w:hint="eastAsia"/>
        </w:rPr>
        <w:t>，在用例图中与该用例没有关联，不一致。</w:t>
      </w:r>
    </w:p>
    <w:p w14:paraId="46257D46" w14:textId="77777777" w:rsidR="00F81C89" w:rsidRDefault="00F81C89" w:rsidP="00F81C89">
      <w:pPr>
        <w:pStyle w:val="ad"/>
        <w:numPr>
          <w:ilvl w:val="0"/>
          <w:numId w:val="5"/>
        </w:numPr>
      </w:pPr>
      <w:r>
        <w:rPr>
          <w:rFonts w:hint="eastAsia"/>
        </w:rPr>
        <w:t>Steps2-7</w:t>
      </w:r>
      <w:r>
        <w:rPr>
          <w:rFonts w:hint="eastAsia"/>
        </w:rPr>
        <w:t>，</w:t>
      </w:r>
      <w:r>
        <w:rPr>
          <w:rFonts w:hint="eastAsia"/>
        </w:rPr>
        <w:t>9-12</w:t>
      </w:r>
      <w:r>
        <w:rPr>
          <w:rFonts w:hint="eastAsia"/>
        </w:rPr>
        <w:t>：没有主语？</w:t>
      </w:r>
    </w:p>
    <w:p w14:paraId="5C0184D4" w14:textId="77777777" w:rsidR="00F81C89" w:rsidRDefault="00F81C89" w:rsidP="00F81C89">
      <w:pPr>
        <w:pStyle w:val="ad"/>
        <w:numPr>
          <w:ilvl w:val="0"/>
          <w:numId w:val="5"/>
        </w:numPr>
      </w:pPr>
      <w:r>
        <w:rPr>
          <w:rFonts w:hint="eastAsia"/>
        </w:rPr>
        <w:t>G</w:t>
      </w:r>
      <w:r>
        <w:t>l</w:t>
      </w:r>
      <w:r>
        <w:rPr>
          <w:rFonts w:hint="eastAsia"/>
        </w:rPr>
        <w:t>obal Alt. Flow</w:t>
      </w:r>
      <w:proofErr w:type="gramStart"/>
      <w:r>
        <w:rPr>
          <w:rFonts w:hint="eastAsia"/>
        </w:rPr>
        <w:t>:</w:t>
      </w:r>
      <w:r>
        <w:rPr>
          <w:rFonts w:hint="eastAsia"/>
        </w:rPr>
        <w:t>“</w:t>
      </w:r>
      <w:proofErr w:type="gramEnd"/>
      <w:r>
        <w:rPr>
          <w:rFonts w:hint="eastAsia"/>
        </w:rPr>
        <w:t>创建模块失效”，是对应于</w:t>
      </w:r>
      <w:r>
        <w:rPr>
          <w:rFonts w:hint="eastAsia"/>
        </w:rPr>
        <w:t>step1</w:t>
      </w:r>
      <w:r>
        <w:rPr>
          <w:rFonts w:hint="eastAsia"/>
        </w:rPr>
        <w:t>吗？如是，应当为</w:t>
      </w:r>
      <w:r>
        <w:rPr>
          <w:rFonts w:hint="eastAsia"/>
        </w:rPr>
        <w:t>Specific Alt. Flow</w:t>
      </w:r>
      <w:r>
        <w:t>.</w:t>
      </w:r>
    </w:p>
    <w:p w14:paraId="58601E4A" w14:textId="2908F310" w:rsidR="00F81C89" w:rsidRDefault="00F81C89" w:rsidP="00F81C89">
      <w:pPr>
        <w:pStyle w:val="ad"/>
        <w:numPr>
          <w:ilvl w:val="0"/>
          <w:numId w:val="5"/>
        </w:numPr>
      </w:pPr>
      <w:r>
        <w:rPr>
          <w:rFonts w:hint="eastAsia"/>
        </w:rPr>
        <w:t>Step1</w:t>
      </w:r>
      <w:r>
        <w:t>, 8</w:t>
      </w:r>
      <w:r>
        <w:rPr>
          <w:rFonts w:hint="eastAsia"/>
        </w:rPr>
        <w:t>：应分别由</w:t>
      </w:r>
      <w:r w:rsidR="000E5C03">
        <w:rPr>
          <w:rFonts w:hint="eastAsia"/>
        </w:rPr>
        <w:t>Specific Alt. Flow</w:t>
      </w:r>
      <w:r w:rsidR="000E5C03">
        <w:t>.</w:t>
      </w:r>
    </w:p>
    <w:p w14:paraId="0F67F026" w14:textId="43DB8A94" w:rsidR="00F81C89" w:rsidRDefault="00F81C89" w:rsidP="000E5C03">
      <w:pPr>
        <w:pStyle w:val="ad"/>
      </w:pPr>
    </w:p>
  </w:comment>
  <w:comment w:id="26" w:author="liuchao" w:date="2017-04-28T16:46:00Z" w:initials="l">
    <w:p w14:paraId="7F746098" w14:textId="77777777" w:rsidR="000E5C03" w:rsidRDefault="000E5C03" w:rsidP="000E5C03">
      <w:pPr>
        <w:pStyle w:val="ad"/>
        <w:numPr>
          <w:ilvl w:val="0"/>
          <w:numId w:val="6"/>
        </w:numPr>
      </w:pPr>
      <w:r>
        <w:rPr>
          <w:rStyle w:val="ac"/>
        </w:rPr>
        <w:annotationRef/>
      </w:r>
      <w:r>
        <w:t>Step5</w:t>
      </w:r>
      <w:r>
        <w:rPr>
          <w:rFonts w:hint="eastAsia"/>
        </w:rPr>
        <w:t>：如果在自定义模块中还没找到，还继续执行</w:t>
      </w:r>
      <w:r>
        <w:rPr>
          <w:rFonts w:hint="eastAsia"/>
        </w:rPr>
        <w:t>step6</w:t>
      </w:r>
      <w:r>
        <w:rPr>
          <w:rFonts w:hint="eastAsia"/>
        </w:rPr>
        <w:t>吗？</w:t>
      </w:r>
    </w:p>
    <w:p w14:paraId="1B1CCAEE" w14:textId="77777777" w:rsidR="000E5C03" w:rsidRDefault="000E5C03" w:rsidP="000E5C03">
      <w:pPr>
        <w:pStyle w:val="ad"/>
        <w:numPr>
          <w:ilvl w:val="0"/>
          <w:numId w:val="6"/>
        </w:numPr>
      </w:pPr>
      <w:r>
        <w:t>S</w:t>
      </w:r>
      <w:r>
        <w:rPr>
          <w:rFonts w:hint="eastAsia"/>
        </w:rPr>
        <w:t>tep7</w:t>
      </w:r>
      <w:r>
        <w:rPr>
          <w:rFonts w:hint="eastAsia"/>
        </w:rPr>
        <w:t>：“同步同步”？</w:t>
      </w:r>
    </w:p>
    <w:p w14:paraId="576185D4" w14:textId="352C1402" w:rsidR="000E5C03" w:rsidRDefault="000E5C03" w:rsidP="000E5C03">
      <w:pPr>
        <w:pStyle w:val="ad"/>
        <w:numPr>
          <w:ilvl w:val="0"/>
          <w:numId w:val="6"/>
        </w:numPr>
      </w:pPr>
      <w:r>
        <w:rPr>
          <w:rFonts w:hint="eastAsia"/>
        </w:rPr>
        <w:t>Global A</w:t>
      </w:r>
      <w:r>
        <w:t>l</w:t>
      </w:r>
      <w:r>
        <w:rPr>
          <w:rFonts w:hint="eastAsia"/>
        </w:rPr>
        <w:t>t.</w:t>
      </w:r>
      <w:r>
        <w:t xml:space="preserve"> </w:t>
      </w:r>
      <w:r>
        <w:rPr>
          <w:rFonts w:hint="eastAsia"/>
        </w:rPr>
        <w:t>Flow</w:t>
      </w:r>
      <w:r>
        <w:rPr>
          <w:rFonts w:hint="eastAsia"/>
        </w:rPr>
        <w:t>：应改为与</w:t>
      </w:r>
      <w:r>
        <w:rPr>
          <w:rFonts w:hint="eastAsia"/>
        </w:rPr>
        <w:t>validate</w:t>
      </w:r>
      <w:r>
        <w:rPr>
          <w:rFonts w:hint="eastAsia"/>
        </w:rPr>
        <w:t>对应的</w:t>
      </w:r>
      <w:r>
        <w:rPr>
          <w:rFonts w:hint="eastAsia"/>
        </w:rPr>
        <w:t>Specific Alt. Flow,</w:t>
      </w:r>
      <w:r>
        <w:t xml:space="preserve"> </w:t>
      </w:r>
      <w:r>
        <w:rPr>
          <w:rFonts w:hint="eastAsia"/>
        </w:rPr>
        <w:t>而对应的</w:t>
      </w:r>
      <w:r>
        <w:rPr>
          <w:rFonts w:hint="eastAsia"/>
        </w:rPr>
        <w:t>If</w:t>
      </w:r>
      <w:r>
        <w:rPr>
          <w:rFonts w:hint="eastAsia"/>
        </w:rPr>
        <w:t>语句应改为</w:t>
      </w:r>
      <w:r>
        <w:rPr>
          <w:rFonts w:hint="eastAsia"/>
        </w:rPr>
        <w:t>validate</w:t>
      </w:r>
      <w:r>
        <w:rPr>
          <w:rFonts w:hint="eastAsia"/>
        </w:rPr>
        <w:t>语句</w:t>
      </w:r>
    </w:p>
  </w:comment>
  <w:comment w:id="28" w:author="liuchao" w:date="2017-04-28T16:54:00Z" w:initials="l">
    <w:p w14:paraId="7708731B" w14:textId="1260932F" w:rsidR="000E5C03" w:rsidRDefault="000E5C03">
      <w:pPr>
        <w:pStyle w:val="ad"/>
      </w:pPr>
      <w:r>
        <w:rPr>
          <w:rStyle w:val="ac"/>
        </w:rPr>
        <w:annotationRef/>
      </w:r>
      <w:r>
        <w:rPr>
          <w:rFonts w:hint="eastAsia"/>
        </w:rPr>
        <w:t>没有创建包的步骤？</w:t>
      </w:r>
    </w:p>
  </w:comment>
  <w:comment w:id="29" w:author="liuchao" w:date="2017-04-28T16:54:00Z" w:initials="l">
    <w:p w14:paraId="57F1B9E0" w14:textId="6F74B724" w:rsidR="000E5C03" w:rsidRDefault="000E5C03" w:rsidP="002B3ADA">
      <w:pPr>
        <w:pStyle w:val="ad"/>
        <w:numPr>
          <w:ilvl w:val="0"/>
          <w:numId w:val="7"/>
        </w:numPr>
      </w:pPr>
      <w:r>
        <w:rPr>
          <w:rStyle w:val="ac"/>
        </w:rPr>
        <w:annotationRef/>
      </w:r>
      <w:r>
        <w:rPr>
          <w:rFonts w:hint="eastAsia"/>
        </w:rPr>
        <w:t>用例图中没有这个用例？</w:t>
      </w:r>
    </w:p>
    <w:p w14:paraId="23DCF356" w14:textId="77777777" w:rsidR="002B3ADA" w:rsidRDefault="002B3ADA" w:rsidP="002B3ADA">
      <w:pPr>
        <w:pStyle w:val="ad"/>
        <w:numPr>
          <w:ilvl w:val="0"/>
          <w:numId w:val="7"/>
        </w:numPr>
      </w:pPr>
      <w:r>
        <w:rPr>
          <w:rFonts w:hint="eastAsia"/>
        </w:rPr>
        <w:t>没有调用包的步骤？</w:t>
      </w:r>
    </w:p>
    <w:p w14:paraId="1DFB222E" w14:textId="40D8C788" w:rsidR="002B3ADA" w:rsidRDefault="002B3ADA" w:rsidP="002B3ADA">
      <w:pPr>
        <w:pStyle w:val="ad"/>
        <w:numPr>
          <w:ilvl w:val="0"/>
          <w:numId w:val="7"/>
        </w:numPr>
      </w:pPr>
      <w:r>
        <w:rPr>
          <w:rFonts w:hint="eastAsia"/>
        </w:rPr>
        <w:t>步骤</w:t>
      </w:r>
      <w:r>
        <w:rPr>
          <w:rFonts w:hint="eastAsia"/>
        </w:rPr>
        <w:t>2</w:t>
      </w:r>
      <w:r>
        <w:rPr>
          <w:rFonts w:hint="eastAsia"/>
        </w:rPr>
        <w:t>和</w:t>
      </w:r>
      <w:r>
        <w:rPr>
          <w:rFonts w:hint="eastAsia"/>
        </w:rPr>
        <w:t>3</w:t>
      </w:r>
      <w:r>
        <w:rPr>
          <w:rFonts w:hint="eastAsia"/>
        </w:rPr>
        <w:t>似有矛盾？</w:t>
      </w:r>
      <w:r>
        <w:rPr>
          <w:rFonts w:hint="eastAsia"/>
        </w:rPr>
        <w:t>Step 3</w:t>
      </w:r>
      <w:r>
        <w:rPr>
          <w:rFonts w:hint="eastAsia"/>
        </w:rPr>
        <w:t>是否应该改为</w:t>
      </w:r>
      <w:r>
        <w:rPr>
          <w:rFonts w:hint="eastAsia"/>
        </w:rPr>
        <w:t>step1</w:t>
      </w:r>
      <w:r>
        <w:rPr>
          <w:rFonts w:hint="eastAsia"/>
        </w:rPr>
        <w:t>？</w:t>
      </w:r>
    </w:p>
  </w:comment>
  <w:comment w:id="31" w:author="liuchao" w:date="2017-04-28T17:00:00Z" w:initials="l">
    <w:p w14:paraId="576B7F47" w14:textId="0DA36E46" w:rsidR="002B3ADA" w:rsidRDefault="002B3ADA">
      <w:pPr>
        <w:pStyle w:val="ad"/>
      </w:pPr>
      <w:r>
        <w:rPr>
          <w:rStyle w:val="ac"/>
        </w:rPr>
        <w:annotationRef/>
      </w:r>
      <w:r>
        <w:rPr>
          <w:rFonts w:hint="eastAsia"/>
        </w:rPr>
        <w:t>Dependency</w:t>
      </w:r>
      <w:r>
        <w:rPr>
          <w:rFonts w:hint="eastAsia"/>
        </w:rPr>
        <w:t>中说明要包含“创建包”，但图中和</w:t>
      </w:r>
      <w:r>
        <w:rPr>
          <w:rFonts w:hint="eastAsia"/>
        </w:rPr>
        <w:t>Basic Flow</w:t>
      </w:r>
      <w:r>
        <w:rPr>
          <w:rFonts w:hint="eastAsia"/>
        </w:rPr>
        <w:t>中都没有</w:t>
      </w:r>
      <w:r>
        <w:rPr>
          <w:rFonts w:hint="eastAsia"/>
        </w:rPr>
        <w:t>include</w:t>
      </w:r>
      <w:r>
        <w:rPr>
          <w:rFonts w:hint="eastAsia"/>
        </w:rPr>
        <w:t>创建包？</w:t>
      </w:r>
    </w:p>
  </w:comment>
  <w:comment w:id="34" w:author="liuchao" w:date="2017-04-28T17:04:00Z" w:initials="l">
    <w:p w14:paraId="3CE5CB03" w14:textId="63BB6CB3" w:rsidR="00FB1E01" w:rsidRDefault="00FB1E01">
      <w:pPr>
        <w:pStyle w:val="ad"/>
      </w:pPr>
      <w:r>
        <w:rPr>
          <w:rStyle w:val="ac"/>
        </w:rPr>
        <w:annotationRef/>
      </w:r>
      <w:r>
        <w:rPr>
          <w:rFonts w:hint="eastAsia"/>
        </w:rPr>
        <w:t>步骤</w:t>
      </w:r>
      <w:r>
        <w:rPr>
          <w:rFonts w:hint="eastAsia"/>
        </w:rPr>
        <w:t>1</w:t>
      </w:r>
      <w:r>
        <w:rPr>
          <w:rFonts w:hint="eastAsia"/>
        </w:rPr>
        <w:t>中不需要对</w:t>
      </w:r>
      <w:r>
        <w:rPr>
          <w:rFonts w:hint="eastAsia"/>
        </w:rPr>
        <w:t>listener</w:t>
      </w:r>
      <w:r>
        <w:rPr>
          <w:rFonts w:hint="eastAsia"/>
        </w:rPr>
        <w:t>是什么进行解释</w:t>
      </w:r>
      <w:r w:rsidR="00B00300">
        <w:rPr>
          <w:rFonts w:hint="eastAsia"/>
        </w:rPr>
        <w:t>，只说“谁做什么”</w:t>
      </w:r>
    </w:p>
  </w:comment>
  <w:comment w:id="36" w:author="liuchao" w:date="2017-04-28T17:06:00Z" w:initials="l">
    <w:p w14:paraId="540E760D" w14:textId="49D3BB45" w:rsidR="00B00300" w:rsidRDefault="00B00300" w:rsidP="00B00300">
      <w:pPr>
        <w:pStyle w:val="ad"/>
        <w:numPr>
          <w:ilvl w:val="0"/>
          <w:numId w:val="8"/>
        </w:numPr>
      </w:pPr>
      <w:r>
        <w:rPr>
          <w:rStyle w:val="ac"/>
        </w:rPr>
        <w:annotationRef/>
      </w:r>
      <w:r>
        <w:t>S</w:t>
      </w:r>
      <w:r>
        <w:rPr>
          <w:rFonts w:hint="eastAsia"/>
        </w:rPr>
        <w:t>tep3</w:t>
      </w:r>
      <w:r>
        <w:t>:</w:t>
      </w:r>
      <w:r>
        <w:rPr>
          <w:rFonts w:hint="eastAsia"/>
        </w:rPr>
        <w:t>创建一个“用户”？在</w:t>
      </w:r>
      <w:r>
        <w:rPr>
          <w:rFonts w:hint="eastAsia"/>
        </w:rPr>
        <w:t xml:space="preserve">Brief </w:t>
      </w:r>
      <w:proofErr w:type="spellStart"/>
      <w:r>
        <w:rPr>
          <w:rFonts w:hint="eastAsia"/>
        </w:rPr>
        <w:t>Desc</w:t>
      </w:r>
      <w:proofErr w:type="spellEnd"/>
      <w:r>
        <w:rPr>
          <w:rFonts w:hint="eastAsia"/>
        </w:rPr>
        <w:t>.</w:t>
      </w:r>
      <w:r>
        <w:rPr>
          <w:rFonts w:hint="eastAsia"/>
        </w:rPr>
        <w:t>中“创建</w:t>
      </w:r>
      <w:r>
        <w:rPr>
          <w:rFonts w:hint="eastAsia"/>
        </w:rPr>
        <w:t>UDP</w:t>
      </w:r>
      <w:r>
        <w:rPr>
          <w:rFonts w:hint="eastAsia"/>
        </w:rPr>
        <w:t>客户端”？不一致。</w:t>
      </w:r>
    </w:p>
    <w:p w14:paraId="2845ED37" w14:textId="5A56722C" w:rsidR="00B00300" w:rsidRDefault="00B00300" w:rsidP="00B00300">
      <w:pPr>
        <w:pStyle w:val="ad"/>
        <w:numPr>
          <w:ilvl w:val="0"/>
          <w:numId w:val="8"/>
        </w:numPr>
      </w:pPr>
      <w:r>
        <w:rPr>
          <w:rFonts w:hint="eastAsia"/>
        </w:rPr>
        <w:t>没有创建</w:t>
      </w:r>
      <w:r>
        <w:rPr>
          <w:rFonts w:hint="eastAsia"/>
        </w:rPr>
        <w:t>UDP</w:t>
      </w:r>
      <w:r>
        <w:rPr>
          <w:rFonts w:hint="eastAsia"/>
        </w:rPr>
        <w:t>服务器端的步骤？</w:t>
      </w:r>
    </w:p>
  </w:comment>
  <w:comment w:id="38" w:author="liuchao" w:date="2017-04-28T17:09:00Z" w:initials="l">
    <w:p w14:paraId="4166E8A3" w14:textId="04433891" w:rsidR="00B00300" w:rsidRDefault="00B00300">
      <w:pPr>
        <w:pStyle w:val="ad"/>
      </w:pPr>
      <w:r>
        <w:rPr>
          <w:rStyle w:val="ac"/>
        </w:rPr>
        <w:annotationRef/>
      </w:r>
      <w:r>
        <w:t>S</w:t>
      </w:r>
      <w:r>
        <w:rPr>
          <w:rFonts w:hint="eastAsia"/>
        </w:rPr>
        <w:t>tep1</w:t>
      </w:r>
      <w:r>
        <w:t>:</w:t>
      </w:r>
      <w:r>
        <w:rPr>
          <w:rFonts w:hint="eastAsia"/>
        </w:rPr>
        <w:t>删除“即可”，“实现”应改为“构建”？</w:t>
      </w:r>
    </w:p>
  </w:comment>
  <w:comment w:id="39" w:author="liuchao" w:date="2017-04-28T17:11:00Z" w:initials="l">
    <w:p w14:paraId="21DDC4A8" w14:textId="12616B03" w:rsidR="00B00300" w:rsidRDefault="00B00300">
      <w:pPr>
        <w:pStyle w:val="ad"/>
      </w:pPr>
      <w:r>
        <w:rPr>
          <w:rStyle w:val="ac"/>
        </w:rPr>
        <w:annotationRef/>
      </w:r>
      <w:r>
        <w:t>S</w:t>
      </w:r>
      <w:r>
        <w:rPr>
          <w:rFonts w:hint="eastAsia"/>
        </w:rPr>
        <w:t>tep2</w:t>
      </w:r>
      <w:r>
        <w:t xml:space="preserve">: </w:t>
      </w:r>
      <w:r>
        <w:rPr>
          <w:rFonts w:hint="eastAsia"/>
        </w:rPr>
        <w:t>“实现”改为“构建”？</w:t>
      </w:r>
    </w:p>
  </w:comment>
  <w:comment w:id="41" w:author="liuchao" w:date="2017-04-28T17:12:00Z" w:initials="l">
    <w:p w14:paraId="3E531E5E" w14:textId="05A9A18A" w:rsidR="00B00300" w:rsidRDefault="00B00300">
      <w:pPr>
        <w:pStyle w:val="ad"/>
      </w:pPr>
      <w:r>
        <w:rPr>
          <w:rStyle w:val="ac"/>
        </w:rPr>
        <w:annotationRef/>
      </w:r>
      <w:r>
        <w:rPr>
          <w:rFonts w:hint="eastAsia"/>
        </w:rPr>
        <w:t xml:space="preserve">Global </w:t>
      </w:r>
      <w:r>
        <w:t>Alt Flow</w:t>
      </w:r>
      <w:r>
        <w:rPr>
          <w:rFonts w:hint="eastAsia"/>
        </w:rPr>
        <w:t>：太宽泛了。应该用</w:t>
      </w:r>
      <w:r>
        <w:rPr>
          <w:rFonts w:hint="eastAsia"/>
        </w:rPr>
        <w:t>Specific Alt F</w:t>
      </w:r>
      <w:r>
        <w:t>l</w:t>
      </w:r>
      <w:r>
        <w:rPr>
          <w:rFonts w:hint="eastAsia"/>
        </w:rPr>
        <w:t>ow</w:t>
      </w:r>
      <w:r>
        <w:rPr>
          <w:rFonts w:hint="eastAsia"/>
        </w:rPr>
        <w:t>，针对每个特定的步骤，分别给出处理</w:t>
      </w:r>
    </w:p>
  </w:comment>
  <w:comment w:id="43" w:author="liuchao" w:date="2017-04-28T17:16:00Z" w:initials="l">
    <w:p w14:paraId="0E5D25CE" w14:textId="44A3AAF6" w:rsidR="00D63EC8" w:rsidRDefault="00D63EC8">
      <w:pPr>
        <w:pStyle w:val="ad"/>
      </w:pPr>
      <w:r>
        <w:rPr>
          <w:rStyle w:val="ac"/>
        </w:rPr>
        <w:annotationRef/>
      </w:r>
      <w:r>
        <w:t>U</w:t>
      </w:r>
      <w:r>
        <w:rPr>
          <w:rFonts w:hint="eastAsia"/>
        </w:rPr>
        <w:t>pdate</w:t>
      </w:r>
      <w:r>
        <w:t xml:space="preserve"> file</w:t>
      </w:r>
      <w:r>
        <w:rPr>
          <w:rFonts w:hint="eastAsia"/>
        </w:rPr>
        <w:t>是指更新文件的“内容”吗？可是，下面的说明是更改文件“名”？</w:t>
      </w:r>
    </w:p>
  </w:comment>
  <w:comment w:id="45" w:author="liuchao" w:date="2017-04-28T17:51:00Z" w:initials="l">
    <w:p w14:paraId="4B061F34" w14:textId="6934F604" w:rsidR="00C41CA5" w:rsidRDefault="00C41CA5">
      <w:pPr>
        <w:pStyle w:val="ad"/>
      </w:pPr>
      <w:r>
        <w:rPr>
          <w:rStyle w:val="ac"/>
        </w:rPr>
        <w:annotationRef/>
      </w:r>
      <w:r>
        <w:rPr>
          <w:rFonts w:hint="eastAsia"/>
        </w:rPr>
        <w:t>存在与上述相似的问题</w:t>
      </w:r>
    </w:p>
  </w:comment>
  <w:comment w:id="46" w:author="liuchao" w:date="2017-04-28T17:15:00Z" w:initials="l">
    <w:p w14:paraId="57A6E0DB" w14:textId="5C0D491E" w:rsidR="00B00300" w:rsidRDefault="00B00300">
      <w:pPr>
        <w:pStyle w:val="ad"/>
      </w:pPr>
      <w:r>
        <w:rPr>
          <w:rStyle w:val="ac"/>
        </w:rPr>
        <w:annotationRef/>
      </w:r>
      <w:r>
        <w:t>I</w:t>
      </w:r>
      <w:r>
        <w:rPr>
          <w:rFonts w:hint="eastAsia"/>
        </w:rPr>
        <w:t xml:space="preserve">nclude </w:t>
      </w:r>
      <w:r>
        <w:t>use case</w:t>
      </w:r>
      <w:proofErr w:type="gramStart"/>
      <w:r>
        <w:t>?</w:t>
      </w:r>
      <w:r w:rsidR="00D63EC8">
        <w:rPr>
          <w:rFonts w:hint="eastAsia"/>
        </w:rPr>
        <w:t>图中没有</w:t>
      </w:r>
      <w:r w:rsidR="00C41CA5">
        <w:rPr>
          <w:rFonts w:hint="eastAsia"/>
        </w:rPr>
        <w:t>,</w:t>
      </w:r>
      <w:r w:rsidR="00C41CA5">
        <w:rPr>
          <w:rFonts w:hint="eastAsia"/>
        </w:rPr>
        <w:t>步骤中也没有</w:t>
      </w:r>
      <w:proofErr w:type="gramEnd"/>
      <w:r w:rsidR="00C41CA5">
        <w:rPr>
          <w:rFonts w:hint="eastAsia"/>
        </w:rPr>
        <w:t>?</w:t>
      </w:r>
    </w:p>
  </w:comment>
  <w:comment w:id="57" w:author="liuchao" w:date="2017-04-28T17:54:00Z" w:initials="l">
    <w:p w14:paraId="5FCAA6D2" w14:textId="35F5E613" w:rsidR="00C41CA5" w:rsidRDefault="00C41CA5">
      <w:pPr>
        <w:pStyle w:val="ad"/>
      </w:pPr>
      <w:r>
        <w:rPr>
          <w:rStyle w:val="ac"/>
        </w:rPr>
        <w:annotationRef/>
      </w:r>
      <w:r>
        <w:rPr>
          <w:rFonts w:hint="eastAsia"/>
        </w:rPr>
        <w:t>需细化</w:t>
      </w:r>
      <w:r>
        <w:rPr>
          <w:rFonts w:hint="eastAsia"/>
        </w:rPr>
        <w:t>,</w:t>
      </w:r>
      <w:r>
        <w:rPr>
          <w:rFonts w:hint="eastAsia"/>
        </w:rPr>
        <w:t>如用例</w:t>
      </w:r>
      <w:r>
        <w:rPr>
          <w:rFonts w:hint="eastAsia"/>
        </w:rPr>
        <w:t>?</w:t>
      </w:r>
      <w:bookmarkStart w:id="58" w:name="_GoBack"/>
      <w:bookmarkEnd w:id="58"/>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521DC8" w15:done="0"/>
  <w15:commentEx w15:paraId="24F5173D" w15:done="0"/>
  <w15:commentEx w15:paraId="563B5D75" w15:done="0"/>
  <w15:commentEx w15:paraId="51CA2F5F" w15:done="0"/>
  <w15:commentEx w15:paraId="0F67F026" w15:done="0"/>
  <w15:commentEx w15:paraId="576185D4" w15:done="0"/>
  <w15:commentEx w15:paraId="7708731B" w15:done="0"/>
  <w15:commentEx w15:paraId="1DFB222E" w15:done="0"/>
  <w15:commentEx w15:paraId="576B7F47" w15:done="0"/>
  <w15:commentEx w15:paraId="3CE5CB03" w15:done="0"/>
  <w15:commentEx w15:paraId="2845ED37" w15:done="0"/>
  <w15:commentEx w15:paraId="4166E8A3" w15:done="0"/>
  <w15:commentEx w15:paraId="21DDC4A8" w15:done="0"/>
  <w15:commentEx w15:paraId="3E531E5E" w15:done="0"/>
  <w15:commentEx w15:paraId="0E5D25CE" w15:done="0"/>
  <w15:commentEx w15:paraId="4B061F34" w15:done="0"/>
  <w15:commentEx w15:paraId="57A6E0DB" w15:done="0"/>
  <w15:commentEx w15:paraId="5FCAA6D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070411" w14:textId="77777777" w:rsidR="00752DF2" w:rsidRDefault="00752DF2">
      <w:r>
        <w:separator/>
      </w:r>
    </w:p>
  </w:endnote>
  <w:endnote w:type="continuationSeparator" w:id="0">
    <w:p w14:paraId="4BEF4C41" w14:textId="77777777" w:rsidR="00752DF2" w:rsidRDefault="00752D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notTrueType/>
    <w:pitch w:val="fixed"/>
    <w:sig w:usb0="00000001" w:usb1="080E0000" w:usb2="00000010" w:usb3="00000000" w:csb0="00040000" w:csb1="00000000"/>
  </w:font>
  <w:font w:name="Times">
    <w:altName w:val="CG 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00007843" w:usb2="00000001"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8243019"/>
    </w:sdtPr>
    <w:sdtEndPr/>
    <w:sdtContent>
      <w:p w14:paraId="4F73148F" w14:textId="77777777" w:rsidR="00A33A88" w:rsidRDefault="00A33A88">
        <w:pPr>
          <w:pStyle w:val="a5"/>
          <w:jc w:val="center"/>
        </w:pPr>
        <w:r>
          <w:fldChar w:fldCharType="begin"/>
        </w:r>
        <w:r>
          <w:instrText>PAGE   \* MERGEFORMAT</w:instrText>
        </w:r>
        <w:r>
          <w:fldChar w:fldCharType="separate"/>
        </w:r>
        <w:r w:rsidR="00C41CA5" w:rsidRPr="00C41CA5">
          <w:rPr>
            <w:noProof/>
            <w:lang w:val="zh-CN"/>
          </w:rPr>
          <w:t>21</w:t>
        </w:r>
        <w:r>
          <w:fldChar w:fldCharType="end"/>
        </w:r>
      </w:p>
    </w:sdtContent>
  </w:sdt>
  <w:p w14:paraId="0CE89622" w14:textId="77777777" w:rsidR="00A33A88" w:rsidRDefault="00A33A88">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E5C4E4" w14:textId="77777777" w:rsidR="00752DF2" w:rsidRDefault="00752DF2">
      <w:r>
        <w:separator/>
      </w:r>
    </w:p>
  </w:footnote>
  <w:footnote w:type="continuationSeparator" w:id="0">
    <w:p w14:paraId="7A5290C6" w14:textId="77777777" w:rsidR="00752DF2" w:rsidRDefault="00752DF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56D094" w14:textId="77777777" w:rsidR="00A33A88" w:rsidRDefault="00A33A88">
    <w:pPr>
      <w:pStyle w:val="a6"/>
      <w:rPr>
        <w:rFonts w:ascii="Times New Roman" w:eastAsia="宋体" w:hAnsi="Times New Roman" w:cs="Times New Roman"/>
      </w:rPr>
    </w:pPr>
    <w:r>
      <w:rPr>
        <w:rFonts w:ascii="Times New Roman" w:eastAsia="宋体" w:hAnsi="Times New Roman" w:cs="Times New Roman" w:hint="eastAsia"/>
      </w:rPr>
      <w:t>&lt;&lt;Node</w:t>
    </w:r>
    <w:r>
      <w:rPr>
        <w:rFonts w:ascii="Times New Roman" w:eastAsia="宋体" w:hAnsi="Times New Roman" w:cs="Times New Roman"/>
      </w:rPr>
      <w:t>.</w:t>
    </w:r>
    <w:r>
      <w:rPr>
        <w:rFonts w:ascii="Times New Roman" w:eastAsia="宋体" w:hAnsi="Times New Roman" w:cs="Times New Roman" w:hint="eastAsia"/>
      </w:rPr>
      <w:t>js&gt;&gt;</w:t>
    </w:r>
    <w:r>
      <w:rPr>
        <w:rFonts w:ascii="Times New Roman" w:eastAsia="宋体" w:hAnsi="Times New Roman" w:cs="Times New Roman" w:hint="eastAsia"/>
      </w:rPr>
      <w:tab/>
    </w:r>
    <w:r>
      <w:rPr>
        <w:rFonts w:ascii="Times New Roman" w:eastAsia="宋体" w:hAnsi="Times New Roman" w:cs="Times New Roman" w:hint="eastAsia"/>
      </w:rPr>
      <w:tab/>
    </w:r>
    <w:r>
      <w:rPr>
        <w:rFonts w:ascii="Times New Roman" w:eastAsia="宋体" w:hAnsi="Times New Roman" w:cs="Times New Roman" w:hint="eastAsia"/>
      </w:rPr>
      <w:t>需求规格说明书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2B2945"/>
    <w:multiLevelType w:val="multilevel"/>
    <w:tmpl w:val="0B2B2945"/>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 w15:restartNumberingAfterBreak="0">
    <w:nsid w:val="16014704"/>
    <w:multiLevelType w:val="multilevel"/>
    <w:tmpl w:val="16014704"/>
    <w:lvl w:ilvl="0">
      <w:start w:val="1"/>
      <w:numFmt w:val="decimal"/>
      <w:lvlText w:val="（%1）"/>
      <w:lvlJc w:val="left"/>
      <w:pPr>
        <w:ind w:left="720" w:hanging="720"/>
      </w:pPr>
      <w:rPr>
        <w:rFonts w:asciiTheme="minorEastAsia" w:hAnsiTheme="minorEastAsia" w:hint="default"/>
        <w:color w:val="auto"/>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3B9631A7"/>
    <w:multiLevelType w:val="hybridMultilevel"/>
    <w:tmpl w:val="CCFC562A"/>
    <w:lvl w:ilvl="0" w:tplc="5F5CE8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C915266"/>
    <w:multiLevelType w:val="hybridMultilevel"/>
    <w:tmpl w:val="D58A8BD8"/>
    <w:lvl w:ilvl="0" w:tplc="18ACEF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0525DE5"/>
    <w:multiLevelType w:val="hybridMultilevel"/>
    <w:tmpl w:val="3DB25114"/>
    <w:lvl w:ilvl="0" w:tplc="9CB410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70D6594"/>
    <w:multiLevelType w:val="multilevel"/>
    <w:tmpl w:val="570D6594"/>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6" w15:restartNumberingAfterBreak="0">
    <w:nsid w:val="5AC332B7"/>
    <w:multiLevelType w:val="hybridMultilevel"/>
    <w:tmpl w:val="E932AEA8"/>
    <w:lvl w:ilvl="0" w:tplc="6D0CDF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BA15EE1"/>
    <w:multiLevelType w:val="hybridMultilevel"/>
    <w:tmpl w:val="4B9E6242"/>
    <w:lvl w:ilvl="0" w:tplc="0DC206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1"/>
  </w:num>
  <w:num w:numId="3">
    <w:abstractNumId w:val="0"/>
  </w:num>
  <w:num w:numId="4">
    <w:abstractNumId w:val="3"/>
  </w:num>
  <w:num w:numId="5">
    <w:abstractNumId w:val="4"/>
  </w:num>
  <w:num w:numId="6">
    <w:abstractNumId w:val="2"/>
  </w:num>
  <w:num w:numId="7">
    <w:abstractNumId w:val="7"/>
  </w:num>
  <w:num w:numId="8">
    <w:abstractNumId w:val="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iuchao">
    <w15:presenceInfo w15:providerId="None" w15:userId="liucha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trackRevisions/>
  <w:defaultTabStop w:val="420"/>
  <w:drawingGridHorizontalSpacing w:val="105"/>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468C"/>
    <w:rsid w:val="00006864"/>
    <w:rsid w:val="00017163"/>
    <w:rsid w:val="00032C2F"/>
    <w:rsid w:val="00071B5A"/>
    <w:rsid w:val="00074030"/>
    <w:rsid w:val="000743FB"/>
    <w:rsid w:val="000819C6"/>
    <w:rsid w:val="000840E3"/>
    <w:rsid w:val="00084F03"/>
    <w:rsid w:val="000A2284"/>
    <w:rsid w:val="000C071B"/>
    <w:rsid w:val="000D1FEA"/>
    <w:rsid w:val="000E1570"/>
    <w:rsid w:val="000E5C03"/>
    <w:rsid w:val="000E7715"/>
    <w:rsid w:val="001076A3"/>
    <w:rsid w:val="00114A83"/>
    <w:rsid w:val="00114D95"/>
    <w:rsid w:val="00120819"/>
    <w:rsid w:val="0013731F"/>
    <w:rsid w:val="0015543E"/>
    <w:rsid w:val="00161F39"/>
    <w:rsid w:val="00172B59"/>
    <w:rsid w:val="00176269"/>
    <w:rsid w:val="0017655D"/>
    <w:rsid w:val="001848ED"/>
    <w:rsid w:val="001E0A7E"/>
    <w:rsid w:val="001E6389"/>
    <w:rsid w:val="001E6CE9"/>
    <w:rsid w:val="001F7015"/>
    <w:rsid w:val="00205969"/>
    <w:rsid w:val="002131BC"/>
    <w:rsid w:val="00213DCB"/>
    <w:rsid w:val="0021707C"/>
    <w:rsid w:val="00222C0D"/>
    <w:rsid w:val="002314A6"/>
    <w:rsid w:val="002358C1"/>
    <w:rsid w:val="00236612"/>
    <w:rsid w:val="002571D4"/>
    <w:rsid w:val="00265051"/>
    <w:rsid w:val="00272ACC"/>
    <w:rsid w:val="002741EA"/>
    <w:rsid w:val="0027465C"/>
    <w:rsid w:val="0027584D"/>
    <w:rsid w:val="00285D04"/>
    <w:rsid w:val="00287E7E"/>
    <w:rsid w:val="00291CB1"/>
    <w:rsid w:val="002B3ADA"/>
    <w:rsid w:val="002B6461"/>
    <w:rsid w:val="002E2438"/>
    <w:rsid w:val="002F29D6"/>
    <w:rsid w:val="00327003"/>
    <w:rsid w:val="00332860"/>
    <w:rsid w:val="00336A7C"/>
    <w:rsid w:val="00346DCD"/>
    <w:rsid w:val="00352892"/>
    <w:rsid w:val="0035442D"/>
    <w:rsid w:val="0036422C"/>
    <w:rsid w:val="0038792E"/>
    <w:rsid w:val="0039472B"/>
    <w:rsid w:val="003A5508"/>
    <w:rsid w:val="003D6C93"/>
    <w:rsid w:val="003F15C1"/>
    <w:rsid w:val="00400766"/>
    <w:rsid w:val="00401640"/>
    <w:rsid w:val="004236BD"/>
    <w:rsid w:val="00425BDA"/>
    <w:rsid w:val="00451550"/>
    <w:rsid w:val="00453EFA"/>
    <w:rsid w:val="00454305"/>
    <w:rsid w:val="00462615"/>
    <w:rsid w:val="004635F0"/>
    <w:rsid w:val="00464FFF"/>
    <w:rsid w:val="00474FB3"/>
    <w:rsid w:val="004806F1"/>
    <w:rsid w:val="004833E1"/>
    <w:rsid w:val="00483E1D"/>
    <w:rsid w:val="00486BAC"/>
    <w:rsid w:val="00490BAE"/>
    <w:rsid w:val="00491C31"/>
    <w:rsid w:val="004B327A"/>
    <w:rsid w:val="004C1350"/>
    <w:rsid w:val="004E5C1F"/>
    <w:rsid w:val="004E72A5"/>
    <w:rsid w:val="00517322"/>
    <w:rsid w:val="00556A64"/>
    <w:rsid w:val="00573EA1"/>
    <w:rsid w:val="005A474B"/>
    <w:rsid w:val="005A61C2"/>
    <w:rsid w:val="005B78A4"/>
    <w:rsid w:val="005C10E4"/>
    <w:rsid w:val="005D67B4"/>
    <w:rsid w:val="005E4940"/>
    <w:rsid w:val="006003B0"/>
    <w:rsid w:val="006003FE"/>
    <w:rsid w:val="006010CA"/>
    <w:rsid w:val="00604DA1"/>
    <w:rsid w:val="00611ABC"/>
    <w:rsid w:val="006756F9"/>
    <w:rsid w:val="006C1884"/>
    <w:rsid w:val="006C4329"/>
    <w:rsid w:val="006D51CE"/>
    <w:rsid w:val="00711EC0"/>
    <w:rsid w:val="00730DBE"/>
    <w:rsid w:val="0073245C"/>
    <w:rsid w:val="00752DF2"/>
    <w:rsid w:val="0077632D"/>
    <w:rsid w:val="00776C64"/>
    <w:rsid w:val="0078301C"/>
    <w:rsid w:val="007A10FE"/>
    <w:rsid w:val="007C37B2"/>
    <w:rsid w:val="007D7B52"/>
    <w:rsid w:val="007F526B"/>
    <w:rsid w:val="007F56F1"/>
    <w:rsid w:val="007F61F7"/>
    <w:rsid w:val="00813259"/>
    <w:rsid w:val="008422CA"/>
    <w:rsid w:val="008649CF"/>
    <w:rsid w:val="00865CE9"/>
    <w:rsid w:val="008C52B9"/>
    <w:rsid w:val="008D6FF9"/>
    <w:rsid w:val="00912D87"/>
    <w:rsid w:val="00920ECD"/>
    <w:rsid w:val="00930576"/>
    <w:rsid w:val="00942271"/>
    <w:rsid w:val="00945FD0"/>
    <w:rsid w:val="00950380"/>
    <w:rsid w:val="009504E6"/>
    <w:rsid w:val="0096468C"/>
    <w:rsid w:val="00973FF0"/>
    <w:rsid w:val="00985E1F"/>
    <w:rsid w:val="00991E52"/>
    <w:rsid w:val="00995C71"/>
    <w:rsid w:val="009A0D1A"/>
    <w:rsid w:val="009A7F42"/>
    <w:rsid w:val="009C058C"/>
    <w:rsid w:val="009C277D"/>
    <w:rsid w:val="009C50D1"/>
    <w:rsid w:val="009C5790"/>
    <w:rsid w:val="009E0F23"/>
    <w:rsid w:val="00A07A76"/>
    <w:rsid w:val="00A07F9C"/>
    <w:rsid w:val="00A33A88"/>
    <w:rsid w:val="00A35C70"/>
    <w:rsid w:val="00A4426A"/>
    <w:rsid w:val="00A450DB"/>
    <w:rsid w:val="00A55509"/>
    <w:rsid w:val="00A56F61"/>
    <w:rsid w:val="00A66919"/>
    <w:rsid w:val="00A712D8"/>
    <w:rsid w:val="00A735F8"/>
    <w:rsid w:val="00A86860"/>
    <w:rsid w:val="00A91A97"/>
    <w:rsid w:val="00AA145A"/>
    <w:rsid w:val="00AC199A"/>
    <w:rsid w:val="00AC5B2A"/>
    <w:rsid w:val="00AC6A3E"/>
    <w:rsid w:val="00AD395F"/>
    <w:rsid w:val="00AE2DA7"/>
    <w:rsid w:val="00AF121A"/>
    <w:rsid w:val="00B00300"/>
    <w:rsid w:val="00B06FD5"/>
    <w:rsid w:val="00B21412"/>
    <w:rsid w:val="00B2788F"/>
    <w:rsid w:val="00B27B8B"/>
    <w:rsid w:val="00B3366C"/>
    <w:rsid w:val="00B425C1"/>
    <w:rsid w:val="00B518D2"/>
    <w:rsid w:val="00B71E0D"/>
    <w:rsid w:val="00B73A13"/>
    <w:rsid w:val="00B82287"/>
    <w:rsid w:val="00B843C1"/>
    <w:rsid w:val="00B94AA0"/>
    <w:rsid w:val="00BA6890"/>
    <w:rsid w:val="00BC4EDE"/>
    <w:rsid w:val="00BD5C15"/>
    <w:rsid w:val="00C22E37"/>
    <w:rsid w:val="00C2517D"/>
    <w:rsid w:val="00C32DE6"/>
    <w:rsid w:val="00C34D9B"/>
    <w:rsid w:val="00C41CA5"/>
    <w:rsid w:val="00C45AA6"/>
    <w:rsid w:val="00C45D96"/>
    <w:rsid w:val="00C464AC"/>
    <w:rsid w:val="00C51118"/>
    <w:rsid w:val="00C528F6"/>
    <w:rsid w:val="00C62815"/>
    <w:rsid w:val="00C71275"/>
    <w:rsid w:val="00C91804"/>
    <w:rsid w:val="00C9379D"/>
    <w:rsid w:val="00C96281"/>
    <w:rsid w:val="00CA3A63"/>
    <w:rsid w:val="00CA653A"/>
    <w:rsid w:val="00CC38C9"/>
    <w:rsid w:val="00CF0BE0"/>
    <w:rsid w:val="00D017D9"/>
    <w:rsid w:val="00D205E8"/>
    <w:rsid w:val="00D246DF"/>
    <w:rsid w:val="00D32E75"/>
    <w:rsid w:val="00D53C4F"/>
    <w:rsid w:val="00D63EC8"/>
    <w:rsid w:val="00D729B0"/>
    <w:rsid w:val="00D869D6"/>
    <w:rsid w:val="00DD0119"/>
    <w:rsid w:val="00DD6AF0"/>
    <w:rsid w:val="00DE30A6"/>
    <w:rsid w:val="00DE67F2"/>
    <w:rsid w:val="00DF033F"/>
    <w:rsid w:val="00E0773D"/>
    <w:rsid w:val="00E176EB"/>
    <w:rsid w:val="00E17EE7"/>
    <w:rsid w:val="00E3263F"/>
    <w:rsid w:val="00E46220"/>
    <w:rsid w:val="00E6094A"/>
    <w:rsid w:val="00E63DF9"/>
    <w:rsid w:val="00E6484F"/>
    <w:rsid w:val="00E65D74"/>
    <w:rsid w:val="00E71EC4"/>
    <w:rsid w:val="00E95C86"/>
    <w:rsid w:val="00E96157"/>
    <w:rsid w:val="00EA4964"/>
    <w:rsid w:val="00EB678D"/>
    <w:rsid w:val="00EC0D88"/>
    <w:rsid w:val="00EC518A"/>
    <w:rsid w:val="00EF5300"/>
    <w:rsid w:val="00F240BD"/>
    <w:rsid w:val="00F31D88"/>
    <w:rsid w:val="00F42A60"/>
    <w:rsid w:val="00F6460E"/>
    <w:rsid w:val="00F71A76"/>
    <w:rsid w:val="00F72930"/>
    <w:rsid w:val="00F81C89"/>
    <w:rsid w:val="00FA1E03"/>
    <w:rsid w:val="00FB03E2"/>
    <w:rsid w:val="00FB0AFC"/>
    <w:rsid w:val="00FB1916"/>
    <w:rsid w:val="00FB1E01"/>
    <w:rsid w:val="00FB24DD"/>
    <w:rsid w:val="00FE2B88"/>
    <w:rsid w:val="00FE33C1"/>
    <w:rsid w:val="00FE33EE"/>
    <w:rsid w:val="00FF32AF"/>
    <w:rsid w:val="00FF34C0"/>
    <w:rsid w:val="03777DC8"/>
    <w:rsid w:val="26DA6AEB"/>
    <w:rsid w:val="300E58D0"/>
    <w:rsid w:val="54A438AF"/>
    <w:rsid w:val="5CDD16BD"/>
    <w:rsid w:val="675F0AFE"/>
    <w:rsid w:val="72765C01"/>
    <w:rsid w:val="79E720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1B60CD89"/>
  <w15:docId w15:val="{07D92404-68EB-4D15-B7A7-C49107BDE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Theme="majorHAnsi" w:eastAsia="黑体" w:hAnsiTheme="majorHAnsi" w:cstheme="majorBidi"/>
      <w:sz w:val="20"/>
      <w:szCs w:val="20"/>
    </w:rPr>
  </w:style>
  <w:style w:type="paragraph" w:styleId="30">
    <w:name w:val="toc 3"/>
    <w:basedOn w:val="a"/>
    <w:next w:val="a"/>
    <w:uiPriority w:val="39"/>
    <w:unhideWhenUsed/>
    <w:pPr>
      <w:ind w:leftChars="400" w:left="840"/>
    </w:pPr>
  </w:style>
  <w:style w:type="paragraph" w:styleId="a4">
    <w:name w:val="Balloon Text"/>
    <w:basedOn w:val="a"/>
    <w:link w:val="Char"/>
    <w:uiPriority w:val="99"/>
    <w:unhideWhenUsed/>
    <w:rPr>
      <w:sz w:val="18"/>
      <w:szCs w:val="18"/>
    </w:rPr>
  </w:style>
  <w:style w:type="paragraph" w:styleId="a5">
    <w:name w:val="footer"/>
    <w:basedOn w:val="a"/>
    <w:link w:val="Char0"/>
    <w:uiPriority w:val="99"/>
    <w:unhideWhenUsed/>
    <w:pPr>
      <w:tabs>
        <w:tab w:val="center" w:pos="4153"/>
        <w:tab w:val="right" w:pos="8306"/>
      </w:tabs>
      <w:snapToGrid w:val="0"/>
      <w:jc w:val="left"/>
    </w:pPr>
    <w:rPr>
      <w:sz w:val="18"/>
      <w:szCs w:val="18"/>
    </w:rPr>
  </w:style>
  <w:style w:type="paragraph" w:styleId="a6">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style>
  <w:style w:type="paragraph" w:styleId="20">
    <w:name w:val="toc 2"/>
    <w:basedOn w:val="a"/>
    <w:next w:val="a"/>
    <w:uiPriority w:val="39"/>
    <w:unhideWhenUsed/>
    <w:pPr>
      <w:ind w:leftChars="200" w:left="420"/>
    </w:pPr>
  </w:style>
  <w:style w:type="paragraph" w:styleId="a7">
    <w:name w:val="Normal (Web)"/>
    <w:basedOn w:val="a"/>
    <w:uiPriority w:val="99"/>
    <w:unhideWhenUsed/>
    <w:pPr>
      <w:widowControl/>
      <w:spacing w:before="100" w:beforeAutospacing="1" w:after="100" w:afterAutospacing="1"/>
      <w:jc w:val="left"/>
    </w:pPr>
    <w:rPr>
      <w:rFonts w:ascii="宋体" w:eastAsia="宋体" w:hAnsi="宋体" w:cs="宋体"/>
      <w:kern w:val="0"/>
      <w:sz w:val="24"/>
      <w:szCs w:val="24"/>
    </w:rPr>
  </w:style>
  <w:style w:type="character" w:styleId="a8">
    <w:name w:val="FollowedHyperlink"/>
    <w:basedOn w:val="a0"/>
    <w:uiPriority w:val="99"/>
    <w:unhideWhenUsed/>
    <w:rPr>
      <w:color w:val="800080" w:themeColor="followedHyperlink"/>
      <w:u w:val="single"/>
    </w:rPr>
  </w:style>
  <w:style w:type="character" w:styleId="a9">
    <w:name w:val="Hyperlink"/>
    <w:basedOn w:val="a0"/>
    <w:uiPriority w:val="99"/>
    <w:unhideWhenUsed/>
    <w:rPr>
      <w:color w:val="0000FF"/>
      <w:u w:val="single"/>
    </w:rPr>
  </w:style>
  <w:style w:type="character" w:styleId="HTML">
    <w:name w:val="HTML Code"/>
    <w:basedOn w:val="a0"/>
    <w:uiPriority w:val="99"/>
    <w:unhideWhenUsed/>
    <w:rPr>
      <w:rFonts w:ascii="宋体" w:eastAsia="宋体" w:hAnsi="宋体" w:cs="宋体"/>
      <w:sz w:val="24"/>
      <w:szCs w:val="24"/>
    </w:rPr>
  </w:style>
  <w:style w:type="table" w:styleId="aa">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1">
    <w:name w:val="页眉 Char"/>
    <w:basedOn w:val="a0"/>
    <w:link w:val="a6"/>
    <w:uiPriority w:val="99"/>
    <w:rPr>
      <w:sz w:val="18"/>
      <w:szCs w:val="18"/>
    </w:rPr>
  </w:style>
  <w:style w:type="character" w:customStyle="1" w:styleId="Char0">
    <w:name w:val="页脚 Char"/>
    <w:basedOn w:val="a0"/>
    <w:link w:val="a5"/>
    <w:uiPriority w:val="99"/>
    <w:rPr>
      <w:sz w:val="18"/>
      <w:szCs w:val="18"/>
    </w:rPr>
  </w:style>
  <w:style w:type="paragraph" w:customStyle="1" w:styleId="11">
    <w:name w:val="无间隔1"/>
    <w:link w:val="ab"/>
    <w:uiPriority w:val="1"/>
    <w:qFormat/>
    <w:rPr>
      <w:rFonts w:asciiTheme="minorHAnsi" w:eastAsiaTheme="minorEastAsia" w:hAnsiTheme="minorHAnsi" w:cstheme="minorBidi"/>
      <w:sz w:val="22"/>
      <w:szCs w:val="22"/>
    </w:rPr>
  </w:style>
  <w:style w:type="character" w:customStyle="1" w:styleId="ab">
    <w:name w:val="无间隔 字符"/>
    <w:basedOn w:val="a0"/>
    <w:link w:val="11"/>
    <w:uiPriority w:val="1"/>
    <w:rPr>
      <w:kern w:val="0"/>
      <w:sz w:val="22"/>
    </w:rPr>
  </w:style>
  <w:style w:type="character" w:customStyle="1" w:styleId="Char">
    <w:name w:val="批注框文本 Char"/>
    <w:basedOn w:val="a0"/>
    <w:link w:val="a4"/>
    <w:uiPriority w:val="99"/>
    <w:semiHidden/>
    <w:rPr>
      <w:sz w:val="18"/>
      <w:szCs w:val="18"/>
    </w:rPr>
  </w:style>
  <w:style w:type="paragraph" w:customStyle="1" w:styleId="12">
    <w:name w:val="列出段落1"/>
    <w:basedOn w:val="a"/>
    <w:uiPriority w:val="34"/>
    <w:qFormat/>
    <w:pPr>
      <w:ind w:firstLineChars="200" w:firstLine="420"/>
    </w:pPr>
  </w:style>
  <w:style w:type="character" w:customStyle="1" w:styleId="apple-converted-space">
    <w:name w:val="apple-converted-space"/>
    <w:basedOn w:val="a0"/>
  </w:style>
  <w:style w:type="character" w:customStyle="1" w:styleId="1Char">
    <w:name w:val="标题 1 Char"/>
    <w:basedOn w:val="a0"/>
    <w:link w:val="1"/>
    <w:uiPriority w:val="9"/>
    <w:rPr>
      <w:b/>
      <w:bCs/>
      <w:kern w:val="44"/>
      <w:sz w:val="44"/>
      <w:szCs w:val="44"/>
    </w:rPr>
  </w:style>
  <w:style w:type="paragraph" w:customStyle="1" w:styleId="TOC1">
    <w:name w:val="TOC 标题1"/>
    <w:basedOn w:val="1"/>
    <w:next w:val="a"/>
    <w:uiPriority w:val="39"/>
    <w:unhideWhenUsed/>
    <w:qFormat/>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customStyle="1" w:styleId="2Char">
    <w:name w:val="标题 2 Char"/>
    <w:basedOn w:val="a0"/>
    <w:link w:val="2"/>
    <w:uiPriority w:val="9"/>
    <w:rPr>
      <w:rFonts w:asciiTheme="majorHAnsi" w:eastAsiaTheme="majorEastAsia" w:hAnsiTheme="majorHAnsi" w:cstheme="majorBidi"/>
      <w:b/>
      <w:bCs/>
      <w:sz w:val="32"/>
      <w:szCs w:val="32"/>
    </w:rPr>
  </w:style>
  <w:style w:type="character" w:customStyle="1" w:styleId="3Char">
    <w:name w:val="标题 3 Char"/>
    <w:basedOn w:val="a0"/>
    <w:link w:val="3"/>
    <w:uiPriority w:val="9"/>
    <w:rPr>
      <w:b/>
      <w:bCs/>
      <w:sz w:val="32"/>
      <w:szCs w:val="32"/>
    </w:rPr>
  </w:style>
  <w:style w:type="character" w:styleId="ac">
    <w:name w:val="annotation reference"/>
    <w:basedOn w:val="a0"/>
    <w:uiPriority w:val="99"/>
    <w:semiHidden/>
    <w:unhideWhenUsed/>
    <w:rsid w:val="00A33A88"/>
    <w:rPr>
      <w:sz w:val="21"/>
      <w:szCs w:val="21"/>
    </w:rPr>
  </w:style>
  <w:style w:type="paragraph" w:styleId="ad">
    <w:name w:val="annotation text"/>
    <w:basedOn w:val="a"/>
    <w:link w:val="Char2"/>
    <w:uiPriority w:val="99"/>
    <w:semiHidden/>
    <w:unhideWhenUsed/>
    <w:rsid w:val="00A33A88"/>
    <w:pPr>
      <w:jc w:val="left"/>
    </w:pPr>
  </w:style>
  <w:style w:type="character" w:customStyle="1" w:styleId="Char2">
    <w:name w:val="批注文字 Char"/>
    <w:basedOn w:val="a0"/>
    <w:link w:val="ad"/>
    <w:uiPriority w:val="99"/>
    <w:semiHidden/>
    <w:rsid w:val="00A33A88"/>
    <w:rPr>
      <w:rFonts w:asciiTheme="minorHAnsi" w:eastAsiaTheme="minorEastAsia" w:hAnsiTheme="minorHAnsi" w:cstheme="minorBidi"/>
      <w:kern w:val="2"/>
      <w:sz w:val="21"/>
      <w:szCs w:val="22"/>
    </w:rPr>
  </w:style>
  <w:style w:type="paragraph" w:styleId="ae">
    <w:name w:val="annotation subject"/>
    <w:basedOn w:val="ad"/>
    <w:next w:val="ad"/>
    <w:link w:val="Char3"/>
    <w:uiPriority w:val="99"/>
    <w:semiHidden/>
    <w:unhideWhenUsed/>
    <w:rsid w:val="00A33A88"/>
    <w:rPr>
      <w:b/>
      <w:bCs/>
    </w:rPr>
  </w:style>
  <w:style w:type="character" w:customStyle="1" w:styleId="Char3">
    <w:name w:val="批注主题 Char"/>
    <w:basedOn w:val="Char2"/>
    <w:link w:val="ae"/>
    <w:uiPriority w:val="99"/>
    <w:semiHidden/>
    <w:rsid w:val="00A33A88"/>
    <w:rPr>
      <w:rFonts w:asciiTheme="minorHAnsi" w:eastAsiaTheme="minorEastAsia" w:hAnsiTheme="minorHAnsi" w:cstheme="minorBidi"/>
      <w:b/>
      <w:bCs/>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hyperlink" Target="http://baike.baidu.com/item/%E4%BA%92%E8%81%94%E7%BD%91/199186" TargetMode="Externa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footer" Target="footer1.xml"/><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glossaryDocument" Target="glossary/document.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6.png"/><Relationship Id="rId29" Type="http://schemas.openxmlformats.org/officeDocument/2006/relationships/image" Target="media/image15.png"/><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hyperlink" Target="https://cnodejs.org/topic/551200e6d792542a29789a43" TargetMode="External"/><Relationship Id="rId40" Type="http://schemas.openxmlformats.org/officeDocument/2006/relationships/fontTable" Target="fontTable.xml"/><Relationship Id="rId5" Type="http://schemas.openxmlformats.org/officeDocument/2006/relationships/styles" Target="styles.xml"/><Relationship Id="rId15" Type="http://schemas.microsoft.com/office/2011/relationships/commentsExtended" Target="commentsExtended.xm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10" Type="http://schemas.openxmlformats.org/officeDocument/2006/relationships/image" Target="media/image1.png"/><Relationship Id="rId19" Type="http://schemas.openxmlformats.org/officeDocument/2006/relationships/image" Target="media/image5.png"/><Relationship Id="rId31" Type="http://schemas.openxmlformats.org/officeDocument/2006/relationships/image" Target="media/image17.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comments" Target="comments.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theme" Target="theme/theme1.xml"/><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hyperlink" Target="http://baike.baidu.com/item/%E5%B9%B6%E5%8F%91%E8%BF%9E%E6%8E%A5" TargetMode="External"/><Relationship Id="rId17" Type="http://schemas.openxmlformats.org/officeDocument/2006/relationships/hyperlink" Target="http://lib.csdn.net/base/javascript" TargetMode="External"/><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3107CD3DDDD4C47B9CF553DB3D6DE1E"/>
        <w:category>
          <w:name w:val="常规"/>
          <w:gallery w:val="placeholder"/>
        </w:category>
        <w:types>
          <w:type w:val="bbPlcHdr"/>
        </w:types>
        <w:behaviors>
          <w:behavior w:val="content"/>
        </w:behaviors>
        <w:guid w:val="{07ACAB92-4077-4C8B-8116-7F26A2EC0632}"/>
      </w:docPartPr>
      <w:docPartBody>
        <w:p w:rsidR="00191975" w:rsidRDefault="00191975">
          <w:pPr>
            <w:pStyle w:val="E3107CD3DDDD4C47B9CF553DB3D6DE1E"/>
          </w:pPr>
          <w:r>
            <w:rPr>
              <w:rFonts w:asciiTheme="majorHAnsi" w:eastAsiaTheme="majorEastAsia" w:hAnsiTheme="majorHAnsi" w:cstheme="majorBidi"/>
              <w:sz w:val="80"/>
              <w:szCs w:val="80"/>
              <w:lang w:val="zh-CN"/>
            </w:rPr>
            <w:t>[</w:t>
          </w:r>
          <w:r>
            <w:rPr>
              <w:rFonts w:asciiTheme="majorHAnsi" w:eastAsiaTheme="majorEastAsia" w:hAnsiTheme="majorHAnsi" w:cstheme="majorBidi"/>
              <w:sz w:val="80"/>
              <w:szCs w:val="80"/>
              <w:lang w:val="zh-CN"/>
            </w:rPr>
            <w:t>键入文档标题</w:t>
          </w:r>
          <w:r>
            <w:rPr>
              <w:rFonts w:asciiTheme="majorHAnsi" w:eastAsiaTheme="majorEastAsia" w:hAnsiTheme="majorHAnsi" w:cstheme="majorBidi"/>
              <w:sz w:val="80"/>
              <w:szCs w:val="80"/>
              <w:lang w:val="zh-CN"/>
            </w:rPr>
            <w:t>]</w:t>
          </w:r>
        </w:p>
      </w:docPartBody>
    </w:docPart>
    <w:docPart>
      <w:docPartPr>
        <w:name w:val="A94F2561BC494D03889C7E63ED23074D"/>
        <w:category>
          <w:name w:val="常规"/>
          <w:gallery w:val="placeholder"/>
        </w:category>
        <w:types>
          <w:type w:val="bbPlcHdr"/>
        </w:types>
        <w:behaviors>
          <w:behavior w:val="content"/>
        </w:behaviors>
        <w:guid w:val="{42FDACD2-B04E-4ED7-BF9B-F65EDEAB0A21}"/>
      </w:docPartPr>
      <w:docPartBody>
        <w:p w:rsidR="00191975" w:rsidRDefault="00191975">
          <w:pPr>
            <w:pStyle w:val="A94F2561BC494D03889C7E63ED23074D"/>
          </w:pPr>
          <w:r>
            <w:rPr>
              <w:rFonts w:asciiTheme="majorHAnsi" w:eastAsiaTheme="majorEastAsia" w:hAnsiTheme="majorHAnsi" w:cstheme="majorBidi"/>
              <w:sz w:val="44"/>
              <w:szCs w:val="44"/>
              <w:lang w:val="zh-CN"/>
            </w:rPr>
            <w:t>[</w:t>
          </w:r>
          <w:r>
            <w:rPr>
              <w:rFonts w:asciiTheme="majorHAnsi" w:eastAsiaTheme="majorEastAsia" w:hAnsiTheme="majorHAnsi" w:cstheme="majorBidi"/>
              <w:sz w:val="44"/>
              <w:szCs w:val="44"/>
              <w:lang w:val="zh-CN"/>
            </w:rPr>
            <w:t>键入文档副标题</w:t>
          </w:r>
          <w:r>
            <w:rPr>
              <w:rFonts w:asciiTheme="majorHAnsi" w:eastAsiaTheme="majorEastAsia" w:hAnsiTheme="majorHAnsi" w:cstheme="majorBidi"/>
              <w:sz w:val="44"/>
              <w:szCs w:val="44"/>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notTrueType/>
    <w:pitch w:val="fixed"/>
    <w:sig w:usb0="00000001" w:usb1="080E0000" w:usb2="00000010" w:usb3="00000000" w:csb0="00040000" w:csb1="00000000"/>
  </w:font>
  <w:font w:name="Times">
    <w:altName w:val="CG 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00007843" w:usb2="00000001"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3914"/>
    <w:rsid w:val="00032622"/>
    <w:rsid w:val="000B6869"/>
    <w:rsid w:val="00191975"/>
    <w:rsid w:val="00235EE6"/>
    <w:rsid w:val="0024299D"/>
    <w:rsid w:val="003B7986"/>
    <w:rsid w:val="00403914"/>
    <w:rsid w:val="00553328"/>
    <w:rsid w:val="00591F98"/>
    <w:rsid w:val="006E7FF0"/>
    <w:rsid w:val="007963C1"/>
    <w:rsid w:val="009A5788"/>
    <w:rsid w:val="00AA34DD"/>
    <w:rsid w:val="00B61F7B"/>
    <w:rsid w:val="00BD7B31"/>
    <w:rsid w:val="00C15E7D"/>
    <w:rsid w:val="00C61661"/>
    <w:rsid w:val="00C8444B"/>
    <w:rsid w:val="00CB1416"/>
    <w:rsid w:val="00D05C03"/>
    <w:rsid w:val="00D7659C"/>
    <w:rsid w:val="00D866D4"/>
    <w:rsid w:val="00E3628E"/>
    <w:rsid w:val="00EE635D"/>
    <w:rsid w:val="00F852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E72F9BB387347249C84AC4734B62276">
    <w:name w:val="1E72F9BB387347249C84AC4734B62276"/>
    <w:pPr>
      <w:widowControl w:val="0"/>
      <w:jc w:val="both"/>
    </w:pPr>
    <w:rPr>
      <w:kern w:val="2"/>
      <w:sz w:val="21"/>
      <w:szCs w:val="22"/>
    </w:rPr>
  </w:style>
  <w:style w:type="paragraph" w:customStyle="1" w:styleId="E3107CD3DDDD4C47B9CF553DB3D6DE1E">
    <w:name w:val="E3107CD3DDDD4C47B9CF553DB3D6DE1E"/>
    <w:pPr>
      <w:widowControl w:val="0"/>
      <w:jc w:val="both"/>
    </w:pPr>
    <w:rPr>
      <w:kern w:val="2"/>
      <w:sz w:val="21"/>
      <w:szCs w:val="22"/>
    </w:rPr>
  </w:style>
  <w:style w:type="paragraph" w:customStyle="1" w:styleId="A94F2561BC494D03889C7E63ED23074D">
    <w:name w:val="A94F2561BC494D03889C7E63ED23074D"/>
    <w:pPr>
      <w:widowControl w:val="0"/>
      <w:jc w:val="both"/>
    </w:pPr>
    <w:rPr>
      <w:kern w:val="2"/>
      <w:sz w:val="21"/>
      <w:szCs w:val="22"/>
    </w:rPr>
  </w:style>
  <w:style w:type="paragraph" w:customStyle="1" w:styleId="165845EA28164BA68250C0E0D5E3E056">
    <w:name w:val="165845EA28164BA68250C0E0D5E3E056"/>
    <w:pPr>
      <w:widowControl w:val="0"/>
      <w:jc w:val="both"/>
    </w:pPr>
    <w:rPr>
      <w:kern w:val="2"/>
      <w:sz w:val="21"/>
      <w:szCs w:val="22"/>
    </w:rPr>
  </w:style>
  <w:style w:type="paragraph" w:customStyle="1" w:styleId="8535FF7D55024FA791DAE0B062DDE75F">
    <w:name w:val="8535FF7D55024FA791DAE0B062DDE75F"/>
    <w:pPr>
      <w:widowControl w:val="0"/>
      <w:jc w:val="both"/>
    </w:pPr>
    <w:rPr>
      <w:kern w:val="2"/>
      <w:sz w:val="21"/>
      <w:szCs w:val="22"/>
    </w:rPr>
  </w:style>
  <w:style w:type="paragraph" w:customStyle="1" w:styleId="821A5E85ECA447728E4B2BE5611589DC">
    <w:name w:val="821A5E85ECA447728E4B2BE5611589DC"/>
    <w:pPr>
      <w:widowControl w:val="0"/>
      <w:jc w:val="both"/>
    </w:pPr>
    <w:rPr>
      <w:kern w:val="2"/>
      <w:sz w:val="21"/>
      <w:szCs w:val="22"/>
    </w:rPr>
  </w:style>
  <w:style w:type="paragraph" w:customStyle="1" w:styleId="78C6A4DA96EF48459CE4162AF211DB57">
    <w:name w:val="78C6A4DA96EF48459CE4162AF211DB57"/>
    <w:pPr>
      <w:widowControl w:val="0"/>
      <w:jc w:val="both"/>
    </w:pPr>
    <w:rPr>
      <w:kern w:val="2"/>
      <w:sz w:val="21"/>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ops>
</s:customDat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288603E1-372E-4753-9FC1-F1D950491D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23</Pages>
  <Words>1580</Words>
  <Characters>9007</Characters>
  <Application>Microsoft Office Word</Application>
  <DocSecurity>0</DocSecurity>
  <Lines>75</Lines>
  <Paragraphs>21</Paragraphs>
  <ScaleCrop>false</ScaleCrop>
  <Company/>
  <LinksUpToDate>false</LinksUpToDate>
  <CharactersWithSpaces>10566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需求规格说明书</dc:title>
  <dc:subject>基于Node.js的分析与应用</dc:subject>
  <dc:creator>温元祯</dc:creator>
  <cp:lastModifiedBy>liuchao</cp:lastModifiedBy>
  <cp:revision>6</cp:revision>
  <dcterms:created xsi:type="dcterms:W3CDTF">2017-04-28T08:27:00Z</dcterms:created>
  <dcterms:modified xsi:type="dcterms:W3CDTF">2017-04-28T09:55:00Z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