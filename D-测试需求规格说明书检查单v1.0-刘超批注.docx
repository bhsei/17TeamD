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F4F" w14:textId="77777777" w:rsidR="0035668A" w:rsidRDefault="0035668A" w:rsidP="008622EE">
      <w:pPr>
        <w:jc w:val="center"/>
        <w:rPr>
          <w:sz w:val="32"/>
          <w:szCs w:val="32"/>
        </w:rPr>
      </w:pPr>
      <w:r w:rsidRPr="0035668A">
        <w:rPr>
          <w:rFonts w:hint="eastAsia"/>
          <w:sz w:val="32"/>
          <w:szCs w:val="32"/>
        </w:rPr>
        <w:t>测试</w:t>
      </w:r>
      <w:bookmarkStart w:id="0" w:name="_GoBack"/>
      <w:bookmarkEnd w:id="0"/>
      <w:r w:rsidRPr="0035668A">
        <w:rPr>
          <w:rFonts w:hint="eastAsia"/>
          <w:sz w:val="32"/>
          <w:szCs w:val="32"/>
        </w:rPr>
        <w:t>需求规格说明书检查单</w:t>
      </w:r>
      <w:r>
        <w:rPr>
          <w:rFonts w:hint="eastAsia"/>
          <w:sz w:val="32"/>
          <w:szCs w:val="32"/>
        </w:rPr>
        <w:t>（V1.0）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410"/>
        <w:gridCol w:w="4048"/>
      </w:tblGrid>
      <w:tr w:rsidR="00DC4498" w14:paraId="504DCCC9" w14:textId="77777777" w:rsidTr="00DC4498">
        <w:tc>
          <w:tcPr>
            <w:tcW w:w="846" w:type="dxa"/>
          </w:tcPr>
          <w:p w14:paraId="4758886A" w14:textId="77777777" w:rsidR="00DC4498" w:rsidRPr="00D53E37" w:rsidRDefault="00DC4498" w:rsidP="00DC449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992" w:type="dxa"/>
          </w:tcPr>
          <w:p w14:paraId="2A76259F" w14:textId="77777777" w:rsidR="00DC4498" w:rsidRPr="00D53E37" w:rsidRDefault="00DC4498" w:rsidP="00DC449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类别</w:t>
            </w:r>
          </w:p>
        </w:tc>
        <w:tc>
          <w:tcPr>
            <w:tcW w:w="2410" w:type="dxa"/>
          </w:tcPr>
          <w:p w14:paraId="118E19CF" w14:textId="77777777" w:rsidR="00DC4498" w:rsidRPr="00D53E37" w:rsidRDefault="00DC4498" w:rsidP="00DC449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检查项说明</w:t>
            </w:r>
          </w:p>
        </w:tc>
        <w:tc>
          <w:tcPr>
            <w:tcW w:w="4048" w:type="dxa"/>
          </w:tcPr>
          <w:p w14:paraId="1380D3E6" w14:textId="77777777" w:rsidR="00DC4498" w:rsidRPr="00D53E37" w:rsidRDefault="00DC4498" w:rsidP="00DC449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检查要点</w:t>
            </w:r>
          </w:p>
        </w:tc>
      </w:tr>
      <w:tr w:rsidR="00DC4498" w14:paraId="148E8038" w14:textId="77777777" w:rsidTr="00DC4498">
        <w:tc>
          <w:tcPr>
            <w:tcW w:w="846" w:type="dxa"/>
          </w:tcPr>
          <w:p w14:paraId="53B617A1" w14:textId="77777777" w:rsidR="00DC4498" w:rsidRDefault="00DC4498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0BB568D0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410" w:type="dxa"/>
          </w:tcPr>
          <w:p w14:paraId="4982A790" w14:textId="77777777" w:rsidR="00DC4498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RTCM图描述是否准确符合逻辑</w:t>
            </w:r>
          </w:p>
        </w:tc>
        <w:tc>
          <w:tcPr>
            <w:tcW w:w="4048" w:type="dxa"/>
          </w:tcPr>
          <w:p w14:paraId="34631B67" w14:textId="77777777" w:rsidR="00DC4498" w:rsidRPr="003D0F6E" w:rsidRDefault="00DC4498" w:rsidP="008622E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RTCM图的名称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简要概述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前置条件和约束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测试步骤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评价准则等是否准确合理</w:t>
            </w:r>
          </w:p>
          <w:p w14:paraId="591EFAF5" w14:textId="77777777" w:rsidR="00DC4498" w:rsidRPr="0071495E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C4498" w14:paraId="592A8A4C" w14:textId="77777777" w:rsidTr="00DC4498">
        <w:tc>
          <w:tcPr>
            <w:tcW w:w="846" w:type="dxa"/>
          </w:tcPr>
          <w:p w14:paraId="39D99772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</w:tcPr>
          <w:p w14:paraId="6B93C59B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410" w:type="dxa"/>
          </w:tcPr>
          <w:p w14:paraId="1F10B94E" w14:textId="77777777" w:rsidR="00DC4498" w:rsidRPr="003D0F6E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文字描述是否符合中文或英文语法，是否通顺，用词是否准确，无歧义</w:t>
            </w:r>
          </w:p>
        </w:tc>
        <w:tc>
          <w:tcPr>
            <w:tcW w:w="4048" w:type="dxa"/>
          </w:tcPr>
          <w:p w14:paraId="5FA1B1B0" w14:textId="77777777" w:rsidR="00DC4498" w:rsidRDefault="00DC4498" w:rsidP="008622EE">
            <w:pPr>
              <w:jc w:val="left"/>
              <w:rPr>
                <w:szCs w:val="21"/>
              </w:rPr>
            </w:pPr>
          </w:p>
        </w:tc>
      </w:tr>
      <w:tr w:rsidR="00DC4498" w14:paraId="57B1B451" w14:textId="77777777" w:rsidTr="0020021C">
        <w:tc>
          <w:tcPr>
            <w:tcW w:w="846" w:type="dxa"/>
          </w:tcPr>
          <w:p w14:paraId="50086BE3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6E1FBAFB" w14:textId="77777777" w:rsidR="00DC4498" w:rsidRPr="00DC4498" w:rsidRDefault="00DC4498" w:rsidP="008622EE">
            <w:pPr>
              <w:jc w:val="center"/>
              <w:rPr>
                <w:rFonts w:ascii="宋体" w:eastAsia="宋体" w:hAnsi="宋体"/>
                <w:szCs w:val="21"/>
              </w:rPr>
            </w:pPr>
            <w:r w:rsidRPr="00DC4498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2410" w:type="dxa"/>
            <w:vAlign w:val="center"/>
          </w:tcPr>
          <w:p w14:paraId="52550F04" w14:textId="77777777" w:rsidR="00DC4498" w:rsidRPr="00DC4498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 w:rsidRPr="00DC4498">
              <w:rPr>
                <w:rFonts w:ascii="宋体" w:eastAsia="宋体" w:hAnsi="宋体" w:hint="eastAsia"/>
                <w:szCs w:val="21"/>
              </w:rPr>
              <w:t>测试项和测试用例描述是否准确</w:t>
            </w:r>
          </w:p>
        </w:tc>
        <w:tc>
          <w:tcPr>
            <w:tcW w:w="4048" w:type="dxa"/>
            <w:vAlign w:val="center"/>
          </w:tcPr>
          <w:p w14:paraId="242DF295" w14:textId="77777777" w:rsidR="00DC4498" w:rsidRPr="00DC4498" w:rsidRDefault="00DC4498" w:rsidP="008622E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C4498">
              <w:rPr>
                <w:rFonts w:ascii="宋体" w:eastAsia="宋体" w:hAnsi="宋体" w:hint="eastAsia"/>
                <w:szCs w:val="21"/>
              </w:rPr>
              <w:t>测试项分解清晰合理</w:t>
            </w:r>
          </w:p>
          <w:p w14:paraId="11C007B6" w14:textId="77777777" w:rsidR="00DC4498" w:rsidRDefault="00DC4498" w:rsidP="008622E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ins w:id="1" w:author="liuchao" w:date="2017-06-02T10:39:00Z"/>
                <w:rFonts w:ascii="宋体" w:eastAsia="宋体" w:hAnsi="宋体"/>
                <w:szCs w:val="21"/>
              </w:rPr>
            </w:pPr>
            <w:r w:rsidRPr="00DC4498">
              <w:rPr>
                <w:rFonts w:ascii="宋体" w:eastAsia="宋体" w:hAnsi="宋体" w:hint="eastAsia"/>
                <w:szCs w:val="21"/>
              </w:rPr>
              <w:t>测试项定义和描述准确</w:t>
            </w:r>
          </w:p>
          <w:p w14:paraId="0EF492D5" w14:textId="77777777" w:rsidR="00FB082C" w:rsidRPr="00DC4498" w:rsidRDefault="00FB082C" w:rsidP="008622E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ins w:id="2" w:author="liuchao" w:date="2017-06-02T10:39:00Z">
              <w:r>
                <w:rPr>
                  <w:rFonts w:ascii="宋体" w:eastAsia="宋体" w:hAnsi="宋体" w:hint="eastAsia"/>
                  <w:szCs w:val="21"/>
                </w:rPr>
                <w:t>测试用例</w:t>
              </w:r>
              <w:r>
                <w:rPr>
                  <w:rFonts w:ascii="宋体" w:eastAsia="宋体" w:hAnsi="宋体"/>
                  <w:szCs w:val="21"/>
                </w:rPr>
                <w:t>…?</w:t>
              </w:r>
            </w:ins>
          </w:p>
        </w:tc>
      </w:tr>
      <w:tr w:rsidR="00DC4498" w14:paraId="29CE1870" w14:textId="77777777" w:rsidTr="00DC4498">
        <w:tc>
          <w:tcPr>
            <w:tcW w:w="846" w:type="dxa"/>
          </w:tcPr>
          <w:p w14:paraId="575F7771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14:paraId="04761919" w14:textId="77777777" w:rsidR="00DC4498" w:rsidRPr="00422BCC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14:paraId="41AD8EE7" w14:textId="77777777" w:rsidR="00DC4498" w:rsidRPr="00422BCC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测试用例描述是否符合规范</w:t>
            </w:r>
          </w:p>
        </w:tc>
        <w:tc>
          <w:tcPr>
            <w:tcW w:w="4048" w:type="dxa"/>
          </w:tcPr>
          <w:p w14:paraId="3A4FFDF3" w14:textId="77777777" w:rsidR="00DC4498" w:rsidRPr="00015FF2" w:rsidRDefault="00DC4498" w:rsidP="008622E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是否采用RTCM模型或者其他自定义的能够清晰描述用例的模型描述</w:t>
            </w:r>
          </w:p>
        </w:tc>
      </w:tr>
      <w:tr w:rsidR="00DC4498" w14:paraId="34819F9A" w14:textId="77777777" w:rsidTr="00DC4498">
        <w:tc>
          <w:tcPr>
            <w:tcW w:w="846" w:type="dxa"/>
          </w:tcPr>
          <w:p w14:paraId="628C4D43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</w:tcPr>
          <w:p w14:paraId="3B7CF59B" w14:textId="77777777" w:rsidR="00DC4498" w:rsidRPr="00422BCC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14:paraId="43E71539" w14:textId="77777777" w:rsidR="00DC4498" w:rsidRPr="00422BCC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4048" w:type="dxa"/>
          </w:tcPr>
          <w:p w14:paraId="1326045A" w14:textId="77777777" w:rsidR="00DC4498" w:rsidRPr="00422BCC" w:rsidRDefault="00DC4498" w:rsidP="008622E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</w:tr>
      <w:tr w:rsidR="00DC4498" w14:paraId="2F7B5073" w14:textId="77777777" w:rsidTr="00DC4498">
        <w:tc>
          <w:tcPr>
            <w:tcW w:w="846" w:type="dxa"/>
          </w:tcPr>
          <w:p w14:paraId="6BD4A58B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14:paraId="57DFB417" w14:textId="77777777" w:rsidR="00DC4498" w:rsidRPr="00422BCC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14:paraId="3C0CB417" w14:textId="77777777" w:rsidR="00DC4498" w:rsidRPr="00422BCC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文档章节和目录是否符合规范,概述的顺序与目录顺序是否一致</w:t>
            </w:r>
          </w:p>
        </w:tc>
        <w:tc>
          <w:tcPr>
            <w:tcW w:w="4048" w:type="dxa"/>
          </w:tcPr>
          <w:p w14:paraId="4E65B91C" w14:textId="77777777" w:rsidR="00DC4498" w:rsidRDefault="00DC4498" w:rsidP="008622EE">
            <w:pPr>
              <w:jc w:val="left"/>
              <w:rPr>
                <w:szCs w:val="21"/>
              </w:rPr>
            </w:pPr>
          </w:p>
        </w:tc>
      </w:tr>
      <w:tr w:rsidR="00DC4498" w14:paraId="0B892F96" w14:textId="77777777" w:rsidTr="00DC4498">
        <w:tc>
          <w:tcPr>
            <w:tcW w:w="846" w:type="dxa"/>
          </w:tcPr>
          <w:p w14:paraId="28CA071F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14:paraId="698004B4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14:paraId="6F41626D" w14:textId="77777777"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单词拼写和大小写是否正确</w:t>
            </w:r>
          </w:p>
        </w:tc>
        <w:tc>
          <w:tcPr>
            <w:tcW w:w="4048" w:type="dxa"/>
          </w:tcPr>
          <w:p w14:paraId="3A69E529" w14:textId="77777777" w:rsidR="00DC4498" w:rsidRDefault="00DC4498" w:rsidP="008622EE">
            <w:pPr>
              <w:jc w:val="left"/>
              <w:rPr>
                <w:szCs w:val="21"/>
              </w:rPr>
            </w:pPr>
          </w:p>
        </w:tc>
      </w:tr>
      <w:tr w:rsidR="00DC4498" w14:paraId="6766B03D" w14:textId="77777777" w:rsidTr="00DC4498">
        <w:tc>
          <w:tcPr>
            <w:tcW w:w="846" w:type="dxa"/>
          </w:tcPr>
          <w:p w14:paraId="28F3513B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14:paraId="197FFFB4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14:paraId="5E8169DD" w14:textId="77777777"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字体是否统一和规范</w:t>
            </w:r>
          </w:p>
        </w:tc>
        <w:tc>
          <w:tcPr>
            <w:tcW w:w="4048" w:type="dxa"/>
          </w:tcPr>
          <w:p w14:paraId="25C73C72" w14:textId="77777777" w:rsidR="00DC4498" w:rsidRPr="00422BCC" w:rsidRDefault="00DC4498" w:rsidP="008622E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正文中中文应该使用宋体5号，英文应当是Time</w:t>
            </w:r>
            <w:r>
              <w:rPr>
                <w:rFonts w:ascii="宋体" w:eastAsia="宋体" w:hAnsi="宋体"/>
                <w:szCs w:val="21"/>
              </w:rPr>
              <w:t xml:space="preserve"> N</w:t>
            </w:r>
            <w:r>
              <w:rPr>
                <w:rFonts w:ascii="宋体" w:eastAsia="宋体" w:hAnsi="宋体" w:hint="eastAsia"/>
                <w:szCs w:val="21"/>
              </w:rPr>
              <w:t>ew</w:t>
            </w:r>
            <w:r>
              <w:rPr>
                <w:rFonts w:ascii="宋体" w:eastAsia="宋体" w:hAnsi="宋体"/>
                <w:szCs w:val="21"/>
              </w:rPr>
              <w:t xml:space="preserve"> R</w:t>
            </w:r>
            <w:r>
              <w:rPr>
                <w:rFonts w:ascii="宋体" w:eastAsia="宋体" w:hAnsi="宋体" w:hint="eastAsia"/>
                <w:szCs w:val="21"/>
              </w:rPr>
              <w:t>ome</w:t>
            </w:r>
            <w:r>
              <w:rPr>
                <w:rFonts w:ascii="宋体" w:eastAsia="宋体" w:hAnsi="宋体"/>
                <w:szCs w:val="21"/>
              </w:rPr>
              <w:t xml:space="preserve"> 5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DC4498" w14:paraId="3D70A0EF" w14:textId="77777777" w:rsidTr="00DC4498">
        <w:tc>
          <w:tcPr>
            <w:tcW w:w="846" w:type="dxa"/>
          </w:tcPr>
          <w:p w14:paraId="6983F14B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14:paraId="05CCC1FC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14:paraId="1B3A9E11" w14:textId="77777777"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标点符号是否正确使用</w:t>
            </w:r>
          </w:p>
        </w:tc>
        <w:tc>
          <w:tcPr>
            <w:tcW w:w="4048" w:type="dxa"/>
          </w:tcPr>
          <w:p w14:paraId="32CEAA86" w14:textId="77777777" w:rsidR="00DC4498" w:rsidRDefault="00DC4498" w:rsidP="008622EE">
            <w:pPr>
              <w:jc w:val="left"/>
              <w:rPr>
                <w:szCs w:val="21"/>
              </w:rPr>
            </w:pPr>
          </w:p>
        </w:tc>
      </w:tr>
      <w:tr w:rsidR="00DC4498" w14:paraId="6CA0AF97" w14:textId="77777777" w:rsidTr="00DC4498">
        <w:tc>
          <w:tcPr>
            <w:tcW w:w="846" w:type="dxa"/>
          </w:tcPr>
          <w:p w14:paraId="24DACAE4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14:paraId="78A64D0A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14:paraId="1EE66C06" w14:textId="77777777"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段落缩进是否规范</w:t>
            </w:r>
          </w:p>
        </w:tc>
        <w:tc>
          <w:tcPr>
            <w:tcW w:w="4048" w:type="dxa"/>
          </w:tcPr>
          <w:p w14:paraId="08CAF188" w14:textId="77777777" w:rsidR="00DC4498" w:rsidRDefault="00DC4498" w:rsidP="008622E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中文的段落缩进一般都是2字符</w:t>
            </w:r>
          </w:p>
        </w:tc>
      </w:tr>
      <w:tr w:rsidR="00DC4498" w14:paraId="013C5935" w14:textId="77777777" w:rsidTr="00DC4498">
        <w:tc>
          <w:tcPr>
            <w:tcW w:w="846" w:type="dxa"/>
          </w:tcPr>
          <w:p w14:paraId="6B7D351B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2" w:type="dxa"/>
          </w:tcPr>
          <w:p w14:paraId="3D6B3363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14:paraId="549F2A11" w14:textId="77777777"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各级标题字号大小是否规范</w:t>
            </w:r>
          </w:p>
        </w:tc>
        <w:tc>
          <w:tcPr>
            <w:tcW w:w="4048" w:type="dxa"/>
          </w:tcPr>
          <w:p w14:paraId="791DA47D" w14:textId="77777777" w:rsidR="00DC4498" w:rsidRDefault="00DC4498" w:rsidP="008622E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一般上级标题比下级标题的字号大</w:t>
            </w:r>
          </w:p>
        </w:tc>
      </w:tr>
      <w:tr w:rsidR="00DC4498" w14:paraId="1BE8B69A" w14:textId="77777777" w:rsidTr="00DC4498">
        <w:tc>
          <w:tcPr>
            <w:tcW w:w="846" w:type="dxa"/>
          </w:tcPr>
          <w:p w14:paraId="0336FB3B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92" w:type="dxa"/>
          </w:tcPr>
          <w:p w14:paraId="6F50CA04" w14:textId="77777777" w:rsidR="00DC4498" w:rsidRPr="00561AA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410" w:type="dxa"/>
          </w:tcPr>
          <w:p w14:paraId="09630104" w14:textId="77777777" w:rsidR="00DC4498" w:rsidRPr="00561AA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4048" w:type="dxa"/>
          </w:tcPr>
          <w:p w14:paraId="362A9D7E" w14:textId="77777777" w:rsidR="00DC4498" w:rsidRDefault="00DC4498" w:rsidP="008622EE">
            <w:pPr>
              <w:jc w:val="left"/>
              <w:rPr>
                <w:szCs w:val="21"/>
              </w:rPr>
            </w:pPr>
          </w:p>
        </w:tc>
      </w:tr>
      <w:tr w:rsidR="00DC4498" w14:paraId="414066D9" w14:textId="77777777" w:rsidTr="00DC4498">
        <w:tc>
          <w:tcPr>
            <w:tcW w:w="846" w:type="dxa"/>
          </w:tcPr>
          <w:p w14:paraId="49B204E4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 w14:paraId="4D727B97" w14:textId="77777777" w:rsidR="00DC4498" w:rsidRPr="00422BCC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410" w:type="dxa"/>
          </w:tcPr>
          <w:p w14:paraId="3BFC24C0" w14:textId="77777777" w:rsidR="00DC4498" w:rsidRPr="00A063EE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</w:t>
            </w:r>
            <w:r w:rsidRPr="00A063EE">
              <w:rPr>
                <w:rFonts w:ascii="宋体" w:eastAsia="宋体" w:hAnsi="宋体" w:hint="eastAsia"/>
                <w:szCs w:val="21"/>
              </w:rPr>
              <w:t>是否完整，无缺漏？</w:t>
            </w:r>
          </w:p>
        </w:tc>
        <w:tc>
          <w:tcPr>
            <w:tcW w:w="4048" w:type="dxa"/>
          </w:tcPr>
          <w:p w14:paraId="531AABDF" w14:textId="77777777" w:rsidR="00DC4498" w:rsidRPr="00015FF2" w:rsidRDefault="00DC4498" w:rsidP="008622E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</w:t>
            </w:r>
            <w:r>
              <w:rPr>
                <w:rFonts w:ascii="宋体" w:eastAsia="宋体" w:hAnsi="宋体" w:hint="eastAsia"/>
                <w:szCs w:val="28"/>
              </w:rPr>
              <w:t>需求来说，测试是否足够，是否覆盖了所有需求</w:t>
            </w:r>
          </w:p>
        </w:tc>
      </w:tr>
      <w:tr w:rsidR="00DC4498" w14:paraId="2FC0CE96" w14:textId="77777777" w:rsidTr="00DC4498">
        <w:tc>
          <w:tcPr>
            <w:tcW w:w="846" w:type="dxa"/>
          </w:tcPr>
          <w:p w14:paraId="5EB66EB1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992" w:type="dxa"/>
          </w:tcPr>
          <w:p w14:paraId="17C170AB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410" w:type="dxa"/>
          </w:tcPr>
          <w:p w14:paraId="730C06F7" w14:textId="77777777" w:rsidR="00DC4498" w:rsidRPr="00A063EE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测试项和测试用例是否有对应表，即是否有测试项覆盖表和测试用例覆盖表。</w:t>
            </w:r>
          </w:p>
        </w:tc>
        <w:tc>
          <w:tcPr>
            <w:tcW w:w="4048" w:type="dxa"/>
          </w:tcPr>
          <w:p w14:paraId="2F743070" w14:textId="77777777" w:rsidR="00DC4498" w:rsidRDefault="00DC4498" w:rsidP="008622E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测试项是否</w:t>
            </w:r>
            <w:r w:rsidR="008622EE">
              <w:rPr>
                <w:rFonts w:ascii="宋体" w:eastAsia="宋体" w:hAnsi="宋体" w:hint="eastAsia"/>
                <w:szCs w:val="28"/>
              </w:rPr>
              <w:t>跟需求</w:t>
            </w:r>
            <w:r>
              <w:rPr>
                <w:rFonts w:ascii="宋体" w:eastAsia="宋体" w:hAnsi="宋体" w:hint="eastAsia"/>
                <w:szCs w:val="28"/>
              </w:rPr>
              <w:t>项对应</w:t>
            </w:r>
          </w:p>
          <w:p w14:paraId="1772F229" w14:textId="77777777" w:rsidR="00DC4498" w:rsidRPr="0046105B" w:rsidRDefault="00DC4498" w:rsidP="008622E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测试用例是否跟需求用例对应</w:t>
            </w:r>
          </w:p>
        </w:tc>
      </w:tr>
      <w:tr w:rsidR="00DC4498" w14:paraId="763C44B3" w14:textId="77777777" w:rsidTr="00DC4498">
        <w:tc>
          <w:tcPr>
            <w:tcW w:w="846" w:type="dxa"/>
          </w:tcPr>
          <w:p w14:paraId="12C2131B" w14:textId="77777777" w:rsidR="00DC4498" w:rsidRDefault="008622EE" w:rsidP="00862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</w:tcPr>
          <w:p w14:paraId="3A63B8A4" w14:textId="77777777"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410" w:type="dxa"/>
          </w:tcPr>
          <w:p w14:paraId="1EAF5082" w14:textId="77777777" w:rsidR="00DC4498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是否对所有的不易理解的项都做了充分的解释和说明</w:t>
            </w:r>
          </w:p>
        </w:tc>
        <w:tc>
          <w:tcPr>
            <w:tcW w:w="4048" w:type="dxa"/>
          </w:tcPr>
          <w:p w14:paraId="46B05867" w14:textId="77777777" w:rsidR="00DC4498" w:rsidRPr="0046105B" w:rsidRDefault="00DC4498" w:rsidP="008622EE">
            <w:pPr>
              <w:pStyle w:val="a6"/>
              <w:ind w:left="420" w:firstLineChars="0" w:firstLine="0"/>
              <w:jc w:val="left"/>
              <w:rPr>
                <w:rFonts w:ascii="宋体" w:eastAsia="宋体" w:hAnsi="宋体"/>
                <w:szCs w:val="28"/>
              </w:rPr>
            </w:pPr>
          </w:p>
        </w:tc>
      </w:tr>
    </w:tbl>
    <w:p w14:paraId="01248CB4" w14:textId="77777777" w:rsidR="0035668A" w:rsidRPr="0035668A" w:rsidRDefault="0035668A" w:rsidP="0035668A">
      <w:pPr>
        <w:jc w:val="left"/>
        <w:rPr>
          <w:szCs w:val="21"/>
        </w:rPr>
      </w:pPr>
    </w:p>
    <w:sectPr w:rsidR="0035668A" w:rsidRPr="0035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DDAFE" w14:textId="77777777" w:rsidR="00D678AD" w:rsidRDefault="00D678AD" w:rsidP="0035668A">
      <w:r>
        <w:separator/>
      </w:r>
    </w:p>
  </w:endnote>
  <w:endnote w:type="continuationSeparator" w:id="0">
    <w:p w14:paraId="4415DDDB" w14:textId="77777777" w:rsidR="00D678AD" w:rsidRDefault="00D678AD" w:rsidP="0035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DB157" w14:textId="77777777" w:rsidR="00D678AD" w:rsidRDefault="00D678AD" w:rsidP="0035668A">
      <w:r>
        <w:separator/>
      </w:r>
    </w:p>
  </w:footnote>
  <w:footnote w:type="continuationSeparator" w:id="0">
    <w:p w14:paraId="542C18E5" w14:textId="77777777" w:rsidR="00D678AD" w:rsidRDefault="00D678AD" w:rsidP="0035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3D"/>
    <w:rsid w:val="000D020D"/>
    <w:rsid w:val="0035668A"/>
    <w:rsid w:val="00497433"/>
    <w:rsid w:val="004A7524"/>
    <w:rsid w:val="006A7D1F"/>
    <w:rsid w:val="006F0B76"/>
    <w:rsid w:val="008622EE"/>
    <w:rsid w:val="008C7A3D"/>
    <w:rsid w:val="00D678AD"/>
    <w:rsid w:val="00DC4498"/>
    <w:rsid w:val="00E2008B"/>
    <w:rsid w:val="00F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D007A"/>
  <w15:chartTrackingRefBased/>
  <w15:docId w15:val="{416C3DF8-C0B6-47F5-AAF6-7CC670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68A"/>
    <w:rPr>
      <w:sz w:val="18"/>
      <w:szCs w:val="18"/>
    </w:rPr>
  </w:style>
  <w:style w:type="table" w:styleId="a5">
    <w:name w:val="Table Grid"/>
    <w:basedOn w:val="a1"/>
    <w:uiPriority w:val="39"/>
    <w:rsid w:val="0035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449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B082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B082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B082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B082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B082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B082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B0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liuchao</cp:lastModifiedBy>
  <cp:revision>5</cp:revision>
  <dcterms:created xsi:type="dcterms:W3CDTF">2017-05-28T08:38:00Z</dcterms:created>
  <dcterms:modified xsi:type="dcterms:W3CDTF">2017-06-02T11:18:00Z</dcterms:modified>
</cp:coreProperties>
</file>